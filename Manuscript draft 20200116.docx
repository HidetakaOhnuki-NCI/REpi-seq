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822EC" w14:textId="15D6BFE8" w:rsidR="00BD2BCF" w:rsidRPr="00493696" w:rsidRDefault="001F7B75" w:rsidP="001F7B75">
      <w:pPr>
        <w:spacing w:after="0" w:line="240" w:lineRule="auto"/>
        <w:rPr>
          <w:rFonts w:cstheme="minorHAnsi"/>
          <w:b/>
          <w:sz w:val="44"/>
        </w:rPr>
      </w:pPr>
      <w:r w:rsidRPr="00493696">
        <w:rPr>
          <w:rFonts w:cstheme="minorHAnsi"/>
          <w:b/>
          <w:sz w:val="44"/>
        </w:rPr>
        <w:t>A r</w:t>
      </w:r>
      <w:r w:rsidR="00B908CD" w:rsidRPr="00493696">
        <w:rPr>
          <w:rFonts w:cstheme="minorHAnsi"/>
          <w:b/>
          <w:sz w:val="44"/>
        </w:rPr>
        <w:t>eusable single</w:t>
      </w:r>
      <w:r w:rsidR="002B0349">
        <w:rPr>
          <w:rFonts w:cstheme="minorHAnsi"/>
          <w:b/>
          <w:sz w:val="44"/>
        </w:rPr>
        <w:t xml:space="preserve"> </w:t>
      </w:r>
      <w:r w:rsidR="00B908CD" w:rsidRPr="00493696">
        <w:rPr>
          <w:rFonts w:cstheme="minorHAnsi"/>
          <w:b/>
          <w:sz w:val="44"/>
        </w:rPr>
        <w:t>cell for epigenom</w:t>
      </w:r>
      <w:r w:rsidR="00D16161" w:rsidRPr="00493696">
        <w:rPr>
          <w:rFonts w:cstheme="minorHAnsi"/>
          <w:b/>
          <w:sz w:val="44"/>
        </w:rPr>
        <w:t>ic</w:t>
      </w:r>
      <w:r w:rsidR="00B908CD" w:rsidRPr="00493696">
        <w:rPr>
          <w:rFonts w:cstheme="minorHAnsi"/>
          <w:b/>
          <w:sz w:val="44"/>
        </w:rPr>
        <w:t xml:space="preserve"> analysis</w:t>
      </w:r>
    </w:p>
    <w:p w14:paraId="64507BFE" w14:textId="77777777" w:rsidR="00B908CD" w:rsidRPr="00493696" w:rsidRDefault="00B908CD" w:rsidP="00013F91">
      <w:pPr>
        <w:spacing w:after="0" w:line="480" w:lineRule="auto"/>
        <w:rPr>
          <w:rFonts w:cstheme="minorHAnsi"/>
          <w:sz w:val="21"/>
          <w:szCs w:val="21"/>
        </w:rPr>
      </w:pPr>
    </w:p>
    <w:p w14:paraId="7EB1AB51" w14:textId="3978CCCE" w:rsidR="00B908CD" w:rsidRPr="00493696" w:rsidRDefault="00B908CD" w:rsidP="00493696">
      <w:pPr>
        <w:spacing w:after="0" w:line="360" w:lineRule="auto"/>
        <w:rPr>
          <w:rFonts w:cstheme="minorHAnsi"/>
          <w:sz w:val="21"/>
          <w:szCs w:val="21"/>
        </w:rPr>
      </w:pPr>
      <w:r w:rsidRPr="00493696">
        <w:rPr>
          <w:rFonts w:cstheme="minorHAnsi"/>
          <w:sz w:val="21"/>
          <w:szCs w:val="21"/>
        </w:rPr>
        <w:t>Hidetaka Ohnuki</w:t>
      </w:r>
      <w:r w:rsidR="007D0DCF" w:rsidRPr="00493696">
        <w:rPr>
          <w:rFonts w:cstheme="minorHAnsi"/>
          <w:sz w:val="21"/>
          <w:szCs w:val="21"/>
          <w:vertAlign w:val="superscript"/>
        </w:rPr>
        <w:t>1*</w:t>
      </w:r>
      <w:r w:rsidRPr="00493696">
        <w:rPr>
          <w:rFonts w:cstheme="minorHAnsi"/>
          <w:sz w:val="21"/>
          <w:szCs w:val="21"/>
        </w:rPr>
        <w:t xml:space="preserve">, </w:t>
      </w:r>
      <w:r w:rsidR="00237EDE" w:rsidRPr="00493696">
        <w:rPr>
          <w:rFonts w:cstheme="minorHAnsi"/>
          <w:sz w:val="21"/>
          <w:szCs w:val="21"/>
        </w:rPr>
        <w:t>David Venzon</w:t>
      </w:r>
      <w:r w:rsidR="007D0DCF" w:rsidRPr="00493696">
        <w:rPr>
          <w:rFonts w:cstheme="minorHAnsi"/>
          <w:sz w:val="21"/>
          <w:szCs w:val="21"/>
          <w:vertAlign w:val="superscript"/>
        </w:rPr>
        <w:t>2</w:t>
      </w:r>
      <w:r w:rsidR="00237EDE" w:rsidRPr="00493696">
        <w:rPr>
          <w:rFonts w:cstheme="minorHAnsi"/>
          <w:sz w:val="21"/>
          <w:szCs w:val="21"/>
        </w:rPr>
        <w:t xml:space="preserve">, </w:t>
      </w:r>
      <w:r w:rsidRPr="00493696">
        <w:rPr>
          <w:rFonts w:cstheme="minorHAnsi"/>
          <w:sz w:val="21"/>
          <w:szCs w:val="21"/>
        </w:rPr>
        <w:t>Alexei Lovanov</w:t>
      </w:r>
      <w:r w:rsidR="007D0DCF" w:rsidRPr="00493696">
        <w:rPr>
          <w:rFonts w:cstheme="minorHAnsi"/>
          <w:sz w:val="21"/>
          <w:szCs w:val="21"/>
          <w:vertAlign w:val="superscript"/>
        </w:rPr>
        <w:t>3,4</w:t>
      </w:r>
      <w:r w:rsidRPr="00493696">
        <w:rPr>
          <w:rFonts w:cstheme="minorHAnsi"/>
          <w:sz w:val="21"/>
          <w:szCs w:val="21"/>
        </w:rPr>
        <w:t>, and Giovanna Tosato</w:t>
      </w:r>
      <w:r w:rsidR="004006FC" w:rsidRPr="004006FC">
        <w:rPr>
          <w:rFonts w:cstheme="minorHAnsi"/>
          <w:sz w:val="21"/>
          <w:szCs w:val="21"/>
          <w:vertAlign w:val="superscript"/>
        </w:rPr>
        <w:t>1</w:t>
      </w:r>
    </w:p>
    <w:p w14:paraId="5094504A" w14:textId="77777777" w:rsidR="007D0DCF" w:rsidRPr="00493696" w:rsidRDefault="007D0DCF" w:rsidP="00493696">
      <w:pPr>
        <w:pStyle w:val="Default"/>
        <w:spacing w:line="360" w:lineRule="auto"/>
        <w:rPr>
          <w:rFonts w:asciiTheme="minorHAnsi" w:hAnsiTheme="minorHAnsi" w:cstheme="minorHAnsi"/>
        </w:rPr>
      </w:pPr>
    </w:p>
    <w:p w14:paraId="618ED690" w14:textId="3795F70F" w:rsidR="007D0DCF" w:rsidRPr="00493696" w:rsidRDefault="007D0DCF" w:rsidP="00493696">
      <w:pPr>
        <w:pStyle w:val="Default"/>
        <w:spacing w:line="360" w:lineRule="auto"/>
        <w:rPr>
          <w:rFonts w:asciiTheme="minorHAnsi" w:hAnsiTheme="minorHAnsi" w:cstheme="minorHAnsi"/>
          <w:sz w:val="21"/>
          <w:szCs w:val="21"/>
        </w:rPr>
      </w:pPr>
      <w:r w:rsidRPr="00493696">
        <w:rPr>
          <w:rFonts w:asciiTheme="minorHAnsi" w:hAnsiTheme="minorHAnsi" w:cstheme="minorHAnsi"/>
          <w:b/>
          <w:sz w:val="21"/>
          <w:szCs w:val="21"/>
          <w:vertAlign w:val="superscript"/>
        </w:rPr>
        <w:t xml:space="preserve">1 </w:t>
      </w:r>
      <w:r w:rsidRPr="00493696">
        <w:rPr>
          <w:rFonts w:asciiTheme="minorHAnsi" w:hAnsiTheme="minorHAnsi" w:cstheme="minorHAnsi"/>
          <w:sz w:val="21"/>
          <w:szCs w:val="21"/>
        </w:rPr>
        <w:t xml:space="preserve">Laboratory of Cellular Oncology, Center for Cancer Research, National Cancer Institute, National Institutes of Health, Bethesda, MD, USA. </w:t>
      </w:r>
    </w:p>
    <w:p w14:paraId="69E06800" w14:textId="3C25C290" w:rsidR="007D0DCF" w:rsidRPr="00493696" w:rsidRDefault="007D0DCF" w:rsidP="00493696">
      <w:pPr>
        <w:pStyle w:val="Default"/>
        <w:spacing w:line="360" w:lineRule="auto"/>
        <w:rPr>
          <w:rFonts w:asciiTheme="minorHAnsi" w:hAnsiTheme="minorHAnsi" w:cstheme="minorHAnsi"/>
          <w:sz w:val="21"/>
          <w:szCs w:val="21"/>
        </w:rPr>
      </w:pPr>
      <w:r w:rsidRPr="00493696">
        <w:rPr>
          <w:rFonts w:asciiTheme="minorHAnsi" w:hAnsiTheme="minorHAnsi" w:cstheme="minorHAnsi"/>
          <w:b/>
          <w:sz w:val="21"/>
          <w:szCs w:val="21"/>
          <w:vertAlign w:val="superscript"/>
        </w:rPr>
        <w:t>2</w:t>
      </w:r>
      <w:r w:rsidRPr="00493696">
        <w:rPr>
          <w:rFonts w:asciiTheme="minorHAnsi" w:hAnsiTheme="minorHAnsi" w:cstheme="minorHAnsi"/>
          <w:sz w:val="21"/>
          <w:szCs w:val="21"/>
        </w:rPr>
        <w:t xml:space="preserve"> Biostatistics and Data Management Section, Center for Cancer Research, National Cancer Institute, National Institutes of Health, Bethesda, MD, USA.</w:t>
      </w:r>
    </w:p>
    <w:p w14:paraId="3FCA3DAF" w14:textId="5998DC1D" w:rsidR="007D0DCF" w:rsidRPr="00493696" w:rsidRDefault="007D0DCF" w:rsidP="00493696">
      <w:pPr>
        <w:pStyle w:val="Default"/>
        <w:spacing w:line="360" w:lineRule="auto"/>
        <w:rPr>
          <w:rFonts w:asciiTheme="minorHAnsi" w:hAnsiTheme="minorHAnsi" w:cstheme="minorHAnsi"/>
          <w:sz w:val="21"/>
          <w:szCs w:val="21"/>
        </w:rPr>
      </w:pPr>
      <w:r w:rsidRPr="00493696">
        <w:rPr>
          <w:rFonts w:asciiTheme="minorHAnsi" w:hAnsiTheme="minorHAnsi" w:cstheme="minorHAnsi"/>
          <w:b/>
          <w:sz w:val="21"/>
          <w:szCs w:val="21"/>
          <w:vertAlign w:val="superscript"/>
        </w:rPr>
        <w:t>3</w:t>
      </w:r>
      <w:r w:rsidRPr="00493696">
        <w:rPr>
          <w:rFonts w:asciiTheme="minorHAnsi" w:hAnsiTheme="minorHAnsi" w:cstheme="minorHAnsi"/>
          <w:sz w:val="21"/>
          <w:szCs w:val="21"/>
        </w:rPr>
        <w:t xml:space="preserve"> CCR Collaborative Bioinformatics Resource (CCBR), Center for Cancer Research, National Cancer Institute, National Institutes of Health, Bethesda, MD, USA. </w:t>
      </w:r>
    </w:p>
    <w:p w14:paraId="4CAD4794" w14:textId="02A29C44" w:rsidR="007D0DCF" w:rsidRPr="00493696" w:rsidRDefault="007D0DCF" w:rsidP="00493696">
      <w:pPr>
        <w:pStyle w:val="Default"/>
        <w:spacing w:line="360" w:lineRule="auto"/>
        <w:rPr>
          <w:rFonts w:asciiTheme="minorHAnsi" w:hAnsiTheme="minorHAnsi" w:cstheme="minorHAnsi"/>
          <w:sz w:val="21"/>
          <w:szCs w:val="21"/>
        </w:rPr>
      </w:pPr>
      <w:r w:rsidRPr="00493696">
        <w:rPr>
          <w:rFonts w:asciiTheme="minorHAnsi" w:hAnsiTheme="minorHAnsi" w:cstheme="minorHAnsi"/>
          <w:b/>
          <w:sz w:val="21"/>
          <w:szCs w:val="21"/>
          <w:vertAlign w:val="superscript"/>
        </w:rPr>
        <w:t>4</w:t>
      </w:r>
      <w:r w:rsidRPr="00493696">
        <w:rPr>
          <w:rFonts w:asciiTheme="minorHAnsi" w:hAnsiTheme="minorHAnsi" w:cstheme="minorHAnsi"/>
          <w:sz w:val="21"/>
          <w:szCs w:val="21"/>
        </w:rPr>
        <w:t xml:space="preserve"> Advanced Biomedical Computational Science, Frederick National Laboratory for Cancer Research sponsored by the National Cancer Institute, Frederick, MD, USA.</w:t>
      </w:r>
    </w:p>
    <w:p w14:paraId="01063FC9" w14:textId="2E9FCCE9" w:rsidR="00B908CD" w:rsidRPr="00493696" w:rsidRDefault="007D0DCF" w:rsidP="00493696">
      <w:pPr>
        <w:spacing w:after="0" w:line="360" w:lineRule="auto"/>
        <w:rPr>
          <w:rFonts w:cstheme="minorHAnsi"/>
          <w:sz w:val="21"/>
          <w:szCs w:val="21"/>
        </w:rPr>
      </w:pPr>
      <w:r w:rsidRPr="00493696">
        <w:rPr>
          <w:rFonts w:cstheme="minorHAnsi"/>
          <w:sz w:val="21"/>
          <w:szCs w:val="21"/>
        </w:rPr>
        <w:t xml:space="preserve">*Correspondence to: </w:t>
      </w:r>
      <w:r w:rsidRPr="00493696">
        <w:rPr>
          <w:rFonts w:cstheme="minorHAnsi"/>
          <w:color w:val="0000FF"/>
          <w:sz w:val="21"/>
          <w:szCs w:val="21"/>
        </w:rPr>
        <w:t>hidetaka.ohnuki@nih.gov</w:t>
      </w:r>
    </w:p>
    <w:p w14:paraId="41039F89" w14:textId="77777777" w:rsidR="00B908CD" w:rsidRPr="00493696" w:rsidRDefault="00B908CD" w:rsidP="00013F91">
      <w:pPr>
        <w:spacing w:after="0" w:line="480" w:lineRule="auto"/>
        <w:rPr>
          <w:rFonts w:cstheme="minorHAnsi"/>
          <w:sz w:val="21"/>
          <w:szCs w:val="21"/>
        </w:rPr>
      </w:pPr>
    </w:p>
    <w:p w14:paraId="430C1240" w14:textId="13182378" w:rsidR="00B908CD" w:rsidRPr="00493696" w:rsidRDefault="00B908CD" w:rsidP="00013F91">
      <w:pPr>
        <w:spacing w:after="0" w:line="480" w:lineRule="auto"/>
        <w:rPr>
          <w:rFonts w:cstheme="minorHAnsi"/>
          <w:sz w:val="21"/>
          <w:szCs w:val="21"/>
        </w:rPr>
      </w:pPr>
      <w:r w:rsidRPr="00493696">
        <w:rPr>
          <w:rFonts w:cstheme="minorHAnsi"/>
          <w:b/>
          <w:sz w:val="28"/>
          <w:szCs w:val="28"/>
        </w:rPr>
        <w:t>Abstract</w:t>
      </w:r>
      <w:r w:rsidR="00140729">
        <w:rPr>
          <w:rFonts w:cstheme="minorHAnsi"/>
          <w:b/>
          <w:sz w:val="28"/>
          <w:szCs w:val="28"/>
        </w:rPr>
        <w:t xml:space="preserve"> </w:t>
      </w:r>
    </w:p>
    <w:p w14:paraId="0CA1C7AB" w14:textId="5FFBB36B" w:rsidR="008F6DE1" w:rsidRDefault="007D0DCF" w:rsidP="00F147F6">
      <w:pPr>
        <w:spacing w:after="0" w:line="480" w:lineRule="auto"/>
        <w:jc w:val="both"/>
        <w:rPr>
          <w:ins w:id="0" w:author="Ohnuki, Hidetaka (NIH/NCI) [E]" w:date="2020-01-10T19:20:00Z"/>
          <w:rFonts w:cstheme="minorHAnsi"/>
          <w:sz w:val="21"/>
          <w:szCs w:val="21"/>
        </w:rPr>
      </w:pPr>
      <w:r w:rsidRPr="00493696">
        <w:rPr>
          <w:rFonts w:cstheme="minorHAnsi"/>
          <w:sz w:val="21"/>
          <w:szCs w:val="21"/>
        </w:rPr>
        <w:t>S</w:t>
      </w:r>
      <w:r w:rsidR="00D16161" w:rsidRPr="00493696">
        <w:rPr>
          <w:rFonts w:cstheme="minorHAnsi"/>
          <w:sz w:val="21"/>
          <w:szCs w:val="21"/>
        </w:rPr>
        <w:t xml:space="preserve">ingle-cell methods </w:t>
      </w:r>
      <w:r w:rsidR="00DC4CDC" w:rsidRPr="00493696">
        <w:rPr>
          <w:rFonts w:cstheme="minorHAnsi"/>
          <w:sz w:val="21"/>
          <w:szCs w:val="21"/>
        </w:rPr>
        <w:t xml:space="preserve">for </w:t>
      </w:r>
      <w:r w:rsidR="00D16161" w:rsidRPr="00493696">
        <w:rPr>
          <w:rFonts w:cstheme="minorHAnsi"/>
          <w:sz w:val="21"/>
          <w:szCs w:val="21"/>
        </w:rPr>
        <w:t>epigenom</w:t>
      </w:r>
      <w:r w:rsidR="00DC4CDC" w:rsidRPr="00493696">
        <w:rPr>
          <w:rFonts w:cstheme="minorHAnsi"/>
          <w:sz w:val="21"/>
          <w:szCs w:val="21"/>
        </w:rPr>
        <w:t xml:space="preserve">ic </w:t>
      </w:r>
      <w:r w:rsidR="00D16161" w:rsidRPr="00493696">
        <w:rPr>
          <w:rFonts w:cstheme="minorHAnsi"/>
          <w:sz w:val="21"/>
          <w:szCs w:val="21"/>
        </w:rPr>
        <w:t xml:space="preserve">analysis are changing </w:t>
      </w:r>
      <w:r w:rsidR="00011B9E">
        <w:rPr>
          <w:rFonts w:cstheme="minorHAnsi"/>
          <w:sz w:val="21"/>
          <w:szCs w:val="21"/>
        </w:rPr>
        <w:t>current</w:t>
      </w:r>
      <w:r w:rsidR="00D16161" w:rsidRPr="00493696">
        <w:rPr>
          <w:rFonts w:cstheme="minorHAnsi"/>
          <w:sz w:val="21"/>
          <w:szCs w:val="21"/>
        </w:rPr>
        <w:t xml:space="preserve"> </w:t>
      </w:r>
      <w:r w:rsidR="008F6DE1">
        <w:rPr>
          <w:rFonts w:cstheme="minorHAnsi"/>
          <w:sz w:val="21"/>
          <w:szCs w:val="21"/>
        </w:rPr>
        <w:t xml:space="preserve">understanding </w:t>
      </w:r>
      <w:r w:rsidR="00D16161" w:rsidRPr="00493696">
        <w:rPr>
          <w:rFonts w:cstheme="minorHAnsi"/>
          <w:sz w:val="21"/>
          <w:szCs w:val="21"/>
        </w:rPr>
        <w:t xml:space="preserve">of cell populations. </w:t>
      </w:r>
      <w:r w:rsidR="00350300">
        <w:rPr>
          <w:rFonts w:cstheme="minorHAnsi"/>
          <w:sz w:val="21"/>
          <w:szCs w:val="21"/>
        </w:rPr>
        <w:t>Existing</w:t>
      </w:r>
      <w:r w:rsidR="008F6DE1">
        <w:rPr>
          <w:rFonts w:cstheme="minorHAnsi"/>
          <w:sz w:val="21"/>
          <w:szCs w:val="21"/>
        </w:rPr>
        <w:t xml:space="preserve"> </w:t>
      </w:r>
      <w:r w:rsidR="00011B9E">
        <w:rPr>
          <w:rFonts w:cstheme="minorHAnsi"/>
          <w:sz w:val="21"/>
          <w:szCs w:val="21"/>
        </w:rPr>
        <w:t>experimental a</w:t>
      </w:r>
      <w:r w:rsidR="00822AF4">
        <w:rPr>
          <w:rFonts w:cstheme="minorHAnsi" w:hint="eastAsia"/>
          <w:sz w:val="21"/>
          <w:szCs w:val="21"/>
        </w:rPr>
        <w:t xml:space="preserve">pproaches </w:t>
      </w:r>
      <w:r w:rsidR="00DC7C40">
        <w:rPr>
          <w:rFonts w:cstheme="minorHAnsi"/>
          <w:sz w:val="21"/>
          <w:szCs w:val="21"/>
        </w:rPr>
        <w:t>c</w:t>
      </w:r>
      <w:r w:rsidR="009D420B">
        <w:rPr>
          <w:rFonts w:cstheme="minorHAnsi"/>
          <w:sz w:val="21"/>
          <w:szCs w:val="21"/>
        </w:rPr>
        <w:t>leave</w:t>
      </w:r>
      <w:r w:rsidR="00822AF4">
        <w:rPr>
          <w:rFonts w:cstheme="minorHAnsi" w:hint="eastAsia"/>
          <w:sz w:val="21"/>
          <w:szCs w:val="21"/>
        </w:rPr>
        <w:t xml:space="preserve"> genomic DNA and discard the single cells after</w:t>
      </w:r>
      <w:r w:rsidR="00011B9E">
        <w:rPr>
          <w:rFonts w:cstheme="minorHAnsi"/>
          <w:sz w:val="21"/>
          <w:szCs w:val="21"/>
        </w:rPr>
        <w:t xml:space="preserve"> single use </w:t>
      </w:r>
      <w:r w:rsidR="004E1B88">
        <w:rPr>
          <w:rFonts w:cstheme="minorHAnsi"/>
          <w:sz w:val="21"/>
          <w:szCs w:val="21"/>
        </w:rPr>
        <w:t>hamper</w:t>
      </w:r>
      <w:r w:rsidR="00011B9E">
        <w:rPr>
          <w:rFonts w:cstheme="minorHAnsi"/>
          <w:sz w:val="21"/>
          <w:szCs w:val="21"/>
        </w:rPr>
        <w:t xml:space="preserve">ing </w:t>
      </w:r>
      <w:r w:rsidR="00B46241">
        <w:rPr>
          <w:rFonts w:cstheme="minorHAnsi"/>
          <w:sz w:val="21"/>
          <w:szCs w:val="21"/>
        </w:rPr>
        <w:t>re-analy</w:t>
      </w:r>
      <w:r w:rsidR="00A0186F">
        <w:rPr>
          <w:rFonts w:cstheme="minorHAnsi"/>
          <w:sz w:val="21"/>
          <w:szCs w:val="21"/>
        </w:rPr>
        <w:t>s</w:t>
      </w:r>
      <w:r w:rsidR="00011B9E">
        <w:rPr>
          <w:rFonts w:cstheme="minorHAnsi"/>
          <w:sz w:val="21"/>
          <w:szCs w:val="21"/>
        </w:rPr>
        <w:t>is of</w:t>
      </w:r>
      <w:r w:rsidR="00147F74">
        <w:rPr>
          <w:rFonts w:cstheme="minorHAnsi"/>
          <w:sz w:val="21"/>
          <w:szCs w:val="21"/>
        </w:rPr>
        <w:t xml:space="preserve"> the</w:t>
      </w:r>
      <w:r w:rsidR="0044441A">
        <w:rPr>
          <w:rFonts w:cstheme="minorHAnsi"/>
          <w:sz w:val="21"/>
          <w:szCs w:val="21"/>
        </w:rPr>
        <w:t xml:space="preserve"> same</w:t>
      </w:r>
      <w:r w:rsidR="00CF5314">
        <w:rPr>
          <w:rFonts w:cstheme="minorHAnsi"/>
          <w:sz w:val="21"/>
          <w:szCs w:val="21"/>
        </w:rPr>
        <w:t xml:space="preserve"> single</w:t>
      </w:r>
      <w:r w:rsidR="00147F74">
        <w:rPr>
          <w:rFonts w:cstheme="minorHAnsi"/>
          <w:sz w:val="21"/>
          <w:szCs w:val="21"/>
        </w:rPr>
        <w:t xml:space="preserve"> cell </w:t>
      </w:r>
      <w:r w:rsidR="00E9085E">
        <w:rPr>
          <w:rFonts w:cstheme="minorHAnsi"/>
          <w:sz w:val="21"/>
          <w:szCs w:val="21"/>
        </w:rPr>
        <w:t xml:space="preserve">to </w:t>
      </w:r>
      <w:r w:rsidR="00011B9E">
        <w:rPr>
          <w:rFonts w:cstheme="minorHAnsi"/>
          <w:sz w:val="21"/>
          <w:szCs w:val="21"/>
        </w:rPr>
        <w:t xml:space="preserve">confirm </w:t>
      </w:r>
      <w:r w:rsidR="00511961">
        <w:rPr>
          <w:rFonts w:cstheme="minorHAnsi"/>
          <w:sz w:val="21"/>
          <w:szCs w:val="21"/>
        </w:rPr>
        <w:t xml:space="preserve">the </w:t>
      </w:r>
      <w:r w:rsidR="00011B9E">
        <w:rPr>
          <w:rFonts w:cstheme="minorHAnsi"/>
          <w:sz w:val="21"/>
          <w:szCs w:val="21"/>
        </w:rPr>
        <w:t xml:space="preserve">results and </w:t>
      </w:r>
      <w:r w:rsidR="004E1B88">
        <w:rPr>
          <w:rFonts w:cstheme="minorHAnsi"/>
          <w:sz w:val="21"/>
          <w:szCs w:val="21"/>
        </w:rPr>
        <w:t xml:space="preserve">collect </w:t>
      </w:r>
      <w:r w:rsidR="00E9085E">
        <w:rPr>
          <w:rFonts w:cstheme="minorHAnsi"/>
          <w:sz w:val="21"/>
          <w:szCs w:val="21"/>
        </w:rPr>
        <w:t>data of additional epigenetic marks.</w:t>
      </w:r>
      <w:r w:rsidR="008C021C">
        <w:rPr>
          <w:rFonts w:cstheme="minorHAnsi"/>
          <w:sz w:val="21"/>
          <w:szCs w:val="21"/>
        </w:rPr>
        <w:t xml:space="preserve"> </w:t>
      </w:r>
      <w:r w:rsidR="007B3C3D">
        <w:rPr>
          <w:rFonts w:cstheme="minorHAnsi"/>
          <w:sz w:val="21"/>
          <w:szCs w:val="21"/>
        </w:rPr>
        <w:t xml:space="preserve">Here, </w:t>
      </w:r>
      <w:r w:rsidR="007B3C3D" w:rsidRPr="007B3C3D">
        <w:rPr>
          <w:rFonts w:cstheme="minorHAnsi"/>
          <w:sz w:val="21"/>
          <w:szCs w:val="21"/>
        </w:rPr>
        <w:t>we de</w:t>
      </w:r>
      <w:r w:rsidR="00011B9E">
        <w:rPr>
          <w:rFonts w:cstheme="minorHAnsi"/>
          <w:sz w:val="21"/>
          <w:szCs w:val="21"/>
        </w:rPr>
        <w:t>scribe</w:t>
      </w:r>
      <w:r w:rsidR="007B3C3D" w:rsidRPr="007B3C3D">
        <w:rPr>
          <w:rFonts w:cstheme="minorHAnsi"/>
          <w:sz w:val="21"/>
          <w:szCs w:val="21"/>
        </w:rPr>
        <w:t xml:space="preserve"> a new </w:t>
      </w:r>
      <w:r w:rsidR="001D1244">
        <w:rPr>
          <w:rFonts w:cstheme="minorHAnsi"/>
          <w:sz w:val="21"/>
          <w:szCs w:val="21"/>
        </w:rPr>
        <w:t xml:space="preserve">single-cell </w:t>
      </w:r>
      <w:r w:rsidR="007B3C3D" w:rsidRPr="007B3C3D">
        <w:rPr>
          <w:rFonts w:cstheme="minorHAnsi"/>
          <w:sz w:val="21"/>
          <w:szCs w:val="21"/>
        </w:rPr>
        <w:t xml:space="preserve">method for </w:t>
      </w:r>
      <w:r w:rsidR="00F00641">
        <w:rPr>
          <w:rFonts w:cstheme="minorHAnsi"/>
          <w:sz w:val="21"/>
          <w:szCs w:val="21"/>
        </w:rPr>
        <w:t xml:space="preserve">epigenomic analysis </w:t>
      </w:r>
      <w:r w:rsidR="007B3C3D" w:rsidRPr="007B3C3D">
        <w:rPr>
          <w:rFonts w:cstheme="minorHAnsi"/>
          <w:sz w:val="21"/>
          <w:szCs w:val="21"/>
        </w:rPr>
        <w:t xml:space="preserve">using a “reusable” single cell. </w:t>
      </w:r>
      <w:r w:rsidR="00E04C36">
        <w:rPr>
          <w:rFonts w:cstheme="minorHAnsi"/>
          <w:sz w:val="21"/>
          <w:szCs w:val="21"/>
        </w:rPr>
        <w:t>The r</w:t>
      </w:r>
      <w:r w:rsidR="00B5311F">
        <w:rPr>
          <w:rFonts w:cstheme="minorHAnsi"/>
          <w:sz w:val="21"/>
          <w:szCs w:val="21"/>
        </w:rPr>
        <w:t xml:space="preserve">esults indicate that </w:t>
      </w:r>
      <w:r w:rsidR="0020088F">
        <w:rPr>
          <w:rFonts w:cstheme="minorHAnsi"/>
          <w:sz w:val="21"/>
          <w:szCs w:val="21"/>
        </w:rPr>
        <w:t>the “reusable” single cell is reusable at least 5 times</w:t>
      </w:r>
      <w:r w:rsidR="00E04C36">
        <w:rPr>
          <w:rFonts w:cstheme="minorHAnsi"/>
          <w:sz w:val="21"/>
          <w:szCs w:val="21"/>
        </w:rPr>
        <w:t xml:space="preserve"> for epigenomic analysis</w:t>
      </w:r>
      <w:r w:rsidR="002B5DF2">
        <w:rPr>
          <w:rFonts w:cstheme="minorHAnsi"/>
          <w:sz w:val="21"/>
          <w:szCs w:val="21"/>
        </w:rPr>
        <w:t>.</w:t>
      </w:r>
      <w:r w:rsidR="00E04C36">
        <w:rPr>
          <w:rFonts w:cstheme="minorHAnsi"/>
          <w:sz w:val="21"/>
          <w:szCs w:val="21"/>
        </w:rPr>
        <w:t xml:space="preserve"> </w:t>
      </w:r>
      <w:r w:rsidR="00511961">
        <w:rPr>
          <w:rFonts w:cstheme="minorHAnsi"/>
          <w:sz w:val="21"/>
          <w:szCs w:val="21"/>
        </w:rPr>
        <w:t>A “reusable” single cell for epigenomic analysis (</w:t>
      </w:r>
      <w:proofErr w:type="spellStart"/>
      <w:r w:rsidR="00511961">
        <w:rPr>
          <w:rFonts w:cstheme="minorHAnsi"/>
          <w:sz w:val="21"/>
          <w:szCs w:val="21"/>
        </w:rPr>
        <w:t>RscEpi</w:t>
      </w:r>
      <w:proofErr w:type="spellEnd"/>
      <w:r w:rsidR="00511961">
        <w:rPr>
          <w:rFonts w:cstheme="minorHAnsi"/>
          <w:sz w:val="21"/>
          <w:szCs w:val="21"/>
        </w:rPr>
        <w:t>-</w:t>
      </w:r>
      <w:proofErr w:type="gramStart"/>
      <w:r w:rsidR="00511961">
        <w:rPr>
          <w:rFonts w:cstheme="minorHAnsi"/>
          <w:sz w:val="21"/>
          <w:szCs w:val="21"/>
        </w:rPr>
        <w:t xml:space="preserve">seq) </w:t>
      </w:r>
      <w:r w:rsidR="00602245">
        <w:rPr>
          <w:rFonts w:cstheme="minorHAnsi"/>
          <w:sz w:val="21"/>
          <w:szCs w:val="21"/>
        </w:rPr>
        <w:t xml:space="preserve"> </w:t>
      </w:r>
      <w:r w:rsidR="008F6DE1">
        <w:rPr>
          <w:rFonts w:cstheme="minorHAnsi"/>
          <w:sz w:val="21"/>
          <w:szCs w:val="21"/>
        </w:rPr>
        <w:t>supports</w:t>
      </w:r>
      <w:proofErr w:type="gramEnd"/>
      <w:r w:rsidR="008F6DE1">
        <w:rPr>
          <w:rFonts w:cstheme="minorHAnsi"/>
          <w:sz w:val="21"/>
          <w:szCs w:val="21"/>
        </w:rPr>
        <w:t xml:space="preserve"> </w:t>
      </w:r>
      <w:r w:rsidR="00511961">
        <w:rPr>
          <w:rFonts w:cstheme="minorHAnsi"/>
          <w:sz w:val="21"/>
          <w:szCs w:val="21"/>
        </w:rPr>
        <w:t>t</w:t>
      </w:r>
      <w:r w:rsidR="00A30B14">
        <w:rPr>
          <w:rFonts w:cstheme="minorHAnsi"/>
          <w:sz w:val="21"/>
          <w:szCs w:val="21"/>
        </w:rPr>
        <w:t>wo</w:t>
      </w:r>
      <w:r w:rsidR="00DB43BF">
        <w:rPr>
          <w:rFonts w:cstheme="minorHAnsi" w:hint="eastAsia"/>
          <w:sz w:val="21"/>
          <w:szCs w:val="21"/>
        </w:rPr>
        <w:t xml:space="preserve"> types of experiments</w:t>
      </w:r>
      <w:r w:rsidR="00597A4A">
        <w:rPr>
          <w:rFonts w:cstheme="minorHAnsi"/>
          <w:sz w:val="21"/>
          <w:szCs w:val="21"/>
        </w:rPr>
        <w:t>. One</w:t>
      </w:r>
      <w:r w:rsidR="00E04C36">
        <w:rPr>
          <w:rFonts w:cstheme="minorHAnsi"/>
          <w:sz w:val="21"/>
          <w:szCs w:val="21"/>
        </w:rPr>
        <w:t xml:space="preserve"> type of experiment allows</w:t>
      </w:r>
      <w:r w:rsidR="00597A4A">
        <w:rPr>
          <w:rFonts w:cstheme="minorHAnsi"/>
          <w:sz w:val="21"/>
          <w:szCs w:val="21"/>
        </w:rPr>
        <w:t xml:space="preserve"> </w:t>
      </w:r>
      <w:r w:rsidR="00F147F6">
        <w:rPr>
          <w:rFonts w:cstheme="minorHAnsi"/>
          <w:sz w:val="21"/>
          <w:szCs w:val="21"/>
        </w:rPr>
        <w:t xml:space="preserve">repeating the same experiment using the same single cell. </w:t>
      </w:r>
      <w:r w:rsidR="008F6DE1">
        <w:rPr>
          <w:rFonts w:cstheme="minorHAnsi"/>
          <w:sz w:val="21"/>
          <w:szCs w:val="21"/>
        </w:rPr>
        <w:t>Repeated experiments reveal signal patterns from epigenetic antibodies that are distinct from the random patterns of controls. Statistical analysis of accumulated single-cell signals permits signal-noise separation and identification of specific epigenetic marks</w:t>
      </w:r>
      <w:r w:rsidR="00E04C36">
        <w:rPr>
          <w:rFonts w:cstheme="minorHAnsi"/>
          <w:sz w:val="21"/>
          <w:szCs w:val="21"/>
        </w:rPr>
        <w:t xml:space="preserve">. </w:t>
      </w:r>
      <w:r w:rsidR="006E2CDB">
        <w:rPr>
          <w:rFonts w:cstheme="minorHAnsi"/>
          <w:sz w:val="21"/>
          <w:szCs w:val="21"/>
        </w:rPr>
        <w:t xml:space="preserve">Another </w:t>
      </w:r>
      <w:r w:rsidR="003467D0">
        <w:rPr>
          <w:rFonts w:cstheme="minorHAnsi"/>
          <w:sz w:val="21"/>
          <w:szCs w:val="21"/>
        </w:rPr>
        <w:t xml:space="preserve">type of experiment </w:t>
      </w:r>
      <w:proofErr w:type="gramStart"/>
      <w:r w:rsidR="00E04C36">
        <w:rPr>
          <w:rFonts w:cstheme="minorHAnsi"/>
          <w:sz w:val="21"/>
          <w:szCs w:val="21"/>
        </w:rPr>
        <w:t>permits</w:t>
      </w:r>
      <w:proofErr w:type="gramEnd"/>
      <w:r w:rsidR="00E04C36">
        <w:rPr>
          <w:rFonts w:cstheme="minorHAnsi"/>
          <w:sz w:val="21"/>
          <w:szCs w:val="21"/>
        </w:rPr>
        <w:t xml:space="preserve"> </w:t>
      </w:r>
      <w:r w:rsidR="00BD17C8">
        <w:rPr>
          <w:rFonts w:cstheme="minorHAnsi"/>
          <w:sz w:val="21"/>
          <w:szCs w:val="21"/>
        </w:rPr>
        <w:t>collecting data of additional epigenetic marks</w:t>
      </w:r>
      <w:r w:rsidR="00E04C36">
        <w:rPr>
          <w:rFonts w:cstheme="minorHAnsi"/>
          <w:sz w:val="21"/>
          <w:szCs w:val="21"/>
        </w:rPr>
        <w:t xml:space="preserve"> in the same single cell</w:t>
      </w:r>
      <w:r w:rsidR="00CA09FC">
        <w:rPr>
          <w:rFonts w:cstheme="minorHAnsi"/>
          <w:sz w:val="21"/>
          <w:szCs w:val="21"/>
        </w:rPr>
        <w:t>.</w:t>
      </w:r>
      <w:r w:rsidR="004715E4">
        <w:rPr>
          <w:rFonts w:cstheme="minorHAnsi"/>
          <w:sz w:val="21"/>
          <w:szCs w:val="21"/>
        </w:rPr>
        <w:t xml:space="preserve"> These features of </w:t>
      </w:r>
      <w:proofErr w:type="spellStart"/>
      <w:r w:rsidR="004715E4">
        <w:rPr>
          <w:rFonts w:cstheme="minorHAnsi"/>
          <w:sz w:val="21"/>
          <w:szCs w:val="21"/>
        </w:rPr>
        <w:t>RscEpi</w:t>
      </w:r>
      <w:proofErr w:type="spellEnd"/>
      <w:r w:rsidR="004715E4">
        <w:rPr>
          <w:rFonts w:cstheme="minorHAnsi"/>
          <w:sz w:val="21"/>
          <w:szCs w:val="21"/>
        </w:rPr>
        <w:t xml:space="preserve">-seq </w:t>
      </w:r>
      <w:r w:rsidR="00EA04DA">
        <w:rPr>
          <w:rFonts w:cstheme="minorHAnsi"/>
          <w:sz w:val="21"/>
          <w:szCs w:val="21"/>
        </w:rPr>
        <w:t xml:space="preserve">overcome </w:t>
      </w:r>
      <w:r w:rsidR="00A0186F">
        <w:rPr>
          <w:rFonts w:cstheme="minorHAnsi"/>
          <w:sz w:val="21"/>
          <w:szCs w:val="21"/>
        </w:rPr>
        <w:t xml:space="preserve">unsurmountable </w:t>
      </w:r>
      <w:r w:rsidR="00140729">
        <w:rPr>
          <w:rFonts w:cstheme="minorHAnsi"/>
          <w:sz w:val="21"/>
          <w:szCs w:val="21"/>
        </w:rPr>
        <w:t>limitations in the current single-cell epigenomic analys</w:t>
      </w:r>
      <w:r w:rsidR="00EA04DA">
        <w:rPr>
          <w:rFonts w:cstheme="minorHAnsi"/>
          <w:sz w:val="21"/>
          <w:szCs w:val="21"/>
        </w:rPr>
        <w:t>e</w:t>
      </w:r>
      <w:r w:rsidR="00140729">
        <w:rPr>
          <w:rFonts w:cstheme="minorHAnsi"/>
          <w:sz w:val="21"/>
          <w:szCs w:val="21"/>
        </w:rPr>
        <w:t>s.</w:t>
      </w:r>
      <w:r w:rsidR="002233BB">
        <w:rPr>
          <w:rFonts w:cstheme="minorHAnsi"/>
          <w:sz w:val="21"/>
          <w:szCs w:val="21"/>
        </w:rPr>
        <w:t xml:space="preserve"> </w:t>
      </w:r>
    </w:p>
    <w:p w14:paraId="4DCADFEA" w14:textId="3C6BBF97" w:rsidR="00062794" w:rsidRDefault="002233BB" w:rsidP="00F147F6">
      <w:pPr>
        <w:spacing w:after="0" w:line="480" w:lineRule="auto"/>
        <w:jc w:val="both"/>
        <w:rPr>
          <w:rFonts w:cstheme="minorHAnsi"/>
          <w:b/>
          <w:sz w:val="28"/>
          <w:szCs w:val="21"/>
        </w:rPr>
      </w:pPr>
      <w:r>
        <w:rPr>
          <w:rFonts w:cstheme="minorHAnsi"/>
          <w:sz w:val="21"/>
          <w:szCs w:val="21"/>
        </w:rPr>
        <w:t>(</w:t>
      </w:r>
      <w:r w:rsidR="008F6DE1">
        <w:rPr>
          <w:rFonts w:cstheme="minorHAnsi"/>
          <w:sz w:val="21"/>
          <w:szCs w:val="21"/>
        </w:rPr>
        <w:t xml:space="preserve">164 </w:t>
      </w:r>
      <w:r>
        <w:rPr>
          <w:rFonts w:cstheme="minorHAnsi"/>
          <w:sz w:val="21"/>
          <w:szCs w:val="21"/>
        </w:rPr>
        <w:t>words)</w:t>
      </w:r>
      <w:r w:rsidR="00062794">
        <w:rPr>
          <w:rFonts w:cstheme="minorHAnsi"/>
          <w:b/>
          <w:sz w:val="28"/>
          <w:szCs w:val="21"/>
        </w:rPr>
        <w:br w:type="page"/>
      </w:r>
    </w:p>
    <w:p w14:paraId="768F10F7" w14:textId="4BF9EB76" w:rsidR="00B908CD" w:rsidRPr="00493696" w:rsidRDefault="00B908CD" w:rsidP="00013F91">
      <w:pPr>
        <w:spacing w:after="0" w:line="480" w:lineRule="auto"/>
        <w:rPr>
          <w:rFonts w:cstheme="minorHAnsi"/>
          <w:b/>
          <w:sz w:val="28"/>
          <w:szCs w:val="21"/>
        </w:rPr>
      </w:pPr>
      <w:commentRangeStart w:id="1"/>
      <w:r w:rsidRPr="00493696">
        <w:rPr>
          <w:rFonts w:cstheme="minorHAnsi"/>
          <w:b/>
          <w:sz w:val="28"/>
          <w:szCs w:val="21"/>
        </w:rPr>
        <w:lastRenderedPageBreak/>
        <w:t>Introduction</w:t>
      </w:r>
      <w:commentRangeEnd w:id="1"/>
      <w:r w:rsidR="005D744C">
        <w:rPr>
          <w:rStyle w:val="CommentReference"/>
        </w:rPr>
        <w:commentReference w:id="1"/>
      </w:r>
    </w:p>
    <w:p w14:paraId="698AD8A7" w14:textId="7E022768" w:rsidR="00C92E49" w:rsidRPr="00493696" w:rsidRDefault="00A54783" w:rsidP="00013F91">
      <w:pPr>
        <w:spacing w:after="0" w:line="480" w:lineRule="auto"/>
        <w:jc w:val="both"/>
        <w:rPr>
          <w:rFonts w:cstheme="minorHAnsi"/>
          <w:sz w:val="21"/>
          <w:szCs w:val="21"/>
        </w:rPr>
      </w:pPr>
      <w:r>
        <w:rPr>
          <w:rFonts w:cstheme="minorHAnsi"/>
          <w:sz w:val="21"/>
          <w:szCs w:val="21"/>
        </w:rPr>
        <w:t>G</w:t>
      </w:r>
      <w:r w:rsidR="00A30D5D" w:rsidRPr="00493696">
        <w:rPr>
          <w:rFonts w:cstheme="minorHAnsi"/>
          <w:sz w:val="21"/>
          <w:szCs w:val="21"/>
        </w:rPr>
        <w:t xml:space="preserve">enomic, epigenomic, transcriptomic and proteomic </w:t>
      </w:r>
      <w:r w:rsidR="002233BB">
        <w:rPr>
          <w:rFonts w:cstheme="minorHAnsi"/>
          <w:sz w:val="21"/>
          <w:szCs w:val="21"/>
        </w:rPr>
        <w:t xml:space="preserve">heterogeneity characterizes </w:t>
      </w:r>
      <w:proofErr w:type="spellStart"/>
      <w:r>
        <w:rPr>
          <w:rFonts w:cstheme="minorHAnsi"/>
          <w:sz w:val="21"/>
          <w:szCs w:val="21"/>
        </w:rPr>
        <w:t>cencer</w:t>
      </w:r>
      <w:proofErr w:type="spellEnd"/>
      <w:r>
        <w:rPr>
          <w:rFonts w:cstheme="minorHAnsi"/>
          <w:sz w:val="21"/>
          <w:szCs w:val="21"/>
        </w:rPr>
        <w:t xml:space="preserve"> cells within a tumor </w:t>
      </w:r>
      <w:r w:rsidR="00A428EE" w:rsidRPr="00493696">
        <w:rPr>
          <w:rFonts w:cstheme="minorHAnsi"/>
          <w:sz w:val="21"/>
          <w:szCs w:val="21"/>
        </w:rPr>
        <w:fldChar w:fldCharType="begin">
          <w:fldData xml:space="preserve">PEVuZE5vdGU+PENpdGU+PEF1dGhvcj5EYWdvZ28tSmFjazwvQXV0aG9yPjxZZWFyPjIwMTg8L1ll
YXI+PFJlY051bT4xMTwvUmVjTnVtPjxEaXNwbGF5VGV4dD48c3R5bGUgZmFjZT0ic3VwZXJzY3Jp
cHQiPjEtMzwvc3R5bGU+PC9EaXNwbGF5VGV4dD48cmVjb3JkPjxyZWMtbnVtYmVyPjExPC9yZWMt
bnVtYmVyPjxmb3JlaWduLWtleXM+PGtleSBhcHA9IkVOIiBkYi1pZD0icDByd2Ywd3dhMng1ZHFl
Zjl4bHhwMnJvMnZ3NXN3dHdzMnh2IiB0aW1lc3RhbXA9IjE1NzY4NjA4MjEiPjExPC9rZXk+PC9m
b3JlaWduLWtleXM+PHJlZi10eXBlIG5hbWU9IkpvdXJuYWwgQXJ0aWNsZSI+MTc8L3JlZi10eXBl
Pjxjb250cmlidXRvcnM+PGF1dGhvcnM+PGF1dGhvcj5EYWdvZ28tSmFjaywgSS48L2F1dGhvcj48
YXV0aG9yPlNoYXcsIEEuIFQuPC9hdXRob3I+PC9hdXRob3JzPjwvY29udHJpYnV0b3JzPjxhdXRo
LWFkZHJlc3M+RGVwYXJ0bWVudCBvZiBNZWRpY2luZSwgTWFzc2FjaHVzZXR0cyBHZW5lcmFsIEhv
c3BpdGFsLCAzMiBGcnVpdCBTdHJlZXQsIFlhd2tleSA3QiwgQm9zdG9uLCBNYXNzYWNodXNldHRz
IDAyMTE0LCBVU0EuPC9hdXRoLWFkZHJlc3M+PHRpdGxlcz48dGl0bGU+VHVtb3VyIGhldGVyb2dl
bmVpdHkgYW5kIHJlc2lzdGFuY2UgdG8gY2FuY2VyIHRoZXJhcGllczwvdGl0bGU+PHNlY29uZGFy
eS10aXRsZT5OYXQgUmV2IENsaW4gT25jb2w8L3NlY29uZGFyeS10aXRsZT48L3RpdGxlcz48cGVy
aW9kaWNhbD48ZnVsbC10aXRsZT5OYXQgUmV2IENsaW4gT25jb2w8L2Z1bGwtdGl0bGU+PC9wZXJp
b2RpY2FsPjxwYWdlcz44MS05NDwvcGFnZXM+PHZvbHVtZT4xNTwvdm9sdW1lPjxudW1iZXI+Mjwv
bnVtYmVyPjxlZGl0aW9uPjIwMTcvMTEvMDk8L2VkaXRpb24+PGtleXdvcmRzPjxrZXl3b3JkPkNl
bGwgTGluZWFnZS9nZW5ldGljczwva2V5d29yZD48a2V5d29yZD5DbG9uYWwgRXZvbHV0aW9uL2dl
bmV0aWNzPC9rZXl3b3JkPjxrZXl3b3JkPkRydWcgUmVzaXN0YW5jZSwgTmVvcGxhc20vKmdlbmV0
aWNzPC9rZXl3b3JkPjxrZXl3b3JkPipHZW5ldGljIEhldGVyb2dlbmVpdHk8L2tleXdvcmQ+PGtl
eXdvcmQ+R2Vub21pYyBJbnN0YWJpbGl0eS8qZ2VuZXRpY3M8L2tleXdvcmQ+PGtleXdvcmQ+SHVt
YW5zPC9rZXl3b3JkPjxrZXl3b3JkPk5lb3BsYXNtcy8qZ2VuZXRpY3MvcGF0aG9sb2d5PC9rZXl3
b3JkPjxrZXl3b3JkPlByZWNpc2lvbiBNZWRpY2luZS90cmVuZHM8L2tleXdvcmQ+PC9rZXl3b3Jk
cz48ZGF0ZXM+PHllYXI+MjAxODwveWVhcj48cHViLWRhdGVzPjxkYXRlPkZlYjwvZGF0ZT48L3B1
Yi1kYXRlcz48L2RhdGVzPjxpc2JuPjE3NTktNDc4MiAoRWxlY3Ryb25pYykmI3hEOzE3NTktNDc3
NCAoTGlua2luZyk8L2lzYm4+PGFjY2Vzc2lvbi1udW0+MjkxMTUzMDQ8L2FjY2Vzc2lvbi1udW0+
PHVybHM+PHJlbGF0ZWQtdXJscz48dXJsPmh0dHBzOi8vd3d3Lm5jYmkubmxtLm5paC5nb3YvcHVi
bWVkLzI5MTE1MzA0PC91cmw+PC9yZWxhdGVkLXVybHM+PC91cmxzPjxlbGVjdHJvbmljLXJlc291
cmNlLW51bT4xMC4xMDM4L25yY2xpbm9uYy4yMDE3LjE2NjwvZWxlY3Ryb25pYy1yZXNvdXJjZS1u
dW0+PC9yZWNvcmQ+PC9DaXRlPjxDaXRlPjxBdXRob3I+TWF6b3I8L0F1dGhvcj48WWVhcj4yMDE2
PC9ZZWFyPjxSZWNOdW0+MTA8L1JlY051bT48cmVjb3JkPjxyZWMtbnVtYmVyPjEwPC9yZWMtbnVt
YmVyPjxmb3JlaWduLWtleXM+PGtleSBhcHA9IkVOIiBkYi1pZD0icDByd2Ywd3dhMng1ZHFlZjl4
bHhwMnJvMnZ3NXN3dHdzMnh2IiB0aW1lc3RhbXA9IjE1NzY4NjA2OTEiPjEwPC9rZXk+PC9mb3Jl
aWduLWtleXM+PHJlZi10eXBlIG5hbWU9IkpvdXJuYWwgQXJ0aWNsZSI+MTc8L3JlZi10eXBlPjxj
b250cmlidXRvcnM+PGF1dGhvcnM+PGF1dGhvcj5NYXpvciwgVC48L2F1dGhvcj48YXV0aG9yPlBh
bmtvdiwgQS48L2F1dGhvcj48YXV0aG9yPlNvbmcsIEouIFMuPC9hdXRob3I+PGF1dGhvcj5Db3N0
ZWxsbywgSi4gRi48L2F1dGhvcj48L2F1dGhvcnM+PC9jb250cmlidXRvcnM+PGF1dGgtYWRkcmVz
cz5EZXBhcnRtZW50IG9mIE5ldXJvbG9naWNhbCBTdXJnZXJ5LCBVbml2ZXJzaXR5IG9mIENhbGlm
b3JuaWEgU2FuIEZyYW5jaXNjbywgU2FuIEZyYW5jaXNjbywgQ0EgOTQxNTgsIFVTQS4mI3hEO0Rl
cGFydG1lbnQgb2YgRXBpZGVtaW9sb2d5IGFuZCBCaW9zdGF0aXN0aWNzLCBVbml2ZXJzaXR5IG9m
IENhbGlmb3JuaWEgU2FuIEZyYW5jaXNjbywgU2FuIEZyYW5jaXNjbywgQ0EgOTQxNTgsIFVTQS4m
I3hEO0RlcGFydG1lbnQgb2YgQmlvZW5naW5lZXJpbmcsIFVuaXZlcnNpdHkgb2YgSWxsaW5vaXMg
YXQgVXJiYW5hLUNoYW1wYWlnbiwgQ2hhbXBhaWduLCBJTCA2MTgwMSwgVVNBLiYjeEQ7RGVwYXJ0
bWVudCBvZiBQaHlzaWNzLCBVbml2ZXJzaXR5IG9mIElsbGlub2lzIGF0IFVyYmFuYS1DaGFtcGFp
Z24sIENoYW1wYWlnbiwgSUwgNjE4MDEsIFVTQS4mI3hEO0luc3RpdHV0ZSBmb3IgR2Vub21pYyBC
aW9sb2d5LCBVbml2ZXJzaXR5IG9mIElsbGlub2lzIGF0IFVyYmFuYS1DaGFtcGFpZ24sIENoYW1w
YWlnbiwgSUwgNjE4MDEsIFVTQS48L2F1dGgtYWRkcmVzcz48dGl0bGVzPjx0aXRsZT5JbnRyYXR1
bW9yYWwgSGV0ZXJvZ2VuZWl0eSBvZiB0aGUgRXBpZ2Vub21lPC90aXRsZT48c2Vjb25kYXJ5LXRp
dGxlPkNhbmNlciBDZWxsPC9zZWNvbmRhcnktdGl0bGU+PC90aXRsZXM+PHBlcmlvZGljYWw+PGZ1
bGwtdGl0bGU+Q2FuY2VyIENlbGw8L2Z1bGwtdGl0bGU+PC9wZXJpb2RpY2FsPjxwYWdlcz40NDAt
NDUxPC9wYWdlcz48dm9sdW1lPjI5PC92b2x1bWU+PG51bWJlcj40PC9udW1iZXI+PGVkaXRpb24+
MjAxNi8wNC8xNDwvZWRpdGlvbj48a2V5d29yZHM+PGtleXdvcmQ+Q2VsbCBUcmFuc2Zvcm1hdGlv
biwgTmVvcGxhc3RpYy8qZ2VuZXRpY3M8L2tleXdvcmQ+PGtleXdvcmQ+Q3BHIElzbGFuZHMvZ2Vu
ZXRpY3M8L2tleXdvcmQ+PGtleXdvcmQ+RE5BIE1ldGh5bGF0aW9uPC9rZXl3b3JkPjxrZXl3b3Jk
PkROQSwgTmVvcGxhc20vY2hlbWlzdHJ5L2dlbmV0aWNzPC9rZXl3b3JkPjxrZXl3b3JkPkRpc2Vh
c2UgUHJvZ3Jlc3Npb248L2tleXdvcmQ+PGtleXdvcmQ+KkVwaWdlbmVzaXMsIEdlbmV0aWM8L2tl
eXdvcmQ+PGtleXdvcmQ+KkVwaWdlbm9taWNzPC9rZXl3b3JkPjxrZXl3b3JkPkZvcmVjYXN0aW5n
PC9rZXl3b3JkPjxrZXl3b3JkPipHZW5lIEV4cHJlc3Npb24gUmVndWxhdGlvbiwgTmVvcGxhc3Rp
Yzwva2V5d29yZD48a2V5d29yZD4qR2VuZXRpYyBIZXRlcm9nZW5laXR5PC9rZXl3b3JkPjxrZXl3
b3JkPkh1bWFuczwva2V5d29yZD48a2V5d29yZD5NdXRhdGlvbjwva2V5d29yZD48a2V5d29yZD5O
ZW9wbGFzbXMvKmdlbmV0aWNzL3BhdGhvbG9neTwva2V5d29yZD48a2V5d29yZD5OZW9wbGFzdGlj
IFN0ZW0gQ2VsbHMvbWV0YWJvbGlzbTwva2V5d29yZD48a2V5d29yZD5Qcm9tb3RlciBSZWdpb25z
LCBHZW5ldGljL2dlbmV0aWNzPC9rZXl3b3JkPjwva2V5d29yZHM+PGRhdGVzPjx5ZWFyPjIwMTY8
L3llYXI+PHB1Yi1kYXRlcz48ZGF0ZT5BcHIgMTE8L2RhdGU+PC9wdWItZGF0ZXM+PC9kYXRlcz48
aXNibj4xODc4LTM2ODYgKEVsZWN0cm9uaWMpJiN4RDsxNTM1LTYxMDggKExpbmtpbmcpPC9pc2Ju
PjxhY2Nlc3Npb24tbnVtPjI3MDcwNjk5PC9hY2Nlc3Npb24tbnVtPjx1cmxzPjxyZWxhdGVkLXVy
bHM+PHVybD5odHRwczovL3d3dy5uY2JpLm5sbS5uaWguZ292L3B1Ym1lZC8yNzA3MDY5OTwvdXJs
PjwvcmVsYXRlZC11cmxzPjwvdXJscz48Y3VzdG9tMj5QTUM0ODUyMTYxPC9jdXN0b20yPjxlbGVj
dHJvbmljLXJlc291cmNlLW51bT4xMC4xMDE2L2ouY2NlbGwuMjAxNi4wMy4wMDk8L2VsZWN0cm9u
aWMtcmVzb3VyY2UtbnVtPjwvcmVjb3JkPjwvQ2l0ZT48Q2l0ZT48QXV0aG9yPk1jR3JhbmFoYW48
L0F1dGhvcj48WWVhcj4yMDE3PC9ZZWFyPjxSZWNOdW0+OTwvUmVjTnVtPjxyZWNvcmQ+PHJlYy1u
dW1iZXI+OTwvcmVjLW51bWJlcj48Zm9yZWlnbi1rZXlzPjxrZXkgYXBwPSJFTiIgZGItaWQ9InAw
cndmMHd3YTJ4NWRxZWY5eGx4cDJybzJ2dzVzd3R3czJ4diIgdGltZXN0YW1wPSIxNTc2ODYwNjA1
Ij45PC9rZXk+PC9mb3JlaWduLWtleXM+PHJlZi10eXBlIG5hbWU9IkpvdXJuYWwgQXJ0aWNsZSI+
MTc8L3JlZi10eXBlPjxjb250cmlidXRvcnM+PGF1dGhvcnM+PGF1dGhvcj5NY0dyYW5haGFuLCBO
LjwvYXV0aG9yPjxhdXRob3I+U3dhbnRvbiwgQy48L2F1dGhvcj48L2F1dGhvcnM+PC9jb250cmli
dXRvcnM+PGF1dGgtYWRkcmVzcz5DYW5jZXIgUmVzZWFyY2ggVUsgTHVuZyBDYW5jZXIgQ2VudHJl
IG9mIEV4Y2VsbGVuY2UsIFVuaXZlcnNpdHkgQ29sbGVnZSBMb25kb24gQ2FuY2VyIEluc3RpdHV0
ZSwgUGF1bCBPJmFwb3M7R29ybWFuIEJ1aWxkaW5nLCA3MiBIdW50bGV5IFN0cmVldCwgTG9uZG9u
IFdDMUUgNkJULCBVSzsgVHJhbnNsYXRpb25hbCBDYW5jZXIgVGhlcmFwZXV0aWNzIExhYm9yYXRv
cnksIFRoZSBGcmFuY2lzIENyaWNrIEluc3RpdHV0ZSwgMSBNaWRsYW5kIFJkLCBMb25kb24gTlcx
IDFBVCwgVUsuJiN4RDtDYW5jZXIgUmVzZWFyY2ggVUsgTHVuZyBDYW5jZXIgQ2VudHJlIG9mIEV4
Y2VsbGVuY2UsIFVuaXZlcnNpdHkgQ29sbGVnZSBMb25kb24gQ2FuY2VyIEluc3RpdHV0ZSwgUGF1
bCBPJmFwb3M7R29ybWFuIEJ1aWxkaW5nLCA3MiBIdW50bGV5IFN0cmVldCwgTG9uZG9uIFdDMUUg
NkJULCBVSzsgVHJhbnNsYXRpb25hbCBDYW5jZXIgVGhlcmFwZXV0aWNzIExhYm9yYXRvcnksIFRo
ZSBGcmFuY2lzIENyaWNrIEluc3RpdHV0ZSwgMSBNaWRsYW5kIFJkLCBMb25kb24gTlcxIDFBVCwg
VUs7IERlcGFydG1lbnQgb2YgTWVkaWNhbCBPbmNvbG9neSwgVW5pdmVyc2l0eSBDb2xsZWdlIExv
bmRvbiBIb3NwaXRhbHMsIDIzNSBFdXN0b24gUmQsIEZpdHpyb3ZpYSwgTG9uZG9uIE5XMSAyQlUs
IFVLLiBFbGVjdHJvbmljIGFkZHJlc3M6IGNoYXJsZXMuc3dhbnRvbkBjcmljay5hYy51ay48L2F1
dGgtYWRkcmVzcz48dGl0bGVzPjx0aXRsZT5DbG9uYWwgSGV0ZXJvZ2VuZWl0eSBhbmQgVHVtb3Ig
RXZvbHV0aW9uOiBQYXN0LCBQcmVzZW50LCBhbmQgdGhlIEZ1dHVyZTwvdGl0bGU+PHNlY29uZGFy
eS10aXRsZT5DZWxsPC9zZWNvbmRhcnktdGl0bGU+PC90aXRsZXM+PHBlcmlvZGljYWw+PGZ1bGwt
dGl0bGU+Q2VsbDwvZnVsbC10aXRsZT48L3BlcmlvZGljYWw+PHBhZ2VzPjYxMy02Mjg8L3BhZ2Vz
Pjx2b2x1bWU+MTY4PC92b2x1bWU+PG51bWJlcj40PC9udW1iZXI+PGVkaXRpb24+MjAxNy8wMi8x
MjwvZWRpdGlvbj48a2V5d29yZHM+PGtleXdvcmQ+QW5pbWFsczwva2V5d29yZD48a2V5d29yZD5E
cnVnIFJlc2lzdGFuY2UsIE5lb3BsYXNtPC9rZXl3b3JkPjxrZXl3b3JkPipHZW5ldGljIEhldGVy
b2dlbmVpdHk8L2tleXdvcmQ+PGtleXdvcmQ+R2Vub21pYyBJbnN0YWJpbGl0eTwva2V5d29yZD48
a2V5d29yZD5IdW1hbnM8L2tleXdvcmQ+PGtleXdvcmQ+TXV0YXRpb248L2tleXdvcmQ+PGtleXdv
cmQ+TmVvcGxhc21zLypkcnVnIHRoZXJhcHkvKmdlbmV0aWNzL3BhdGhvbG9neTwva2V5d29yZD48
L2tleXdvcmRzPjxkYXRlcz48eWVhcj4yMDE3PC95ZWFyPjxwdWItZGF0ZXM+PGRhdGU+RmViIDk8
L2RhdGU+PC9wdWItZGF0ZXM+PC9kYXRlcz48aXNibj4xMDk3LTQxNzIgKEVsZWN0cm9uaWMpJiN4
RDswMDkyLTg2NzQgKExpbmtpbmcpPC9pc2JuPjxhY2Nlc3Npb24tbnVtPjI4MTg3Mjg0PC9hY2Nl
c3Npb24tbnVtPjx1cmxzPjxyZWxhdGVkLXVybHM+PHVybD5odHRwczovL3d3dy5uY2JpLm5sbS5u
aWguZ292L3B1Ym1lZC8yODE4NzI4NDwvdXJsPjwvcmVsYXRlZC11cmxzPjwvdXJscz48ZWxlY3Ry
b25pYy1yZXNvdXJjZS1udW0+MTAuMTAxNi9qLmNlbGwuMjAxNy4wMS4wMTg8L2VsZWN0cm9uaWMt
cmVzb3VyY2UtbnVtPjwvcmVjb3JkPjwvQ2l0ZT48L0VuZE5vdGU+AG==
</w:fldData>
        </w:fldChar>
      </w:r>
      <w:r w:rsidR="00A428EE" w:rsidRPr="0022288B">
        <w:rPr>
          <w:rFonts w:cstheme="minorHAnsi"/>
          <w:sz w:val="21"/>
          <w:szCs w:val="21"/>
        </w:rPr>
        <w:instrText xml:space="preserve"> ADDIN EN.CITE </w:instrText>
      </w:r>
      <w:r w:rsidR="00A428EE" w:rsidRPr="0022288B">
        <w:rPr>
          <w:rFonts w:cstheme="minorHAnsi"/>
          <w:sz w:val="21"/>
          <w:szCs w:val="21"/>
        </w:rPr>
        <w:fldChar w:fldCharType="begin">
          <w:fldData xml:space="preserve">PEVuZE5vdGU+PENpdGU+PEF1dGhvcj5EYWdvZ28tSmFjazwvQXV0aG9yPjxZZWFyPjIwMTg8L1ll
YXI+PFJlY051bT4xMTwvUmVjTnVtPjxEaXNwbGF5VGV4dD48c3R5bGUgZmFjZT0ic3VwZXJzY3Jp
cHQiPjEtMzwvc3R5bGU+PC9EaXNwbGF5VGV4dD48cmVjb3JkPjxyZWMtbnVtYmVyPjExPC9yZWMt
bnVtYmVyPjxmb3JlaWduLWtleXM+PGtleSBhcHA9IkVOIiBkYi1pZD0icDByd2Ywd3dhMng1ZHFl
Zjl4bHhwMnJvMnZ3NXN3dHdzMnh2IiB0aW1lc3RhbXA9IjE1NzY4NjA4MjEiPjExPC9rZXk+PC9m
b3JlaWduLWtleXM+PHJlZi10eXBlIG5hbWU9IkpvdXJuYWwgQXJ0aWNsZSI+MTc8L3JlZi10eXBl
Pjxjb250cmlidXRvcnM+PGF1dGhvcnM+PGF1dGhvcj5EYWdvZ28tSmFjaywgSS48L2F1dGhvcj48
YXV0aG9yPlNoYXcsIEEuIFQuPC9hdXRob3I+PC9hdXRob3JzPjwvY29udHJpYnV0b3JzPjxhdXRo
LWFkZHJlc3M+RGVwYXJ0bWVudCBvZiBNZWRpY2luZSwgTWFzc2FjaHVzZXR0cyBHZW5lcmFsIEhv
c3BpdGFsLCAzMiBGcnVpdCBTdHJlZXQsIFlhd2tleSA3QiwgQm9zdG9uLCBNYXNzYWNodXNldHRz
IDAyMTE0LCBVU0EuPC9hdXRoLWFkZHJlc3M+PHRpdGxlcz48dGl0bGU+VHVtb3VyIGhldGVyb2dl
bmVpdHkgYW5kIHJlc2lzdGFuY2UgdG8gY2FuY2VyIHRoZXJhcGllczwvdGl0bGU+PHNlY29uZGFy
eS10aXRsZT5OYXQgUmV2IENsaW4gT25jb2w8L3NlY29uZGFyeS10aXRsZT48L3RpdGxlcz48cGVy
aW9kaWNhbD48ZnVsbC10aXRsZT5OYXQgUmV2IENsaW4gT25jb2w8L2Z1bGwtdGl0bGU+PC9wZXJp
b2RpY2FsPjxwYWdlcz44MS05NDwvcGFnZXM+PHZvbHVtZT4xNTwvdm9sdW1lPjxudW1iZXI+Mjwv
bnVtYmVyPjxlZGl0aW9uPjIwMTcvMTEvMDk8L2VkaXRpb24+PGtleXdvcmRzPjxrZXl3b3JkPkNl
bGwgTGluZWFnZS9nZW5ldGljczwva2V5d29yZD48a2V5d29yZD5DbG9uYWwgRXZvbHV0aW9uL2dl
bmV0aWNzPC9rZXl3b3JkPjxrZXl3b3JkPkRydWcgUmVzaXN0YW5jZSwgTmVvcGxhc20vKmdlbmV0
aWNzPC9rZXl3b3JkPjxrZXl3b3JkPipHZW5ldGljIEhldGVyb2dlbmVpdHk8L2tleXdvcmQ+PGtl
eXdvcmQ+R2Vub21pYyBJbnN0YWJpbGl0eS8qZ2VuZXRpY3M8L2tleXdvcmQ+PGtleXdvcmQ+SHVt
YW5zPC9rZXl3b3JkPjxrZXl3b3JkPk5lb3BsYXNtcy8qZ2VuZXRpY3MvcGF0aG9sb2d5PC9rZXl3
b3JkPjxrZXl3b3JkPlByZWNpc2lvbiBNZWRpY2luZS90cmVuZHM8L2tleXdvcmQ+PC9rZXl3b3Jk
cz48ZGF0ZXM+PHllYXI+MjAxODwveWVhcj48cHViLWRhdGVzPjxkYXRlPkZlYjwvZGF0ZT48L3B1
Yi1kYXRlcz48L2RhdGVzPjxpc2JuPjE3NTktNDc4MiAoRWxlY3Ryb25pYykmI3hEOzE3NTktNDc3
NCAoTGlua2luZyk8L2lzYm4+PGFjY2Vzc2lvbi1udW0+MjkxMTUzMDQ8L2FjY2Vzc2lvbi1udW0+
PHVybHM+PHJlbGF0ZWQtdXJscz48dXJsPmh0dHBzOi8vd3d3Lm5jYmkubmxtLm5paC5nb3YvcHVi
bWVkLzI5MTE1MzA0PC91cmw+PC9yZWxhdGVkLXVybHM+PC91cmxzPjxlbGVjdHJvbmljLXJlc291
cmNlLW51bT4xMC4xMDM4L25yY2xpbm9uYy4yMDE3LjE2NjwvZWxlY3Ryb25pYy1yZXNvdXJjZS1u
dW0+PC9yZWNvcmQ+PC9DaXRlPjxDaXRlPjxBdXRob3I+TWF6b3I8L0F1dGhvcj48WWVhcj4yMDE2
PC9ZZWFyPjxSZWNOdW0+MTA8L1JlY051bT48cmVjb3JkPjxyZWMtbnVtYmVyPjEwPC9yZWMtbnVt
YmVyPjxmb3JlaWduLWtleXM+PGtleSBhcHA9IkVOIiBkYi1pZD0icDByd2Ywd3dhMng1ZHFlZjl4
bHhwMnJvMnZ3NXN3dHdzMnh2IiB0aW1lc3RhbXA9IjE1NzY4NjA2OTEiPjEwPC9rZXk+PC9mb3Jl
aWduLWtleXM+PHJlZi10eXBlIG5hbWU9IkpvdXJuYWwgQXJ0aWNsZSI+MTc8L3JlZi10eXBlPjxj
b250cmlidXRvcnM+PGF1dGhvcnM+PGF1dGhvcj5NYXpvciwgVC48L2F1dGhvcj48YXV0aG9yPlBh
bmtvdiwgQS48L2F1dGhvcj48YXV0aG9yPlNvbmcsIEouIFMuPC9hdXRob3I+PGF1dGhvcj5Db3N0
ZWxsbywgSi4gRi48L2F1dGhvcj48L2F1dGhvcnM+PC9jb250cmlidXRvcnM+PGF1dGgtYWRkcmVz
cz5EZXBhcnRtZW50IG9mIE5ldXJvbG9naWNhbCBTdXJnZXJ5LCBVbml2ZXJzaXR5IG9mIENhbGlm
b3JuaWEgU2FuIEZyYW5jaXNjbywgU2FuIEZyYW5jaXNjbywgQ0EgOTQxNTgsIFVTQS4mI3hEO0Rl
cGFydG1lbnQgb2YgRXBpZGVtaW9sb2d5IGFuZCBCaW9zdGF0aXN0aWNzLCBVbml2ZXJzaXR5IG9m
IENhbGlmb3JuaWEgU2FuIEZyYW5jaXNjbywgU2FuIEZyYW5jaXNjbywgQ0EgOTQxNTgsIFVTQS4m
I3hEO0RlcGFydG1lbnQgb2YgQmlvZW5naW5lZXJpbmcsIFVuaXZlcnNpdHkgb2YgSWxsaW5vaXMg
YXQgVXJiYW5hLUNoYW1wYWlnbiwgQ2hhbXBhaWduLCBJTCA2MTgwMSwgVVNBLiYjeEQ7RGVwYXJ0
bWVudCBvZiBQaHlzaWNzLCBVbml2ZXJzaXR5IG9mIElsbGlub2lzIGF0IFVyYmFuYS1DaGFtcGFp
Z24sIENoYW1wYWlnbiwgSUwgNjE4MDEsIFVTQS4mI3hEO0luc3RpdHV0ZSBmb3IgR2Vub21pYyBC
aW9sb2d5LCBVbml2ZXJzaXR5IG9mIElsbGlub2lzIGF0IFVyYmFuYS1DaGFtcGFpZ24sIENoYW1w
YWlnbiwgSUwgNjE4MDEsIFVTQS48L2F1dGgtYWRkcmVzcz48dGl0bGVzPjx0aXRsZT5JbnRyYXR1
bW9yYWwgSGV0ZXJvZ2VuZWl0eSBvZiB0aGUgRXBpZ2Vub21lPC90aXRsZT48c2Vjb25kYXJ5LXRp
dGxlPkNhbmNlciBDZWxsPC9zZWNvbmRhcnktdGl0bGU+PC90aXRsZXM+PHBlcmlvZGljYWw+PGZ1
bGwtdGl0bGU+Q2FuY2VyIENlbGw8L2Z1bGwtdGl0bGU+PC9wZXJpb2RpY2FsPjxwYWdlcz40NDAt
NDUxPC9wYWdlcz48dm9sdW1lPjI5PC92b2x1bWU+PG51bWJlcj40PC9udW1iZXI+PGVkaXRpb24+
MjAxNi8wNC8xNDwvZWRpdGlvbj48a2V5d29yZHM+PGtleXdvcmQ+Q2VsbCBUcmFuc2Zvcm1hdGlv
biwgTmVvcGxhc3RpYy8qZ2VuZXRpY3M8L2tleXdvcmQ+PGtleXdvcmQ+Q3BHIElzbGFuZHMvZ2Vu
ZXRpY3M8L2tleXdvcmQ+PGtleXdvcmQ+RE5BIE1ldGh5bGF0aW9uPC9rZXl3b3JkPjxrZXl3b3Jk
PkROQSwgTmVvcGxhc20vY2hlbWlzdHJ5L2dlbmV0aWNzPC9rZXl3b3JkPjxrZXl3b3JkPkRpc2Vh
c2UgUHJvZ3Jlc3Npb248L2tleXdvcmQ+PGtleXdvcmQ+KkVwaWdlbmVzaXMsIEdlbmV0aWM8L2tl
eXdvcmQ+PGtleXdvcmQ+KkVwaWdlbm9taWNzPC9rZXl3b3JkPjxrZXl3b3JkPkZvcmVjYXN0aW5n
PC9rZXl3b3JkPjxrZXl3b3JkPipHZW5lIEV4cHJlc3Npb24gUmVndWxhdGlvbiwgTmVvcGxhc3Rp
Yzwva2V5d29yZD48a2V5d29yZD4qR2VuZXRpYyBIZXRlcm9nZW5laXR5PC9rZXl3b3JkPjxrZXl3
b3JkPkh1bWFuczwva2V5d29yZD48a2V5d29yZD5NdXRhdGlvbjwva2V5d29yZD48a2V5d29yZD5O
ZW9wbGFzbXMvKmdlbmV0aWNzL3BhdGhvbG9neTwva2V5d29yZD48a2V5d29yZD5OZW9wbGFzdGlj
IFN0ZW0gQ2VsbHMvbWV0YWJvbGlzbTwva2V5d29yZD48a2V5d29yZD5Qcm9tb3RlciBSZWdpb25z
LCBHZW5ldGljL2dlbmV0aWNzPC9rZXl3b3JkPjwva2V5d29yZHM+PGRhdGVzPjx5ZWFyPjIwMTY8
L3llYXI+PHB1Yi1kYXRlcz48ZGF0ZT5BcHIgMTE8L2RhdGU+PC9wdWItZGF0ZXM+PC9kYXRlcz48
aXNibj4xODc4LTM2ODYgKEVsZWN0cm9uaWMpJiN4RDsxNTM1LTYxMDggKExpbmtpbmcpPC9pc2Ju
PjxhY2Nlc3Npb24tbnVtPjI3MDcwNjk5PC9hY2Nlc3Npb24tbnVtPjx1cmxzPjxyZWxhdGVkLXVy
bHM+PHVybD5odHRwczovL3d3dy5uY2JpLm5sbS5uaWguZ292L3B1Ym1lZC8yNzA3MDY5OTwvdXJs
PjwvcmVsYXRlZC11cmxzPjwvdXJscz48Y3VzdG9tMj5QTUM0ODUyMTYxPC9jdXN0b20yPjxlbGVj
dHJvbmljLXJlc291cmNlLW51bT4xMC4xMDE2L2ouY2NlbGwuMjAxNi4wMy4wMDk8L2VsZWN0cm9u
aWMtcmVzb3VyY2UtbnVtPjwvcmVjb3JkPjwvQ2l0ZT48Q2l0ZT48QXV0aG9yPk1jR3JhbmFoYW48
L0F1dGhvcj48WWVhcj4yMDE3PC9ZZWFyPjxSZWNOdW0+OTwvUmVjTnVtPjxyZWNvcmQ+PHJlYy1u
dW1iZXI+OTwvcmVjLW51bWJlcj48Zm9yZWlnbi1rZXlzPjxrZXkgYXBwPSJFTiIgZGItaWQ9InAw
cndmMHd3YTJ4NWRxZWY5eGx4cDJybzJ2dzVzd3R3czJ4diIgdGltZXN0YW1wPSIxNTc2ODYwNjA1
Ij45PC9rZXk+PC9mb3JlaWduLWtleXM+PHJlZi10eXBlIG5hbWU9IkpvdXJuYWwgQXJ0aWNsZSI+
MTc8L3JlZi10eXBlPjxjb250cmlidXRvcnM+PGF1dGhvcnM+PGF1dGhvcj5NY0dyYW5haGFuLCBO
LjwvYXV0aG9yPjxhdXRob3I+U3dhbnRvbiwgQy48L2F1dGhvcj48L2F1dGhvcnM+PC9jb250cmli
dXRvcnM+PGF1dGgtYWRkcmVzcz5DYW5jZXIgUmVzZWFyY2ggVUsgTHVuZyBDYW5jZXIgQ2VudHJl
IG9mIEV4Y2VsbGVuY2UsIFVuaXZlcnNpdHkgQ29sbGVnZSBMb25kb24gQ2FuY2VyIEluc3RpdHV0
ZSwgUGF1bCBPJmFwb3M7R29ybWFuIEJ1aWxkaW5nLCA3MiBIdW50bGV5IFN0cmVldCwgTG9uZG9u
IFdDMUUgNkJULCBVSzsgVHJhbnNsYXRpb25hbCBDYW5jZXIgVGhlcmFwZXV0aWNzIExhYm9yYXRv
cnksIFRoZSBGcmFuY2lzIENyaWNrIEluc3RpdHV0ZSwgMSBNaWRsYW5kIFJkLCBMb25kb24gTlcx
IDFBVCwgVUsuJiN4RDtDYW5jZXIgUmVzZWFyY2ggVUsgTHVuZyBDYW5jZXIgQ2VudHJlIG9mIEV4
Y2VsbGVuY2UsIFVuaXZlcnNpdHkgQ29sbGVnZSBMb25kb24gQ2FuY2VyIEluc3RpdHV0ZSwgUGF1
bCBPJmFwb3M7R29ybWFuIEJ1aWxkaW5nLCA3MiBIdW50bGV5IFN0cmVldCwgTG9uZG9uIFdDMUUg
NkJULCBVSzsgVHJhbnNsYXRpb25hbCBDYW5jZXIgVGhlcmFwZXV0aWNzIExhYm9yYXRvcnksIFRo
ZSBGcmFuY2lzIENyaWNrIEluc3RpdHV0ZSwgMSBNaWRsYW5kIFJkLCBMb25kb24gTlcxIDFBVCwg
VUs7IERlcGFydG1lbnQgb2YgTWVkaWNhbCBPbmNvbG9neSwgVW5pdmVyc2l0eSBDb2xsZWdlIExv
bmRvbiBIb3NwaXRhbHMsIDIzNSBFdXN0b24gUmQsIEZpdHpyb3ZpYSwgTG9uZG9uIE5XMSAyQlUs
IFVLLiBFbGVjdHJvbmljIGFkZHJlc3M6IGNoYXJsZXMuc3dhbnRvbkBjcmljay5hYy51ay48L2F1
dGgtYWRkcmVzcz48dGl0bGVzPjx0aXRsZT5DbG9uYWwgSGV0ZXJvZ2VuZWl0eSBhbmQgVHVtb3Ig
RXZvbHV0aW9uOiBQYXN0LCBQcmVzZW50LCBhbmQgdGhlIEZ1dHVyZTwvdGl0bGU+PHNlY29uZGFy
eS10aXRsZT5DZWxsPC9zZWNvbmRhcnktdGl0bGU+PC90aXRsZXM+PHBlcmlvZGljYWw+PGZ1bGwt
dGl0bGU+Q2VsbDwvZnVsbC10aXRsZT48L3BlcmlvZGljYWw+PHBhZ2VzPjYxMy02Mjg8L3BhZ2Vz
Pjx2b2x1bWU+MTY4PC92b2x1bWU+PG51bWJlcj40PC9udW1iZXI+PGVkaXRpb24+MjAxNy8wMi8x
MjwvZWRpdGlvbj48a2V5d29yZHM+PGtleXdvcmQ+QW5pbWFsczwva2V5d29yZD48a2V5d29yZD5E
cnVnIFJlc2lzdGFuY2UsIE5lb3BsYXNtPC9rZXl3b3JkPjxrZXl3b3JkPipHZW5ldGljIEhldGVy
b2dlbmVpdHk8L2tleXdvcmQ+PGtleXdvcmQ+R2Vub21pYyBJbnN0YWJpbGl0eTwva2V5d29yZD48
a2V5d29yZD5IdW1hbnM8L2tleXdvcmQ+PGtleXdvcmQ+TXV0YXRpb248L2tleXdvcmQ+PGtleXdv
cmQ+TmVvcGxhc21zLypkcnVnIHRoZXJhcHkvKmdlbmV0aWNzL3BhdGhvbG9neTwva2V5d29yZD48
L2tleXdvcmRzPjxkYXRlcz48eWVhcj4yMDE3PC95ZWFyPjxwdWItZGF0ZXM+PGRhdGU+RmViIDk8
L2RhdGU+PC9wdWItZGF0ZXM+PC9kYXRlcz48aXNibj4xMDk3LTQxNzIgKEVsZWN0cm9uaWMpJiN4
RDswMDkyLTg2NzQgKExpbmtpbmcpPC9pc2JuPjxhY2Nlc3Npb24tbnVtPjI4MTg3Mjg0PC9hY2Nl
c3Npb24tbnVtPjx1cmxzPjxyZWxhdGVkLXVybHM+PHVybD5odHRwczovL3d3dy5uY2JpLm5sbS5u
aWguZ292L3B1Ym1lZC8yODE4NzI4NDwvdXJsPjwvcmVsYXRlZC11cmxzPjwvdXJscz48ZWxlY3Ry
b25pYy1yZXNvdXJjZS1udW0+MTAuMTAxNi9qLmNlbGwuMjAxNy4wMS4wMTg8L2VsZWN0cm9uaWMt
cmVzb3VyY2UtbnVtPjwvcmVjb3JkPjwvQ2l0ZT48L0VuZE5vdGU+AG==
</w:fldData>
        </w:fldChar>
      </w:r>
      <w:r w:rsidR="00A428EE" w:rsidRPr="0022288B">
        <w:rPr>
          <w:rFonts w:cstheme="minorHAnsi"/>
          <w:sz w:val="21"/>
          <w:szCs w:val="21"/>
        </w:rPr>
        <w:instrText xml:space="preserve"> ADDIN EN.CITE.DATA </w:instrText>
      </w:r>
      <w:r w:rsidR="00A428EE" w:rsidRPr="0022288B">
        <w:rPr>
          <w:rFonts w:cstheme="minorHAnsi"/>
          <w:sz w:val="21"/>
          <w:szCs w:val="21"/>
        </w:rPr>
      </w:r>
      <w:r w:rsidR="00A428EE" w:rsidRPr="0022288B">
        <w:rPr>
          <w:rFonts w:cstheme="minorHAnsi"/>
          <w:sz w:val="21"/>
          <w:szCs w:val="21"/>
        </w:rPr>
        <w:fldChar w:fldCharType="end"/>
      </w:r>
      <w:r w:rsidR="00A428EE" w:rsidRPr="00493696">
        <w:rPr>
          <w:rFonts w:cstheme="minorHAnsi"/>
          <w:sz w:val="21"/>
          <w:szCs w:val="21"/>
        </w:rPr>
      </w:r>
      <w:r w:rsidR="00A428EE" w:rsidRPr="00493696">
        <w:rPr>
          <w:rFonts w:cstheme="minorHAnsi"/>
          <w:sz w:val="21"/>
          <w:szCs w:val="21"/>
        </w:rPr>
        <w:fldChar w:fldCharType="separate"/>
      </w:r>
      <w:r w:rsidR="00A428EE" w:rsidRPr="00493696">
        <w:rPr>
          <w:rFonts w:cstheme="minorHAnsi"/>
          <w:noProof/>
          <w:sz w:val="21"/>
          <w:szCs w:val="21"/>
          <w:vertAlign w:val="superscript"/>
        </w:rPr>
        <w:t>1-3</w:t>
      </w:r>
      <w:r w:rsidR="00A428EE" w:rsidRPr="00493696">
        <w:rPr>
          <w:rFonts w:cstheme="minorHAnsi"/>
          <w:sz w:val="21"/>
          <w:szCs w:val="21"/>
        </w:rPr>
        <w:fldChar w:fldCharType="end"/>
      </w:r>
      <w:r w:rsidR="00A30D5D" w:rsidRPr="00493696">
        <w:rPr>
          <w:rFonts w:cstheme="minorHAnsi"/>
          <w:sz w:val="21"/>
          <w:szCs w:val="21"/>
        </w:rPr>
        <w:t xml:space="preserve">. </w:t>
      </w:r>
      <w:r>
        <w:rPr>
          <w:rFonts w:cstheme="minorHAnsi"/>
          <w:sz w:val="21"/>
          <w:szCs w:val="21"/>
        </w:rPr>
        <w:t>I</w:t>
      </w:r>
      <w:r w:rsidR="00C92E49" w:rsidRPr="00493696">
        <w:rPr>
          <w:rFonts w:cstheme="minorHAnsi"/>
          <w:sz w:val="21"/>
          <w:szCs w:val="21"/>
        </w:rPr>
        <w:t xml:space="preserve">ntratumor heterogeneity can </w:t>
      </w:r>
      <w:r w:rsidR="00EE6A77">
        <w:rPr>
          <w:rFonts w:cstheme="minorHAnsi"/>
          <w:sz w:val="21"/>
          <w:szCs w:val="21"/>
        </w:rPr>
        <w:t xml:space="preserve">endows </w:t>
      </w:r>
      <w:r w:rsidR="007C23F0" w:rsidRPr="00493696">
        <w:rPr>
          <w:rFonts w:cstheme="minorHAnsi"/>
          <w:sz w:val="21"/>
          <w:szCs w:val="21"/>
        </w:rPr>
        <w:t xml:space="preserve">cancer cells </w:t>
      </w:r>
      <w:r w:rsidR="00EE6A77">
        <w:rPr>
          <w:rFonts w:cstheme="minorHAnsi"/>
          <w:sz w:val="21"/>
          <w:szCs w:val="21"/>
        </w:rPr>
        <w:t xml:space="preserve">flexibility </w:t>
      </w:r>
      <w:r>
        <w:rPr>
          <w:rFonts w:cstheme="minorHAnsi"/>
          <w:sz w:val="21"/>
          <w:szCs w:val="21"/>
        </w:rPr>
        <w:t xml:space="preserve">for developing resistance to </w:t>
      </w:r>
      <w:r w:rsidR="00C92E49" w:rsidRPr="00493696">
        <w:rPr>
          <w:rFonts w:cstheme="minorHAnsi"/>
          <w:sz w:val="21"/>
          <w:szCs w:val="21"/>
        </w:rPr>
        <w:t>treatment</w:t>
      </w:r>
      <w:r>
        <w:rPr>
          <w:rFonts w:cstheme="minorHAnsi"/>
          <w:sz w:val="21"/>
          <w:szCs w:val="21"/>
        </w:rPr>
        <w:t xml:space="preserve"> </w:t>
      </w:r>
      <w:r w:rsidR="00C92E49" w:rsidRPr="00493696">
        <w:rPr>
          <w:rFonts w:cstheme="minorHAnsi"/>
          <w:sz w:val="21"/>
          <w:szCs w:val="21"/>
        </w:rPr>
        <w:t xml:space="preserve">through </w:t>
      </w:r>
      <w:r w:rsidR="00A428EE" w:rsidRPr="00493696">
        <w:rPr>
          <w:rFonts w:cstheme="minorHAnsi"/>
          <w:sz w:val="21"/>
          <w:szCs w:val="21"/>
        </w:rPr>
        <w:t>clonal evolution</w:t>
      </w:r>
      <w:r w:rsidR="00C92E49" w:rsidRPr="00493696">
        <w:rPr>
          <w:rFonts w:cstheme="minorHAnsi"/>
          <w:sz w:val="21"/>
          <w:szCs w:val="21"/>
        </w:rPr>
        <w:t xml:space="preserve">. Although cancer is </w:t>
      </w:r>
      <w:r>
        <w:rPr>
          <w:rFonts w:cstheme="minorHAnsi"/>
          <w:sz w:val="21"/>
          <w:szCs w:val="21"/>
        </w:rPr>
        <w:t xml:space="preserve">a </w:t>
      </w:r>
      <w:r w:rsidR="00C92E49" w:rsidRPr="00493696">
        <w:rPr>
          <w:rFonts w:cstheme="minorHAnsi"/>
          <w:sz w:val="21"/>
          <w:szCs w:val="21"/>
        </w:rPr>
        <w:t xml:space="preserve">genetic disease, genetic mechanisms are </w:t>
      </w:r>
      <w:r>
        <w:rPr>
          <w:rFonts w:cstheme="minorHAnsi"/>
          <w:sz w:val="21"/>
          <w:szCs w:val="21"/>
        </w:rPr>
        <w:t xml:space="preserve">often </w:t>
      </w:r>
      <w:r w:rsidR="00C92E49" w:rsidRPr="00493696">
        <w:rPr>
          <w:rFonts w:cstheme="minorHAnsi"/>
          <w:sz w:val="21"/>
          <w:szCs w:val="21"/>
        </w:rPr>
        <w:t xml:space="preserve">not </w:t>
      </w:r>
      <w:r>
        <w:rPr>
          <w:rFonts w:cstheme="minorHAnsi"/>
          <w:sz w:val="21"/>
          <w:szCs w:val="21"/>
        </w:rPr>
        <w:t>clear</w:t>
      </w:r>
      <w:r w:rsidR="00C92E49" w:rsidRPr="00493696">
        <w:rPr>
          <w:rFonts w:cstheme="minorHAnsi"/>
          <w:sz w:val="21"/>
          <w:szCs w:val="21"/>
        </w:rPr>
        <w:t xml:space="preserve">, suggesting </w:t>
      </w:r>
      <w:r w:rsidR="00864CC2" w:rsidRPr="00493696">
        <w:rPr>
          <w:rFonts w:cstheme="minorHAnsi"/>
          <w:sz w:val="21"/>
          <w:szCs w:val="21"/>
        </w:rPr>
        <w:t xml:space="preserve">the </w:t>
      </w:r>
      <w:r w:rsidR="00C92E49" w:rsidRPr="00493696">
        <w:rPr>
          <w:rFonts w:cstheme="minorHAnsi"/>
          <w:sz w:val="21"/>
          <w:szCs w:val="21"/>
        </w:rPr>
        <w:t xml:space="preserve">importance of </w:t>
      </w:r>
      <w:r w:rsidR="00FD688B" w:rsidRPr="00493696">
        <w:rPr>
          <w:rFonts w:cstheme="minorHAnsi"/>
          <w:sz w:val="21"/>
          <w:szCs w:val="21"/>
        </w:rPr>
        <w:t>non-genetic mechanisms</w:t>
      </w:r>
      <w:r w:rsidR="00FD688B" w:rsidRPr="00493696">
        <w:rPr>
          <w:rFonts w:cstheme="minorHAnsi"/>
        </w:rPr>
        <w:t xml:space="preserve"> </w:t>
      </w:r>
      <w:r w:rsidR="00FD688B" w:rsidRPr="00493696">
        <w:rPr>
          <w:rFonts w:cstheme="minorHAnsi"/>
          <w:sz w:val="21"/>
          <w:szCs w:val="21"/>
        </w:rPr>
        <w:fldChar w:fldCharType="begin">
          <w:fldData xml:space="preserve">PEVuZE5vdGU+PENpdGU+PEF1dGhvcj5HYXJkbmVyPC9BdXRob3I+PFllYXI+MjAxNzwvWWVhcj48
UmVjTnVtPjEzPC9SZWNOdW0+PERpc3BsYXlUZXh0PjxzdHlsZSBmYWNlPSJzdXBlcnNjcmlwdCI+
NC02PC9zdHlsZT48L0Rpc3BsYXlUZXh0PjxyZWNvcmQ+PHJlYy1udW1iZXI+MTM8L3JlYy1udW1i
ZXI+PGZvcmVpZ24ta2V5cz48a2V5IGFwcD0iRU4iIGRiLWlkPSJwMHJ3ZjB3d2EyeDVkcWVmOXhs
eHAycm8ydnc1c3d0d3MyeHYiIHRpbWVzdGFtcD0iMTU3Njg2MTY0OSI+MTM8L2tleT48L2ZvcmVp
Z24ta2V5cz48cmVmLXR5cGUgbmFtZT0iSm91cm5hbCBBcnRpY2xlIj4xNzwvcmVmLXR5cGU+PGNv
bnRyaWJ1dG9ycz48YXV0aG9ycz48YXV0aG9yPkdhcmRuZXIsIEUuIEUuPC9hdXRob3I+PGF1dGhv
cj5Mb2ssIEIuIEguPC9hdXRob3I+PGF1dGhvcj5TY2huZWViZXJnZXIsIFYuIEUuPC9hdXRob3I+
PGF1dGhvcj5EZXNtZXVsZXMsIFAuPC9hdXRob3I+PGF1dGhvcj5NaWxlcywgTC4gQS48L2F1dGhv
cj48YXV0aG9yPkFybm9sZCwgUC4gSy48L2F1dGhvcj48YXV0aG9yPk5pLCBBLjwvYXV0aG9yPjxh
dXRob3I+S2hvZG9zLCBJLjwvYXV0aG9yPjxhdXRob3I+ZGUgU3RhbmNoaW5hLCBFLjwvYXV0aG9y
PjxhdXRob3I+Tmd1eWVuLCBULjwvYXV0aG9yPjxhdXRob3I+U2FnZSwgSi48L2F1dGhvcj48YXV0
aG9yPkNhbXBiZWxsLCBKLiBFLjwvYXV0aG9yPjxhdXRob3I+UmliaWNoLCBTLjwvYXV0aG9yPjxh
dXRob3I+UmVraHRtYW4sIE4uPC9hdXRob3I+PGF1dGhvcj5Eb3dsYXRpLCBBLjwvYXV0aG9yPjxh
dXRob3I+TWFzc2lvbiwgUC4gUC48L2F1dGhvcj48YXV0aG9yPlJ1ZGluLCBDLiBNLjwvYXV0aG9y
PjxhdXRob3I+UG9pcmllciwgSi4gVC48L2F1dGhvcj48L2F1dGhvcnM+PC9jb250cmlidXRvcnM+
PGF1dGgtYWRkcmVzcz5QaGFybWFjb2xvZ3kgR3JhZHVhdGUgVHJhaW5pbmcgUHJvZ3JhbSwgRGVw
YXJ0bWVudCBvZiBQaGFybWFjb2xvZ3kgYW5kIE1vbGVjdWxhciBTY2llbmNlcywgSm9obnMgSG9w
a2lucyBVbml2ZXJzaXR5LCBCYWx0aW1vcmUsIE1ELCBVU0E7IE1vbGVjdWxhciBQaGFybWFjb2xv
Z3kgUHJvZ3JhbSwgTWVtb3JpYWwgU2xvYW4gS2V0dGVyaW5nIENhbmNlciBDZW50ZXIsIE5ldyBZ
b3JrLCBOWSwgVVNBLiYjeEQ7TW9sZWN1bGFyIFBoYXJtYWNvbG9neSBQcm9ncmFtLCBNZW1vcmlh
bCBTbG9hbiBLZXR0ZXJpbmcgQ2FuY2VyIENlbnRlciwgTmV3IFlvcmssIE5ZLCBVU0E7IERlcGFy
dG1lbnQgb2YgUmFkaWF0aW9uIE9uY29sb2d5LCBNZW1vcmlhbCBTbG9hbiBLZXR0ZXJpbmcgQ2Fu
Y2VyIENlbnRlciwgTmV3IFlvcmssIE5ZLCBVU0EuJiN4RDtNb2xlY3VsYXIgUGhhcm1hY29sb2d5
IFByb2dyYW0sIE1lbW9yaWFsIFNsb2FuIEtldHRlcmluZyBDYW5jZXIgQ2VudGVyLCBOZXcgWW9y
aywgTlksIFVTQS4mI3hEO0RlcGFydG1lbnQgb2YgUGF0aG9sb2d5LCBNZW1vcmlhbCBTbG9hbiBL
ZXR0ZXJpbmcgQ2FuY2VyIENlbnRlciwgTmV3IFlvcmssIE5ZLCBVU0EuJiN4RDtMb3VpcyBWLiBH
ZXJzdG5lciwgSnIuLCBHcmFkdWF0ZSBTY2hvb2wgb2YgQmlvbWVkaWNhbCBTY2llbmNlcywgTWVt
b3JpYWwgU2xvYW4gS2V0dGVyaW5nIENhbmNlciBDZW50ZXIsIE5ldyBZb3JrLCBOWSwgVVNBLiYj
eEQ7RGVwYXJ0bWVudCBvZiBFcGlkZW1pb2xvZ3kgYW5kIEJpb3N0YXRpc3RpY3MsIE1lbW9yaWFs
IFNsb2FuIEtldHRlcmluZyBDYW5jZXIgQ2VudGVyLCBOZXcgWW9yaywgTlksIFVTQS4mI3hEO0Fu
dGktVHVtb3IgQXNzZXNzbWVudCBDb3JlIEZhY2lsaXR5LCBNZW1vcmlhbCBTbG9hbiBLZXR0ZXJp
bmcgQ2FuY2VyIENlbnRlciwgTmV3IFlvcmssIE5ZLCBVU0EuJiN4RDtNb2xlY3VsYXIgUGhhcm1h
Y29sb2d5IFByb2dyYW0sIE1lbW9yaWFsIFNsb2FuIEtldHRlcmluZyBDYW5jZXIgQ2VudGVyLCBO
ZXcgWW9yaywgTlksIFVTQTsgQW50aS1UdW1vciBBc3Nlc3NtZW50IENvcmUgRmFjaWxpdHksIE1l
bW9yaWFsIFNsb2FuIEtldHRlcmluZyBDYW5jZXIgQ2VudGVyLCBOZXcgWW9yaywgTlksIFVTQS4m
I3hEO0RlcGFydG1lbnRzIG9mIFBlZGlhdHJpY3MgYW5kIEdlbmV0aWNzLCBTdGFuZm9yZCBVbml2
ZXJzaXR5LCBTdGFuZm9yZCwgQ0EsIFVTQS4mI3hEO0VwaXp5bWUsIEluYy4sIDQwMCBUZWNobm9s
b2d5IFNxdWFyZSwgQ2FtYnJpZGdlLCBNQSwgVVNBLiYjeEQ7Q2FzZSBXZXN0ZXJuIFJlc2VydmUg
VW5pdmVyc2l0eSBhbmQgVW5pdmVyc2l0eSBIb3NwaXRhbHMgQ2FzZSBNZWRpY2FsIENlbnRlciwg
Q2xldmVsYW5kLCBPSCwgVVNBLiYjeEQ7VmFuZGVyYmlsdCBJbmdyYW0gQ2FuY2VyIENlbnRlciwg
VmFuZGVyYmlsdCBVbml2ZXJzaXR5IE1lZGljYWwgQ2VudGVyLCBOYXNodmlsbGUsIFROLCBVU0Eu
JiN4RDtNb2xlY3VsYXIgUGhhcm1hY29sb2d5IFByb2dyYW0sIE1lbW9yaWFsIFNsb2FuIEtldHRl
cmluZyBDYW5jZXIgQ2VudGVyLCBOZXcgWW9yaywgTlksIFVTQTsgV2VpbGwgQ29ybmVsbCBNZWRp
Y2FsIENvbGxlZ2UsIE5ldyBZb3JrLCBOWSwgVVNBOyBEZXBhcnRtZW50IG9mIE1lZGljaW5lLCBN
ZW1vcmlhbCBTbG9hbiBLZXR0ZXJpbmcgQ2FuY2VyIENlbnRlciwgTmV3IFlvcmssIE5ZLCBVU0Eu
IEVsZWN0cm9uaWMgYWRkcmVzczogcnVkaW5jQG1za2NjLm9yZy4mI3hEO01vbGVjdWxhciBQaGFy
bWFjb2xvZ3kgUHJvZ3JhbSwgTWVtb3JpYWwgU2xvYW4gS2V0dGVyaW5nIENhbmNlciBDZW50ZXIs
IE5ldyBZb3JrLCBOWSwgVVNBOyBEZXBhcnRtZW50IG9mIE1lZGljaW5lLCBNZW1vcmlhbCBTbG9h
biBLZXR0ZXJpbmcgQ2FuY2VyIENlbnRlciwgTmV3IFlvcmssIE5ZLCBVU0EuIEVsZWN0cm9uaWMg
YWRkcmVzczogcG9pcmllcmpAbXNrY2Mub3JnLjwvYXV0aC1hZGRyZXNzPjx0aXRsZXM+PHRpdGxl
PkNoZW1vc2Vuc2l0aXZlIFJlbGFwc2UgaW4gU21hbGwgQ2VsbCBMdW5nIENhbmNlciBQcm9jZWVk
cyB0aHJvdWdoIGFuIEVaSDItU0xGTjExIEF4aXM8L3RpdGxlPjxzZWNvbmRhcnktdGl0bGU+Q2Fu
Y2VyIENlbGw8L3NlY29uZGFyeS10aXRsZT48L3RpdGxlcz48cGVyaW9kaWNhbD48ZnVsbC10aXRs
ZT5DYW5jZXIgQ2VsbDwvZnVsbC10aXRsZT48L3BlcmlvZGljYWw+PHBhZ2VzPjI4Ni0yOTk8L3Bh
Z2VzPjx2b2x1bWU+MzE8L3ZvbHVtZT48bnVtYmVyPjI8L251bWJlcj48ZWRpdGlvbj4yMDE3LzAy
LzE2PC9lZGl0aW9uPjxrZXl3b3Jkcz48a2V5d29yZD5BbmltYWxzPC9rZXl3b3JkPjxrZXl3b3Jk
PkRydWcgUmVzaXN0YW5jZSwgTmVvcGxhc208L2tleXdvcmQ+PGtleXdvcmQ+RW5oYW5jZXIgb2Yg
WmVzdGUgSG9tb2xvZyAyIFByb3RlaW4vYW50YWdvbmlzdHMgJmFtcDsgaW5oaWJpdG9ycy8qcGh5
c2lvbG9neTwva2V5d29yZD48a2V5d29yZD5IdW1hbnM8L2tleXdvcmQ+PGtleXdvcmQ+THVuZyBO
ZW9wbGFzbXMvKmRydWcgdGhlcmFweTwva2V5d29yZD48a2V5d29yZD5NaWNlPC9rZXl3b3JkPjxr
ZXl3b3JkPk51Y2xlYXIgUHJvdGVpbnMvYW5hbHlzaXMvZ2VuZXRpY3MvKnBoeXNpb2xvZ3k8L2tl
eXdvcmQ+PGtleXdvcmQ+U21hbGwgQ2VsbCBMdW5nIENhcmNpbm9tYS8qZHJ1ZyB0aGVyYXB5PC9r
ZXl3b3JkPjxrZXl3b3JkPlR3aXN0LVJlbGF0ZWQgUHJvdGVpbiAxL3BoeXNpb2xvZ3k8L2tleXdv
cmQ+PGtleXdvcmQ+KmVwejAxMTk4OTwva2V5d29yZD48a2V5d29yZD4qZXpoMjwva2V5d29yZD48
a2V5d29yZD4qc2xmbjExPC9rZXl3b3JkPjxrZXl3b3JkPip0d2lzdDE8L2tleXdvcmQ+PGtleXdv
cmQ+KmFjcXVpcmVkIHJlc2lzdGFuY2U8L2tleXdvcmQ+PGtleXdvcmQ+KmNpc3BsYXRpbjwva2V5
d29yZD48a2V5d29yZD4qZXRvcG9zaWRlPC9rZXl3b3JkPjxrZXl3b3JkPipwYXRpZW50LWRlcml2
ZWQgeGVub2dyYWZ0PC9rZXl3b3JkPjxrZXl3b3JkPipzbWFsbCBjZWxsIGx1bmcgY2FuY2VyPC9r
ZXl3b3JkPjwva2V5d29yZHM+PGRhdGVzPjx5ZWFyPjIwMTc8L3llYXI+PHB1Yi1kYXRlcz48ZGF0
ZT5GZWIgMTM8L2RhdGU+PC9wdWItZGF0ZXM+PC9kYXRlcz48aXNibj4xODc4LTM2ODYgKEVsZWN0
cm9uaWMpJiN4RDsxNTM1LTYxMDggKExpbmtpbmcpPC9pc2JuPjxhY2Nlc3Npb24tbnVtPjI4MTk2
NTk2PC9hY2Nlc3Npb24tbnVtPjx1cmxzPjxyZWxhdGVkLXVybHM+PHVybD5odHRwczovL3d3dy5u
Y2JpLm5sbS5uaWguZ292L3B1Ym1lZC8yODE5NjU5NjwvdXJsPjwvcmVsYXRlZC11cmxzPjwvdXJs
cz48Y3VzdG9tMj5QTUM1MzEzMjYyPC9jdXN0b20yPjxlbGVjdHJvbmljLXJlc291cmNlLW51bT4x
MC4xMDE2L2ouY2NlbGwuMjAxNy4wMS4wMDY8L2VsZWN0cm9uaWMtcmVzb3VyY2UtbnVtPjwvcmVj
b3JkPjwvQ2l0ZT48Q2l0ZT48QXV0aG9yPlNhbGdpYTwvQXV0aG9yPjxZZWFyPjIwMTg8L1llYXI+
PFJlY051bT4xMjwvUmVjTnVtPjxyZWNvcmQ+PHJlYy1udW1iZXI+MTI8L3JlYy1udW1iZXI+PGZv
cmVpZ24ta2V5cz48a2V5IGFwcD0iRU4iIGRiLWlkPSJwMHJ3ZjB3d2EyeDVkcWVmOXhseHAycm8y
dnc1c3d0d3MyeHYiIHRpbWVzdGFtcD0iMTU3Njg2MTY0NiI+MTI8L2tleT48L2ZvcmVpZ24ta2V5
cz48cmVmLXR5cGUgbmFtZT0iSm91cm5hbCBBcnRpY2xlIj4xNzwvcmVmLXR5cGU+PGNvbnRyaWJ1
dG9ycz48YXV0aG9ycz48YXV0aG9yPlNhbGdpYSwgUi48L2F1dGhvcj48YXV0aG9yPkt1bGthcm5p
LCBQLjwvYXV0aG9yPjwvYXV0aG9ycz48L2NvbnRyaWJ1dG9ycz48YXV0aC1hZGRyZXNzPkRlcGFy
dG1lbnQgb2YgTWVkaWNhbCBPbmNvbG9neSBhbmQgVGhlcmFwZXV0aWNzIFJlc2VhcmNoLCBDaXR5
IG9mIEhvcGUgTmF0aW9uYWwgTWVkaWNhbCBDZW50ZXIsIDE1MDAgRWFzdCBEdWFydGUgUm9hZCwg
RHVhcnRlLCBDQSA5MTAxMCwgVVNBLiBFbGVjdHJvbmljIGFkZHJlc3M6IHJzYWxnaWFAY29oLm9y
Zy4mI3hEO0RlcGFydG1lbnQgb2YgTWVkaWNhbCBPbmNvbG9neSBhbmQgVGhlcmFwZXV0aWNzIFJl
c2VhcmNoLCBDaXR5IG9mIEhvcGUgTmF0aW9uYWwgTWVkaWNhbCBDZW50ZXIsIDE1MDAgRWFzdCBE
dWFydGUgUm9hZCwgRHVhcnRlLCBDQSA5MTAxMCwgVVNBLjwvYXV0aC1hZGRyZXNzPjx0aXRsZXM+
PHRpdGxlPlRoZSBHZW5ldGljL05vbi1nZW5ldGljIER1YWxpdHkgb2YgRHJ1ZyAmYXBvcztSZXNp
c3RhbmNlJmFwb3M7IGluIENhbmNlcjwvdGl0bGU+PHNlY29uZGFyeS10aXRsZT5UcmVuZHMgQ2Fu
Y2VyPC9zZWNvbmRhcnktdGl0bGU+PC90aXRsZXM+PHBlcmlvZGljYWw+PGZ1bGwtdGl0bGU+VHJl
bmRzIENhbmNlcjwvZnVsbC10aXRsZT48L3BlcmlvZGljYWw+PHBhZ2VzPjExMC0xMTg8L3BhZ2Vz
Pjx2b2x1bWU+NDwvdm9sdW1lPjxudW1iZXI+MjwvbnVtYmVyPjxlZGl0aW9uPjIwMTgvMDIvMjE8
L2VkaXRpb24+PGtleXdvcmRzPjxrZXl3b3JkPkFuaW1hbHM8L2tleXdvcmQ+PGtleXdvcmQ+KkRy
dWcgUmVzaXN0YW5jZSwgTmVvcGxhc20vZ2VuZXRpY3M8L2tleXdvcmQ+PGtleXdvcmQ+RXBpZ2Vu
ZXNpcywgR2VuZXRpYzwva2V5d29yZD48a2V5d29yZD5IdW1hbnM8L2tleXdvcmQ+PGtleXdvcmQ+
TmVvcGxhc21zLypkcnVnIHRoZXJhcHkvZ2VuZXRpY3M8L2tleXdvcmQ+PGtleXdvcmQ+KmNhbmNl
cjwva2V5d29yZD48a2V5d29yZD4qZHJ1ZyByZXNpc3RhbmNlPC9rZXl3b3JkPjxrZXl3b3JkPipk
dWFsaXR5PC9rZXl3b3JkPjxrZXl3b3JkPiplcGlnZW5ldGljIG1lY2hhbmlzbTwva2V5d29yZD48
a2V5d29yZD4qaW50ZXJtaXR0ZW50IHRoZXJhcHk8L2tleXdvcmQ+PC9rZXl3b3Jkcz48ZGF0ZXM+
PHllYXI+MjAxODwveWVhcj48cHViLWRhdGVzPjxkYXRlPkZlYjwvZGF0ZT48L3B1Yi1kYXRlcz48
L2RhdGVzPjxpc2JuPjI0MDUtODAyNSAoRWxlY3Ryb25pYykmI3hEOzI0MDUtODAyNSAoTGlua2lu
Zyk8L2lzYm4+PGFjY2Vzc2lvbi1udW0+Mjk0NTg5NjE8L2FjY2Vzc2lvbi1udW0+PHVybHM+PHJl
bGF0ZWQtdXJscz48dXJsPmh0dHBzOi8vd3d3Lm5jYmkubmxtLm5paC5nb3YvcHVibWVkLzI5NDU4
OTYxPC91cmw+PC9yZWxhdGVkLXVybHM+PC91cmxzPjxjdXN0b20yPlBNQzU4MjI3MzY8L2N1c3Rv
bTI+PGVsZWN0cm9uaWMtcmVzb3VyY2UtbnVtPjEwLjEwMTYvai50cmVjYW4uMjAxOC4wMS4wMDE8
L2VsZWN0cm9uaWMtcmVzb3VyY2UtbnVtPjwvcmVjb3JkPjwvQ2l0ZT48Q2l0ZT48QXV0aG9yPlNo
YWZmZXI8L0F1dGhvcj48WWVhcj4yMDE3PC9ZZWFyPjxSZWNOdW0+MTQ8L1JlY051bT48cmVjb3Jk
PjxyZWMtbnVtYmVyPjE0PC9yZWMtbnVtYmVyPjxmb3JlaWduLWtleXM+PGtleSBhcHA9IkVOIiBk
Yi1pZD0icDByd2Ywd3dhMng1ZHFlZjl4bHhwMnJvMnZ3NXN3dHdzMnh2IiB0aW1lc3RhbXA9IjE1
NzY4NjE2NDkiPjE0PC9rZXk+PC9mb3JlaWduLWtleXM+PHJlZi10eXBlIG5hbWU9IkpvdXJuYWwg
QXJ0aWNsZSI+MTc8L3JlZi10eXBlPjxjb250cmlidXRvcnM+PGF1dGhvcnM+PGF1dGhvcj5TaGFm
ZmVyLCBTLiBNLjwvYXV0aG9yPjxhdXRob3I+RHVuYWdpbiwgTS4gQy48L2F1dGhvcj48YXV0aG9y
PlRvcmJvcmcsIFMuIFIuPC9hdXRob3I+PGF1dGhvcj5Ub3JyZSwgRS4gQS48L2F1dGhvcj48YXV0
aG9yPkVtZXJ0LCBCLjwvYXV0aG9yPjxhdXRob3I+S3JlcGxlciwgQy48L2F1dGhvcj48YXV0aG9y
PkJlcWlyaSwgTS48L2F1dGhvcj48YXV0aG9yPlNwcm9lc3NlciwgSy48L2F1dGhvcj48YXV0aG9y
PkJyYWZmb3JkLCBQLiBBLjwvYXV0aG9yPjxhdXRob3I+WGlhbywgTS48L2F1dGhvcj48YXV0aG9y
PkVnZ2FuLCBFLjwvYXV0aG9yPjxhdXRob3I+QW5hc3RvcG91bG9zLCBJLiBOLjwvYXV0aG9yPjxh
dXRob3I+VmFyZ2FzLUdhcmNpYSwgQy4gQS48L2F1dGhvcj48YXV0aG9yPlNpbmdoLCBBLjwvYXV0
aG9yPjxhdXRob3I+TmF0aGFuc29uLCBLLiBMLjwvYXV0aG9yPjxhdXRob3I+SGVybHluLCBNLjwv
YXV0aG9yPjxhdXRob3I+UmFqLCBBLjwvYXV0aG9yPjwvYXV0aG9ycz48L2NvbnRyaWJ1dG9ycz48
YXV0aC1hZGRyZXNzPkRlcGFydG1lbnQgb2YgQmlvZW5naW5lZXJpbmcsIFVuaXZlcnNpdHkgb2Yg
UGVubnN5bHZhbmlhLCBQaGlsYWRlbHBoaWEsIFBlbm5zeWx2YW5pYSAxOTEwNCwgVVNBLiYjeEQ7
UGVyZWxtYW4gU2Nob29sIG9mIE1lZGljaW5lLCBVbml2ZXJzaXR5IG9mIFBlbm5zeWx2YW5pYSwg
UGhpbGFkZWxwaGlhLCBQZW5uc3lsdmFuaWEgMTkxMDQsIFVTQS4mI3hEO0RlcGFydG1lbnQgb2Yg
QmlvY2hlbWlzdHJ5LCBVbml2ZXJzaXR5IG9mIFBlbm5zeWx2YW5pYSwgUGhpbGFkZWxwaGlhLCBQ
ZW5uc3lsdmFuaWEgMTkxMDQsIFVTQS4mI3hEO0dlbm9taWNzIGFuZCBDb21wdXRhdGlvbmFsIEJp
b2xvZ3kgR3JvdXAsIFVuaXZlcnNpdHkgb2YgUGVubnN5bHZhbmlhLCBQaGlsYWRlbHBoaWEsIFBl
bm5zeWx2YW5pYSAxOTEwNCwgVVNBLiYjeEQ7VGhlIFdpc3RhciBJbnN0aXR1dGUsIE1vbGVjdWxh
ciBhbmQgQ2VsbHVsYXIgT25jb2dlbmVzaXMgUHJvZ3JhbSwgTWVsYW5vbWEgUmVzZWFyY2ggQ2Vu
dGVyLCBQaGlsYWRlbHBoaWEsIFBlbm5zeWx2YW5pYSAxOTEwNCwgVVNBLiYjeEQ7RWxlY3RyaWNh
bCBhbmQgQ29tcHV0ZXIgRW5naW5lZXJpbmcsIFVuaXZlcnNpdHkgb2YgRGVsYXdhcmUsIE5ld2Fy
aywgRGVsYXdhcmUgMTk3MTYsIFVTQS4mI3hEO0Jpb21lZGljYWwgRW5naW5lZXJpbmcsIFVuaXZl
cnNpdHkgb2YgRGVsYXdhcmUsIE5ld2FyaywgRGVsYXdhcmUgMTk3MTYsIFVTQS4mI3hEO0RlcGFy
dG1lbnQgb2YgR2VuZXRpY3MsIFVuaXZlcnNpdHkgb2YgUGVubnN5bHZhbmlhLCBQaGlsYWRlbHBo
aWEsIFBlbm5zeWx2YW5pYSAxOTEwNCwgVVNBLjwvYXV0aC1hZGRyZXNzPjx0aXRsZXM+PHRpdGxl
PlJhcmUgY2VsbCB2YXJpYWJpbGl0eSBhbmQgZHJ1Zy1pbmR1Y2VkIHJlcHJvZ3JhbW1pbmcgYXMg
YSBtb2RlIG9mIGNhbmNlciBkcnVnIHJlc2lzdGFuY2U8L3RpdGxlPjxzZWNvbmRhcnktdGl0bGU+
TmF0dXJlPC9zZWNvbmRhcnktdGl0bGU+PC90aXRsZXM+PHBlcmlvZGljYWw+PGZ1bGwtdGl0bGU+
TmF0dXJlPC9mdWxsLXRpdGxlPjwvcGVyaW9kaWNhbD48cGFnZXM+NDMxLTQzNTwvcGFnZXM+PHZv
bHVtZT41NDY8L3ZvbHVtZT48bnVtYmVyPjc2NTg8L251bWJlcj48ZWRpdGlvbj4yMDE3LzA2LzE0
PC9lZGl0aW9uPjxrZXl3b3Jkcz48a2V5d29yZD5BbmltYWxzPC9rZXl3b3JkPjxrZXl3b3JkPkNl
bGwgTGluZSwgVHVtb3I8L2tleXdvcmQ+PGtleXdvcmQ+Q2VsbHVsYXIgUmVwcm9ncmFtbWluZy8q
ZHJ1ZyBlZmZlY3RzLypnZW5ldGljczwva2V5d29yZD48a2V5d29yZD5ETkEtQmluZGluZyBQcm90
ZWlucy9tZXRhYm9saXNtPC9rZXl3b3JkPjxrZXl3b3JkPkRydWcgUmVzaXN0YW5jZSwgTmVvcGxh
c20vKmRydWcgZWZmZWN0cy8qZ2VuZXRpY3M8L2tleXdvcmQ+PGtleXdvcmQ+RXBpZ2VuZXNpcywg
R2VuZXRpYy9kcnVnIGVmZmVjdHM8L2tleXdvcmQ+PGtleXdvcmQ+RXJiQiBSZWNlcHRvcnMvbWV0
YWJvbGlzbTwva2V5d29yZD48a2V5d29yZD5GZW1hbGU8L2tleXdvcmQ+PGtleXdvcmQ+R2VuZSBF
eHByZXNzaW9uIFJlZ3VsYXRpb24sIE5lb3BsYXN0aWMvKmRydWcgZWZmZWN0czwva2V5d29yZD48
a2V5d29yZD5HZW5ldGljIE1hcmtlcnMvZHJ1ZyBlZmZlY3RzL2dlbmV0aWNzPC9rZXl3b3JkPjxr
ZXl3b3JkPkh1bWFuczwva2V5d29yZD48a2V5d29yZD5JbiBTaXR1IEh5YnJpZGl6YXRpb24sIEZs
dW9yZXNjZW5jZTwva2V5d29yZD48a2V5d29yZD5JbmRvbGVzL3BoYXJtYWNvbG9neTwva2V5d29y
ZD48a2V5d29yZD5NYWxlPC9rZXl3b3JkPjxrZXl3b3JkPk1lbGFub21hLypnZW5ldGljcy8qcGF0
aG9sb2d5PC9rZXl3b3JkPjxrZXl3b3JkPk51Y2xlYXIgUHJvdGVpbnMvbWV0YWJvbGlzbTwva2V5
d29yZD48a2V5d29yZD5PbmNvZ2VuZSBQcm90ZWluIHA2NShnYWctanVuKS9tZXRhYm9saXNtPC9r
ZXl3b3JkPjxrZXl3b3JkPlNPWEUgVHJhbnNjcmlwdGlvbiBGYWN0b3JzL2RlZmljaWVuY3kvZ2Vu
ZXRpY3M8L2tleXdvcmQ+PGtleXdvcmQ+U2lnbmFsIFRyYW5zZHVjdGlvbi9kcnVnIGVmZmVjdHMv
Z2VuZXRpY3M8L2tleXdvcmQ+PGtleXdvcmQ+U2luZ2xlLUNlbGwgQW5hbHlzaXM8L2tleXdvcmQ+
PGtleXdvcmQ+U3VsZm9uYW1pZGVzL3BoYXJtYWNvbG9neTwva2V5d29yZD48a2V5d29yZD5UcmFu
c2NyaXB0aW9uIEZhY3RvciBBUC0xL21ldGFib2xpc208L2tleXdvcmQ+PGtleXdvcmQ+VHJhbnNj
cmlwdGlvbiBGYWN0b3JzL21ldGFib2xpc208L2tleXdvcmQ+PGtleXdvcmQ+VHJhbnNjcmlwdGlv
biwgR2VuZXRpYy9kcnVnIGVmZmVjdHM8L2tleXdvcmQ+PGtleXdvcmQ+VmVtdXJhZmVuaWI8L2tl
eXdvcmQ+PGtleXdvcmQ+WGVub2dyYWZ0IE1vZGVsIEFudGl0dW1vciBBc3NheXM8L2tleXdvcmQ+
PC9rZXl3b3Jkcz48ZGF0ZXM+PHllYXI+MjAxNzwveWVhcj48cHViLWRhdGVzPjxkYXRlPkp1biAx
NTwvZGF0ZT48L3B1Yi1kYXRlcz48L2RhdGVzPjxpc2JuPjE0NzYtNDY4NyAoRWxlY3Ryb25pYykm
I3hEOzAwMjgtMDgzNiAoTGlua2luZyk8L2lzYm4+PGFjY2Vzc2lvbi1udW0+Mjg2MDc0ODQ8L2Fj
Y2Vzc2lvbi1udW0+PHVybHM+PHJlbGF0ZWQtdXJscz48dXJsPmh0dHBzOi8vd3d3Lm5jYmkubmxt
Lm5paC5nb3YvcHVibWVkLzI4NjA3NDg0PC91cmw+PC9yZWxhdGVkLXVybHM+PC91cmxzPjxjdXN0
b20yPlBNQzU1NDI4MTQ8L2N1c3RvbTI+PGVsZWN0cm9uaWMtcmVzb3VyY2UtbnVtPjEwLjEwMzgv
bmF0dXJlMjI3OTQ8L2VsZWN0cm9uaWMtcmVzb3VyY2UtbnVtPjwvcmVjb3JkPjwvQ2l0ZT48L0Vu
ZE5vdGU+AG==
</w:fldData>
        </w:fldChar>
      </w:r>
      <w:r w:rsidR="00FD688B" w:rsidRPr="00493696">
        <w:rPr>
          <w:rFonts w:cstheme="minorHAnsi"/>
          <w:sz w:val="21"/>
          <w:szCs w:val="21"/>
        </w:rPr>
        <w:instrText xml:space="preserve"> ADDIN EN.CITE </w:instrText>
      </w:r>
      <w:r w:rsidR="00FD688B" w:rsidRPr="00493696">
        <w:rPr>
          <w:rFonts w:cstheme="minorHAnsi"/>
          <w:sz w:val="21"/>
          <w:szCs w:val="21"/>
        </w:rPr>
        <w:fldChar w:fldCharType="begin">
          <w:fldData xml:space="preserve">PEVuZE5vdGU+PENpdGU+PEF1dGhvcj5HYXJkbmVyPC9BdXRob3I+PFllYXI+MjAxNzwvWWVhcj48
UmVjTnVtPjEzPC9SZWNOdW0+PERpc3BsYXlUZXh0PjxzdHlsZSBmYWNlPSJzdXBlcnNjcmlwdCI+
NC02PC9zdHlsZT48L0Rpc3BsYXlUZXh0PjxyZWNvcmQ+PHJlYy1udW1iZXI+MTM8L3JlYy1udW1i
ZXI+PGZvcmVpZ24ta2V5cz48a2V5IGFwcD0iRU4iIGRiLWlkPSJwMHJ3ZjB3d2EyeDVkcWVmOXhs
eHAycm8ydnc1c3d0d3MyeHYiIHRpbWVzdGFtcD0iMTU3Njg2MTY0OSI+MTM8L2tleT48L2ZvcmVp
Z24ta2V5cz48cmVmLXR5cGUgbmFtZT0iSm91cm5hbCBBcnRpY2xlIj4xNzwvcmVmLXR5cGU+PGNv
bnRyaWJ1dG9ycz48YXV0aG9ycz48YXV0aG9yPkdhcmRuZXIsIEUuIEUuPC9hdXRob3I+PGF1dGhv
cj5Mb2ssIEIuIEguPC9hdXRob3I+PGF1dGhvcj5TY2huZWViZXJnZXIsIFYuIEUuPC9hdXRob3I+
PGF1dGhvcj5EZXNtZXVsZXMsIFAuPC9hdXRob3I+PGF1dGhvcj5NaWxlcywgTC4gQS48L2F1dGhv
cj48YXV0aG9yPkFybm9sZCwgUC4gSy48L2F1dGhvcj48YXV0aG9yPk5pLCBBLjwvYXV0aG9yPjxh
dXRob3I+S2hvZG9zLCBJLjwvYXV0aG9yPjxhdXRob3I+ZGUgU3RhbmNoaW5hLCBFLjwvYXV0aG9y
PjxhdXRob3I+Tmd1eWVuLCBULjwvYXV0aG9yPjxhdXRob3I+U2FnZSwgSi48L2F1dGhvcj48YXV0
aG9yPkNhbXBiZWxsLCBKLiBFLjwvYXV0aG9yPjxhdXRob3I+UmliaWNoLCBTLjwvYXV0aG9yPjxh
dXRob3I+UmVraHRtYW4sIE4uPC9hdXRob3I+PGF1dGhvcj5Eb3dsYXRpLCBBLjwvYXV0aG9yPjxh
dXRob3I+TWFzc2lvbiwgUC4gUC48L2F1dGhvcj48YXV0aG9yPlJ1ZGluLCBDLiBNLjwvYXV0aG9y
PjxhdXRob3I+UG9pcmllciwgSi4gVC48L2F1dGhvcj48L2F1dGhvcnM+PC9jb250cmlidXRvcnM+
PGF1dGgtYWRkcmVzcz5QaGFybWFjb2xvZ3kgR3JhZHVhdGUgVHJhaW5pbmcgUHJvZ3JhbSwgRGVw
YXJ0bWVudCBvZiBQaGFybWFjb2xvZ3kgYW5kIE1vbGVjdWxhciBTY2llbmNlcywgSm9obnMgSG9w
a2lucyBVbml2ZXJzaXR5LCBCYWx0aW1vcmUsIE1ELCBVU0E7IE1vbGVjdWxhciBQaGFybWFjb2xv
Z3kgUHJvZ3JhbSwgTWVtb3JpYWwgU2xvYW4gS2V0dGVyaW5nIENhbmNlciBDZW50ZXIsIE5ldyBZ
b3JrLCBOWSwgVVNBLiYjeEQ7TW9sZWN1bGFyIFBoYXJtYWNvbG9neSBQcm9ncmFtLCBNZW1vcmlh
bCBTbG9hbiBLZXR0ZXJpbmcgQ2FuY2VyIENlbnRlciwgTmV3IFlvcmssIE5ZLCBVU0E7IERlcGFy
dG1lbnQgb2YgUmFkaWF0aW9uIE9uY29sb2d5LCBNZW1vcmlhbCBTbG9hbiBLZXR0ZXJpbmcgQ2Fu
Y2VyIENlbnRlciwgTmV3IFlvcmssIE5ZLCBVU0EuJiN4RDtNb2xlY3VsYXIgUGhhcm1hY29sb2d5
IFByb2dyYW0sIE1lbW9yaWFsIFNsb2FuIEtldHRlcmluZyBDYW5jZXIgQ2VudGVyLCBOZXcgWW9y
aywgTlksIFVTQS4mI3hEO0RlcGFydG1lbnQgb2YgUGF0aG9sb2d5LCBNZW1vcmlhbCBTbG9hbiBL
ZXR0ZXJpbmcgQ2FuY2VyIENlbnRlciwgTmV3IFlvcmssIE5ZLCBVU0EuJiN4RDtMb3VpcyBWLiBH
ZXJzdG5lciwgSnIuLCBHcmFkdWF0ZSBTY2hvb2wgb2YgQmlvbWVkaWNhbCBTY2llbmNlcywgTWVt
b3JpYWwgU2xvYW4gS2V0dGVyaW5nIENhbmNlciBDZW50ZXIsIE5ldyBZb3JrLCBOWSwgVVNBLiYj
eEQ7RGVwYXJ0bWVudCBvZiBFcGlkZW1pb2xvZ3kgYW5kIEJpb3N0YXRpc3RpY3MsIE1lbW9yaWFs
IFNsb2FuIEtldHRlcmluZyBDYW5jZXIgQ2VudGVyLCBOZXcgWW9yaywgTlksIFVTQS4mI3hEO0Fu
dGktVHVtb3IgQXNzZXNzbWVudCBDb3JlIEZhY2lsaXR5LCBNZW1vcmlhbCBTbG9hbiBLZXR0ZXJp
bmcgQ2FuY2VyIENlbnRlciwgTmV3IFlvcmssIE5ZLCBVU0EuJiN4RDtNb2xlY3VsYXIgUGhhcm1h
Y29sb2d5IFByb2dyYW0sIE1lbW9yaWFsIFNsb2FuIEtldHRlcmluZyBDYW5jZXIgQ2VudGVyLCBO
ZXcgWW9yaywgTlksIFVTQTsgQW50aS1UdW1vciBBc3Nlc3NtZW50IENvcmUgRmFjaWxpdHksIE1l
bW9yaWFsIFNsb2FuIEtldHRlcmluZyBDYW5jZXIgQ2VudGVyLCBOZXcgWW9yaywgTlksIFVTQS4m
I3hEO0RlcGFydG1lbnRzIG9mIFBlZGlhdHJpY3MgYW5kIEdlbmV0aWNzLCBTdGFuZm9yZCBVbml2
ZXJzaXR5LCBTdGFuZm9yZCwgQ0EsIFVTQS4mI3hEO0VwaXp5bWUsIEluYy4sIDQwMCBUZWNobm9s
b2d5IFNxdWFyZSwgQ2FtYnJpZGdlLCBNQSwgVVNBLiYjeEQ7Q2FzZSBXZXN0ZXJuIFJlc2VydmUg
VW5pdmVyc2l0eSBhbmQgVW5pdmVyc2l0eSBIb3NwaXRhbHMgQ2FzZSBNZWRpY2FsIENlbnRlciwg
Q2xldmVsYW5kLCBPSCwgVVNBLiYjeEQ7VmFuZGVyYmlsdCBJbmdyYW0gQ2FuY2VyIENlbnRlciwg
VmFuZGVyYmlsdCBVbml2ZXJzaXR5IE1lZGljYWwgQ2VudGVyLCBOYXNodmlsbGUsIFROLCBVU0Eu
JiN4RDtNb2xlY3VsYXIgUGhhcm1hY29sb2d5IFByb2dyYW0sIE1lbW9yaWFsIFNsb2FuIEtldHRl
cmluZyBDYW5jZXIgQ2VudGVyLCBOZXcgWW9yaywgTlksIFVTQTsgV2VpbGwgQ29ybmVsbCBNZWRp
Y2FsIENvbGxlZ2UsIE5ldyBZb3JrLCBOWSwgVVNBOyBEZXBhcnRtZW50IG9mIE1lZGljaW5lLCBN
ZW1vcmlhbCBTbG9hbiBLZXR0ZXJpbmcgQ2FuY2VyIENlbnRlciwgTmV3IFlvcmssIE5ZLCBVU0Eu
IEVsZWN0cm9uaWMgYWRkcmVzczogcnVkaW5jQG1za2NjLm9yZy4mI3hEO01vbGVjdWxhciBQaGFy
bWFjb2xvZ3kgUHJvZ3JhbSwgTWVtb3JpYWwgU2xvYW4gS2V0dGVyaW5nIENhbmNlciBDZW50ZXIs
IE5ldyBZb3JrLCBOWSwgVVNBOyBEZXBhcnRtZW50IG9mIE1lZGljaW5lLCBNZW1vcmlhbCBTbG9h
biBLZXR0ZXJpbmcgQ2FuY2VyIENlbnRlciwgTmV3IFlvcmssIE5ZLCBVU0EuIEVsZWN0cm9uaWMg
YWRkcmVzczogcG9pcmllcmpAbXNrY2Mub3JnLjwvYXV0aC1hZGRyZXNzPjx0aXRsZXM+PHRpdGxl
PkNoZW1vc2Vuc2l0aXZlIFJlbGFwc2UgaW4gU21hbGwgQ2VsbCBMdW5nIENhbmNlciBQcm9jZWVk
cyB0aHJvdWdoIGFuIEVaSDItU0xGTjExIEF4aXM8L3RpdGxlPjxzZWNvbmRhcnktdGl0bGU+Q2Fu
Y2VyIENlbGw8L3NlY29uZGFyeS10aXRsZT48L3RpdGxlcz48cGVyaW9kaWNhbD48ZnVsbC10aXRs
ZT5DYW5jZXIgQ2VsbDwvZnVsbC10aXRsZT48L3BlcmlvZGljYWw+PHBhZ2VzPjI4Ni0yOTk8L3Bh
Z2VzPjx2b2x1bWU+MzE8L3ZvbHVtZT48bnVtYmVyPjI8L251bWJlcj48ZWRpdGlvbj4yMDE3LzAy
LzE2PC9lZGl0aW9uPjxrZXl3b3Jkcz48a2V5d29yZD5BbmltYWxzPC9rZXl3b3JkPjxrZXl3b3Jk
PkRydWcgUmVzaXN0YW5jZSwgTmVvcGxhc208L2tleXdvcmQ+PGtleXdvcmQ+RW5oYW5jZXIgb2Yg
WmVzdGUgSG9tb2xvZyAyIFByb3RlaW4vYW50YWdvbmlzdHMgJmFtcDsgaW5oaWJpdG9ycy8qcGh5
c2lvbG9neTwva2V5d29yZD48a2V5d29yZD5IdW1hbnM8L2tleXdvcmQ+PGtleXdvcmQ+THVuZyBO
ZW9wbGFzbXMvKmRydWcgdGhlcmFweTwva2V5d29yZD48a2V5d29yZD5NaWNlPC9rZXl3b3JkPjxr
ZXl3b3JkPk51Y2xlYXIgUHJvdGVpbnMvYW5hbHlzaXMvZ2VuZXRpY3MvKnBoeXNpb2xvZ3k8L2tl
eXdvcmQ+PGtleXdvcmQ+U21hbGwgQ2VsbCBMdW5nIENhcmNpbm9tYS8qZHJ1ZyB0aGVyYXB5PC9r
ZXl3b3JkPjxrZXl3b3JkPlR3aXN0LVJlbGF0ZWQgUHJvdGVpbiAxL3BoeXNpb2xvZ3k8L2tleXdv
cmQ+PGtleXdvcmQ+KmVwejAxMTk4OTwva2V5d29yZD48a2V5d29yZD4qZXpoMjwva2V5d29yZD48
a2V5d29yZD4qc2xmbjExPC9rZXl3b3JkPjxrZXl3b3JkPip0d2lzdDE8L2tleXdvcmQ+PGtleXdv
cmQ+KmFjcXVpcmVkIHJlc2lzdGFuY2U8L2tleXdvcmQ+PGtleXdvcmQ+KmNpc3BsYXRpbjwva2V5
d29yZD48a2V5d29yZD4qZXRvcG9zaWRlPC9rZXl3b3JkPjxrZXl3b3JkPipwYXRpZW50LWRlcml2
ZWQgeGVub2dyYWZ0PC9rZXl3b3JkPjxrZXl3b3JkPipzbWFsbCBjZWxsIGx1bmcgY2FuY2VyPC9r
ZXl3b3JkPjwva2V5d29yZHM+PGRhdGVzPjx5ZWFyPjIwMTc8L3llYXI+PHB1Yi1kYXRlcz48ZGF0
ZT5GZWIgMTM8L2RhdGU+PC9wdWItZGF0ZXM+PC9kYXRlcz48aXNibj4xODc4LTM2ODYgKEVsZWN0
cm9uaWMpJiN4RDsxNTM1LTYxMDggKExpbmtpbmcpPC9pc2JuPjxhY2Nlc3Npb24tbnVtPjI4MTk2
NTk2PC9hY2Nlc3Npb24tbnVtPjx1cmxzPjxyZWxhdGVkLXVybHM+PHVybD5odHRwczovL3d3dy5u
Y2JpLm5sbS5uaWguZ292L3B1Ym1lZC8yODE5NjU5NjwvdXJsPjwvcmVsYXRlZC11cmxzPjwvdXJs
cz48Y3VzdG9tMj5QTUM1MzEzMjYyPC9jdXN0b20yPjxlbGVjdHJvbmljLXJlc291cmNlLW51bT4x
MC4xMDE2L2ouY2NlbGwuMjAxNy4wMS4wMDY8L2VsZWN0cm9uaWMtcmVzb3VyY2UtbnVtPjwvcmVj
b3JkPjwvQ2l0ZT48Q2l0ZT48QXV0aG9yPlNhbGdpYTwvQXV0aG9yPjxZZWFyPjIwMTg8L1llYXI+
PFJlY051bT4xMjwvUmVjTnVtPjxyZWNvcmQ+PHJlYy1udW1iZXI+MTI8L3JlYy1udW1iZXI+PGZv
cmVpZ24ta2V5cz48a2V5IGFwcD0iRU4iIGRiLWlkPSJwMHJ3ZjB3d2EyeDVkcWVmOXhseHAycm8y
dnc1c3d0d3MyeHYiIHRpbWVzdGFtcD0iMTU3Njg2MTY0NiI+MTI8L2tleT48L2ZvcmVpZ24ta2V5
cz48cmVmLXR5cGUgbmFtZT0iSm91cm5hbCBBcnRpY2xlIj4xNzwvcmVmLXR5cGU+PGNvbnRyaWJ1
dG9ycz48YXV0aG9ycz48YXV0aG9yPlNhbGdpYSwgUi48L2F1dGhvcj48YXV0aG9yPkt1bGthcm5p
LCBQLjwvYXV0aG9yPjwvYXV0aG9ycz48L2NvbnRyaWJ1dG9ycz48YXV0aC1hZGRyZXNzPkRlcGFy
dG1lbnQgb2YgTWVkaWNhbCBPbmNvbG9neSBhbmQgVGhlcmFwZXV0aWNzIFJlc2VhcmNoLCBDaXR5
IG9mIEhvcGUgTmF0aW9uYWwgTWVkaWNhbCBDZW50ZXIsIDE1MDAgRWFzdCBEdWFydGUgUm9hZCwg
RHVhcnRlLCBDQSA5MTAxMCwgVVNBLiBFbGVjdHJvbmljIGFkZHJlc3M6IHJzYWxnaWFAY29oLm9y
Zy4mI3hEO0RlcGFydG1lbnQgb2YgTWVkaWNhbCBPbmNvbG9neSBhbmQgVGhlcmFwZXV0aWNzIFJl
c2VhcmNoLCBDaXR5IG9mIEhvcGUgTmF0aW9uYWwgTWVkaWNhbCBDZW50ZXIsIDE1MDAgRWFzdCBE
dWFydGUgUm9hZCwgRHVhcnRlLCBDQSA5MTAxMCwgVVNBLjwvYXV0aC1hZGRyZXNzPjx0aXRsZXM+
PHRpdGxlPlRoZSBHZW5ldGljL05vbi1nZW5ldGljIER1YWxpdHkgb2YgRHJ1ZyAmYXBvcztSZXNp
c3RhbmNlJmFwb3M7IGluIENhbmNlcjwvdGl0bGU+PHNlY29uZGFyeS10aXRsZT5UcmVuZHMgQ2Fu
Y2VyPC9zZWNvbmRhcnktdGl0bGU+PC90aXRsZXM+PHBlcmlvZGljYWw+PGZ1bGwtdGl0bGU+VHJl
bmRzIENhbmNlcjwvZnVsbC10aXRsZT48L3BlcmlvZGljYWw+PHBhZ2VzPjExMC0xMTg8L3BhZ2Vz
Pjx2b2x1bWU+NDwvdm9sdW1lPjxudW1iZXI+MjwvbnVtYmVyPjxlZGl0aW9uPjIwMTgvMDIvMjE8
L2VkaXRpb24+PGtleXdvcmRzPjxrZXl3b3JkPkFuaW1hbHM8L2tleXdvcmQ+PGtleXdvcmQ+KkRy
dWcgUmVzaXN0YW5jZSwgTmVvcGxhc20vZ2VuZXRpY3M8L2tleXdvcmQ+PGtleXdvcmQ+RXBpZ2Vu
ZXNpcywgR2VuZXRpYzwva2V5d29yZD48a2V5d29yZD5IdW1hbnM8L2tleXdvcmQ+PGtleXdvcmQ+
TmVvcGxhc21zLypkcnVnIHRoZXJhcHkvZ2VuZXRpY3M8L2tleXdvcmQ+PGtleXdvcmQ+KmNhbmNl
cjwva2V5d29yZD48a2V5d29yZD4qZHJ1ZyByZXNpc3RhbmNlPC9rZXl3b3JkPjxrZXl3b3JkPipk
dWFsaXR5PC9rZXl3b3JkPjxrZXl3b3JkPiplcGlnZW5ldGljIG1lY2hhbmlzbTwva2V5d29yZD48
a2V5d29yZD4qaW50ZXJtaXR0ZW50IHRoZXJhcHk8L2tleXdvcmQ+PC9rZXl3b3Jkcz48ZGF0ZXM+
PHllYXI+MjAxODwveWVhcj48cHViLWRhdGVzPjxkYXRlPkZlYjwvZGF0ZT48L3B1Yi1kYXRlcz48
L2RhdGVzPjxpc2JuPjI0MDUtODAyNSAoRWxlY3Ryb25pYykmI3hEOzI0MDUtODAyNSAoTGlua2lu
Zyk8L2lzYm4+PGFjY2Vzc2lvbi1udW0+Mjk0NTg5NjE8L2FjY2Vzc2lvbi1udW0+PHVybHM+PHJl
bGF0ZWQtdXJscz48dXJsPmh0dHBzOi8vd3d3Lm5jYmkubmxtLm5paC5nb3YvcHVibWVkLzI5NDU4
OTYxPC91cmw+PC9yZWxhdGVkLXVybHM+PC91cmxzPjxjdXN0b20yPlBNQzU4MjI3MzY8L2N1c3Rv
bTI+PGVsZWN0cm9uaWMtcmVzb3VyY2UtbnVtPjEwLjEwMTYvai50cmVjYW4uMjAxOC4wMS4wMDE8
L2VsZWN0cm9uaWMtcmVzb3VyY2UtbnVtPjwvcmVjb3JkPjwvQ2l0ZT48Q2l0ZT48QXV0aG9yPlNo
YWZmZXI8L0F1dGhvcj48WWVhcj4yMDE3PC9ZZWFyPjxSZWNOdW0+MTQ8L1JlY051bT48cmVjb3Jk
PjxyZWMtbnVtYmVyPjE0PC9yZWMtbnVtYmVyPjxmb3JlaWduLWtleXM+PGtleSBhcHA9IkVOIiBk
Yi1pZD0icDByd2Ywd3dhMng1ZHFlZjl4bHhwMnJvMnZ3NXN3dHdzMnh2IiB0aW1lc3RhbXA9IjE1
NzY4NjE2NDkiPjE0PC9rZXk+PC9mb3JlaWduLWtleXM+PHJlZi10eXBlIG5hbWU9IkpvdXJuYWwg
QXJ0aWNsZSI+MTc8L3JlZi10eXBlPjxjb250cmlidXRvcnM+PGF1dGhvcnM+PGF1dGhvcj5TaGFm
ZmVyLCBTLiBNLjwvYXV0aG9yPjxhdXRob3I+RHVuYWdpbiwgTS4gQy48L2F1dGhvcj48YXV0aG9y
PlRvcmJvcmcsIFMuIFIuPC9hdXRob3I+PGF1dGhvcj5Ub3JyZSwgRS4gQS48L2F1dGhvcj48YXV0
aG9yPkVtZXJ0LCBCLjwvYXV0aG9yPjxhdXRob3I+S3JlcGxlciwgQy48L2F1dGhvcj48YXV0aG9y
PkJlcWlyaSwgTS48L2F1dGhvcj48YXV0aG9yPlNwcm9lc3NlciwgSy48L2F1dGhvcj48YXV0aG9y
PkJyYWZmb3JkLCBQLiBBLjwvYXV0aG9yPjxhdXRob3I+WGlhbywgTS48L2F1dGhvcj48YXV0aG9y
PkVnZ2FuLCBFLjwvYXV0aG9yPjxhdXRob3I+QW5hc3RvcG91bG9zLCBJLiBOLjwvYXV0aG9yPjxh
dXRob3I+VmFyZ2FzLUdhcmNpYSwgQy4gQS48L2F1dGhvcj48YXV0aG9yPlNpbmdoLCBBLjwvYXV0
aG9yPjxhdXRob3I+TmF0aGFuc29uLCBLLiBMLjwvYXV0aG9yPjxhdXRob3I+SGVybHluLCBNLjwv
YXV0aG9yPjxhdXRob3I+UmFqLCBBLjwvYXV0aG9yPjwvYXV0aG9ycz48L2NvbnRyaWJ1dG9ycz48
YXV0aC1hZGRyZXNzPkRlcGFydG1lbnQgb2YgQmlvZW5naW5lZXJpbmcsIFVuaXZlcnNpdHkgb2Yg
UGVubnN5bHZhbmlhLCBQaGlsYWRlbHBoaWEsIFBlbm5zeWx2YW5pYSAxOTEwNCwgVVNBLiYjeEQ7
UGVyZWxtYW4gU2Nob29sIG9mIE1lZGljaW5lLCBVbml2ZXJzaXR5IG9mIFBlbm5zeWx2YW5pYSwg
UGhpbGFkZWxwaGlhLCBQZW5uc3lsdmFuaWEgMTkxMDQsIFVTQS4mI3hEO0RlcGFydG1lbnQgb2Yg
QmlvY2hlbWlzdHJ5LCBVbml2ZXJzaXR5IG9mIFBlbm5zeWx2YW5pYSwgUGhpbGFkZWxwaGlhLCBQ
ZW5uc3lsdmFuaWEgMTkxMDQsIFVTQS4mI3hEO0dlbm9taWNzIGFuZCBDb21wdXRhdGlvbmFsIEJp
b2xvZ3kgR3JvdXAsIFVuaXZlcnNpdHkgb2YgUGVubnN5bHZhbmlhLCBQaGlsYWRlbHBoaWEsIFBl
bm5zeWx2YW5pYSAxOTEwNCwgVVNBLiYjeEQ7VGhlIFdpc3RhciBJbnN0aXR1dGUsIE1vbGVjdWxh
ciBhbmQgQ2VsbHVsYXIgT25jb2dlbmVzaXMgUHJvZ3JhbSwgTWVsYW5vbWEgUmVzZWFyY2ggQ2Vu
dGVyLCBQaGlsYWRlbHBoaWEsIFBlbm5zeWx2YW5pYSAxOTEwNCwgVVNBLiYjeEQ7RWxlY3RyaWNh
bCBhbmQgQ29tcHV0ZXIgRW5naW5lZXJpbmcsIFVuaXZlcnNpdHkgb2YgRGVsYXdhcmUsIE5ld2Fy
aywgRGVsYXdhcmUgMTk3MTYsIFVTQS4mI3hEO0Jpb21lZGljYWwgRW5naW5lZXJpbmcsIFVuaXZl
cnNpdHkgb2YgRGVsYXdhcmUsIE5ld2FyaywgRGVsYXdhcmUgMTk3MTYsIFVTQS4mI3hEO0RlcGFy
dG1lbnQgb2YgR2VuZXRpY3MsIFVuaXZlcnNpdHkgb2YgUGVubnN5bHZhbmlhLCBQaGlsYWRlbHBo
aWEsIFBlbm5zeWx2YW5pYSAxOTEwNCwgVVNBLjwvYXV0aC1hZGRyZXNzPjx0aXRsZXM+PHRpdGxl
PlJhcmUgY2VsbCB2YXJpYWJpbGl0eSBhbmQgZHJ1Zy1pbmR1Y2VkIHJlcHJvZ3JhbW1pbmcgYXMg
YSBtb2RlIG9mIGNhbmNlciBkcnVnIHJlc2lzdGFuY2U8L3RpdGxlPjxzZWNvbmRhcnktdGl0bGU+
TmF0dXJlPC9zZWNvbmRhcnktdGl0bGU+PC90aXRsZXM+PHBlcmlvZGljYWw+PGZ1bGwtdGl0bGU+
TmF0dXJlPC9mdWxsLXRpdGxlPjwvcGVyaW9kaWNhbD48cGFnZXM+NDMxLTQzNTwvcGFnZXM+PHZv
bHVtZT41NDY8L3ZvbHVtZT48bnVtYmVyPjc2NTg8L251bWJlcj48ZWRpdGlvbj4yMDE3LzA2LzE0
PC9lZGl0aW9uPjxrZXl3b3Jkcz48a2V5d29yZD5BbmltYWxzPC9rZXl3b3JkPjxrZXl3b3JkPkNl
bGwgTGluZSwgVHVtb3I8L2tleXdvcmQ+PGtleXdvcmQ+Q2VsbHVsYXIgUmVwcm9ncmFtbWluZy8q
ZHJ1ZyBlZmZlY3RzLypnZW5ldGljczwva2V5d29yZD48a2V5d29yZD5ETkEtQmluZGluZyBQcm90
ZWlucy9tZXRhYm9saXNtPC9rZXl3b3JkPjxrZXl3b3JkPkRydWcgUmVzaXN0YW5jZSwgTmVvcGxh
c20vKmRydWcgZWZmZWN0cy8qZ2VuZXRpY3M8L2tleXdvcmQ+PGtleXdvcmQ+RXBpZ2VuZXNpcywg
R2VuZXRpYy9kcnVnIGVmZmVjdHM8L2tleXdvcmQ+PGtleXdvcmQ+RXJiQiBSZWNlcHRvcnMvbWV0
YWJvbGlzbTwva2V5d29yZD48a2V5d29yZD5GZW1hbGU8L2tleXdvcmQ+PGtleXdvcmQ+R2VuZSBF
eHByZXNzaW9uIFJlZ3VsYXRpb24sIE5lb3BsYXN0aWMvKmRydWcgZWZmZWN0czwva2V5d29yZD48
a2V5d29yZD5HZW5ldGljIE1hcmtlcnMvZHJ1ZyBlZmZlY3RzL2dlbmV0aWNzPC9rZXl3b3JkPjxr
ZXl3b3JkPkh1bWFuczwva2V5d29yZD48a2V5d29yZD5JbiBTaXR1IEh5YnJpZGl6YXRpb24sIEZs
dW9yZXNjZW5jZTwva2V5d29yZD48a2V5d29yZD5JbmRvbGVzL3BoYXJtYWNvbG9neTwva2V5d29y
ZD48a2V5d29yZD5NYWxlPC9rZXl3b3JkPjxrZXl3b3JkPk1lbGFub21hLypnZW5ldGljcy8qcGF0
aG9sb2d5PC9rZXl3b3JkPjxrZXl3b3JkPk51Y2xlYXIgUHJvdGVpbnMvbWV0YWJvbGlzbTwva2V5
d29yZD48a2V5d29yZD5PbmNvZ2VuZSBQcm90ZWluIHA2NShnYWctanVuKS9tZXRhYm9saXNtPC9r
ZXl3b3JkPjxrZXl3b3JkPlNPWEUgVHJhbnNjcmlwdGlvbiBGYWN0b3JzL2RlZmljaWVuY3kvZ2Vu
ZXRpY3M8L2tleXdvcmQ+PGtleXdvcmQ+U2lnbmFsIFRyYW5zZHVjdGlvbi9kcnVnIGVmZmVjdHMv
Z2VuZXRpY3M8L2tleXdvcmQ+PGtleXdvcmQ+U2luZ2xlLUNlbGwgQW5hbHlzaXM8L2tleXdvcmQ+
PGtleXdvcmQ+U3VsZm9uYW1pZGVzL3BoYXJtYWNvbG9neTwva2V5d29yZD48a2V5d29yZD5UcmFu
c2NyaXB0aW9uIEZhY3RvciBBUC0xL21ldGFib2xpc208L2tleXdvcmQ+PGtleXdvcmQ+VHJhbnNj
cmlwdGlvbiBGYWN0b3JzL21ldGFib2xpc208L2tleXdvcmQ+PGtleXdvcmQ+VHJhbnNjcmlwdGlv
biwgR2VuZXRpYy9kcnVnIGVmZmVjdHM8L2tleXdvcmQ+PGtleXdvcmQ+VmVtdXJhZmVuaWI8L2tl
eXdvcmQ+PGtleXdvcmQ+WGVub2dyYWZ0IE1vZGVsIEFudGl0dW1vciBBc3NheXM8L2tleXdvcmQ+
PC9rZXl3b3Jkcz48ZGF0ZXM+PHllYXI+MjAxNzwveWVhcj48cHViLWRhdGVzPjxkYXRlPkp1biAx
NTwvZGF0ZT48L3B1Yi1kYXRlcz48L2RhdGVzPjxpc2JuPjE0NzYtNDY4NyAoRWxlY3Ryb25pYykm
I3hEOzAwMjgtMDgzNiAoTGlua2luZyk8L2lzYm4+PGFjY2Vzc2lvbi1udW0+Mjg2MDc0ODQ8L2Fj
Y2Vzc2lvbi1udW0+PHVybHM+PHJlbGF0ZWQtdXJscz48dXJsPmh0dHBzOi8vd3d3Lm5jYmkubmxt
Lm5paC5nb3YvcHVibWVkLzI4NjA3NDg0PC91cmw+PC9yZWxhdGVkLXVybHM+PC91cmxzPjxjdXN0
b20yPlBNQzU1NDI4MTQ8L2N1c3RvbTI+PGVsZWN0cm9uaWMtcmVzb3VyY2UtbnVtPjEwLjEwMzgv
bmF0dXJlMjI3OTQ8L2VsZWN0cm9uaWMtcmVzb3VyY2UtbnVtPjwvcmVjb3JkPjwvQ2l0ZT48L0Vu
ZE5vdGU+AG==
</w:fldData>
        </w:fldChar>
      </w:r>
      <w:r w:rsidR="00FD688B" w:rsidRPr="00493696">
        <w:rPr>
          <w:rFonts w:cstheme="minorHAnsi"/>
          <w:sz w:val="21"/>
          <w:szCs w:val="21"/>
        </w:rPr>
        <w:instrText xml:space="preserve"> ADDIN EN.CITE.DATA </w:instrText>
      </w:r>
      <w:r w:rsidR="00FD688B" w:rsidRPr="00493696">
        <w:rPr>
          <w:rFonts w:cstheme="minorHAnsi"/>
          <w:sz w:val="21"/>
          <w:szCs w:val="21"/>
        </w:rPr>
      </w:r>
      <w:r w:rsidR="00FD688B" w:rsidRPr="00493696">
        <w:rPr>
          <w:rFonts w:cstheme="minorHAnsi"/>
          <w:sz w:val="21"/>
          <w:szCs w:val="21"/>
        </w:rPr>
        <w:fldChar w:fldCharType="end"/>
      </w:r>
      <w:r w:rsidR="00FD688B" w:rsidRPr="00493696">
        <w:rPr>
          <w:rFonts w:cstheme="minorHAnsi"/>
          <w:sz w:val="21"/>
          <w:szCs w:val="21"/>
        </w:rPr>
      </w:r>
      <w:r w:rsidR="00FD688B" w:rsidRPr="00493696">
        <w:rPr>
          <w:rFonts w:cstheme="minorHAnsi"/>
          <w:sz w:val="21"/>
          <w:szCs w:val="21"/>
        </w:rPr>
        <w:fldChar w:fldCharType="separate"/>
      </w:r>
      <w:r w:rsidR="00FD688B" w:rsidRPr="00493696">
        <w:rPr>
          <w:rFonts w:cstheme="minorHAnsi"/>
          <w:noProof/>
          <w:sz w:val="21"/>
          <w:szCs w:val="21"/>
          <w:vertAlign w:val="superscript"/>
        </w:rPr>
        <w:t>4-6</w:t>
      </w:r>
      <w:r w:rsidR="00FD688B" w:rsidRPr="00493696">
        <w:rPr>
          <w:rFonts w:cstheme="minorHAnsi"/>
          <w:sz w:val="21"/>
          <w:szCs w:val="21"/>
        </w:rPr>
        <w:fldChar w:fldCharType="end"/>
      </w:r>
      <w:r w:rsidR="00C92E49" w:rsidRPr="00493696">
        <w:rPr>
          <w:rFonts w:cstheme="minorHAnsi"/>
          <w:sz w:val="21"/>
          <w:szCs w:val="21"/>
        </w:rPr>
        <w:t>.</w:t>
      </w:r>
      <w:r w:rsidR="00FD688B" w:rsidRPr="00493696">
        <w:rPr>
          <w:rFonts w:cstheme="minorHAnsi"/>
          <w:sz w:val="21"/>
          <w:szCs w:val="21"/>
        </w:rPr>
        <w:t xml:space="preserve"> Recent advances in single</w:t>
      </w:r>
      <w:r w:rsidR="00864CC2" w:rsidRPr="00493696">
        <w:rPr>
          <w:rFonts w:cstheme="minorHAnsi"/>
          <w:sz w:val="21"/>
          <w:szCs w:val="21"/>
        </w:rPr>
        <w:t>-</w:t>
      </w:r>
      <w:r w:rsidR="00FD688B" w:rsidRPr="00493696">
        <w:rPr>
          <w:rFonts w:cstheme="minorHAnsi"/>
          <w:sz w:val="21"/>
          <w:szCs w:val="21"/>
        </w:rPr>
        <w:t>cell epigenom</w:t>
      </w:r>
      <w:r w:rsidR="00F66BCE">
        <w:rPr>
          <w:rFonts w:cstheme="minorHAnsi"/>
          <w:sz w:val="21"/>
          <w:szCs w:val="21"/>
        </w:rPr>
        <w:t>ic</w:t>
      </w:r>
      <w:r w:rsidR="00FD688B" w:rsidRPr="00493696">
        <w:rPr>
          <w:rFonts w:cstheme="minorHAnsi"/>
          <w:sz w:val="21"/>
          <w:szCs w:val="21"/>
        </w:rPr>
        <w:t xml:space="preserve"> analysis </w:t>
      </w:r>
      <w:r w:rsidR="00864CC2" w:rsidRPr="00493696">
        <w:rPr>
          <w:rFonts w:cstheme="minorHAnsi"/>
          <w:sz w:val="21"/>
          <w:szCs w:val="21"/>
        </w:rPr>
        <w:t>are</w:t>
      </w:r>
      <w:r w:rsidR="00FD688B" w:rsidRPr="00493696">
        <w:rPr>
          <w:rFonts w:cstheme="minorHAnsi"/>
          <w:sz w:val="21"/>
          <w:szCs w:val="21"/>
        </w:rPr>
        <w:t xml:space="preserve"> </w:t>
      </w:r>
      <w:r w:rsidR="00E4034C" w:rsidRPr="00493696">
        <w:rPr>
          <w:rFonts w:cstheme="minorHAnsi"/>
          <w:sz w:val="21"/>
          <w:szCs w:val="21"/>
        </w:rPr>
        <w:t>changing</w:t>
      </w:r>
      <w:r w:rsidR="00FD688B" w:rsidRPr="00493696">
        <w:rPr>
          <w:rFonts w:cstheme="minorHAnsi"/>
          <w:sz w:val="21"/>
          <w:szCs w:val="21"/>
        </w:rPr>
        <w:t xml:space="preserve"> </w:t>
      </w:r>
      <w:r>
        <w:rPr>
          <w:rFonts w:cstheme="minorHAnsi"/>
          <w:sz w:val="21"/>
          <w:szCs w:val="21"/>
        </w:rPr>
        <w:t xml:space="preserve">substantially </w:t>
      </w:r>
      <w:r w:rsidR="00FD688B" w:rsidRPr="00493696">
        <w:rPr>
          <w:rFonts w:cstheme="minorHAnsi"/>
          <w:sz w:val="21"/>
          <w:szCs w:val="21"/>
        </w:rPr>
        <w:t xml:space="preserve">our understanding </w:t>
      </w:r>
      <w:r w:rsidR="00E4034C" w:rsidRPr="00493696">
        <w:rPr>
          <w:rFonts w:cstheme="minorHAnsi"/>
          <w:sz w:val="21"/>
          <w:szCs w:val="21"/>
        </w:rPr>
        <w:t>of intratumor heterogeneity</w:t>
      </w:r>
      <w:r w:rsidR="00E4034C" w:rsidRPr="00493696">
        <w:rPr>
          <w:rFonts w:cstheme="minorHAnsi"/>
        </w:rPr>
        <w:t xml:space="preserve"> </w:t>
      </w:r>
      <w:r w:rsidR="00E4034C" w:rsidRPr="00493696">
        <w:rPr>
          <w:rFonts w:cstheme="minorHAnsi"/>
          <w:sz w:val="21"/>
          <w:szCs w:val="21"/>
        </w:rPr>
        <w:fldChar w:fldCharType="begin">
          <w:fldData xml:space="preserve">PEVuZE5vdGU+PENpdGU+PEF1dGhvcj5DYXJ0ZXI8L0F1dGhvcj48WWVhcj4yMDE5PC9ZZWFyPjxS
ZWNOdW0+MTk8L1JlY051bT48RGlzcGxheVRleHQ+PHN0eWxlIGZhY2U9InN1cGVyc2NyaXB0Ij43
LTEyPC9zdHlsZT48L0Rpc3BsYXlUZXh0PjxyZWNvcmQ+PHJlYy1udW1iZXI+MTk8L3JlYy1udW1i
ZXI+PGZvcmVpZ24ta2V5cz48a2V5IGFwcD0iRU4iIGRiLWlkPSJwMHJ3ZjB3d2EyeDVkcWVmOXhs
eHAycm8ydnc1c3d0d3MyeHYiIHRpbWVzdGFtcD0iMTU3Njg2MzM0MiI+MTk8L2tleT48L2ZvcmVp
Z24ta2V5cz48cmVmLXR5cGUgbmFtZT0iSm91cm5hbCBBcnRpY2xlIj4xNzwvcmVmLXR5cGU+PGNv
bnRyaWJ1dG9ycz48YXV0aG9ycz48YXV0aG9yPkNhcnRlciwgQi48L2F1dGhvcj48YXV0aG9yPkt1
LCBXLiBMLjwvYXV0aG9yPjxhdXRob3I+S2FuZywgSi4gWS48L2F1dGhvcj48YXV0aG9yPkh1LCBH
LjwvYXV0aG9yPjxhdXRob3I+UGVycmllLCBKLjwvYXV0aG9yPjxhdXRob3I+VGFuZywgUS48L2F1
dGhvcj48YXV0aG9yPlpoYW8sIEsuPC9hdXRob3I+PC9hdXRob3JzPjwvY29udHJpYnV0b3JzPjxh
dXRoLWFkZHJlc3M+TGFib3JhdG9yeSBvZiBFcGlnZW5vbWUgQmlvbG9neSwgU3lzdGVtcyBCaW9s
b2d5IENlbnRlciwgTmF0aW9uYWwgSGVhcnQsIEx1bmcgYW5kIEJsb29kIEluc3RpdHV0ZSwgTklI
LCBCZXRoZXNkYSwgTUQsIFVTQS4mI3hEO0xhYm9yYXRvcnkgb2YgRXBpZ2Vub21lIEJpb2xvZ3ks
IFN5c3RlbXMgQmlvbG9neSBDZW50ZXIsIE5hdGlvbmFsIEhlYXJ0LCBMdW5nIGFuZCBCbG9vZCBJ
bnN0aXR1dGUsIE5JSCwgQmV0aGVzZGEsIE1ELCBVU0EuIHpoYW9rQG5obGJpLm5paC5nb3YuPC9h
dXRoLWFkZHJlc3M+PHRpdGxlcz48dGl0bGU+TWFwcGluZyBoaXN0b25lIG1vZGlmaWNhdGlvbnMg
aW4gbG93IGNlbGwgbnVtYmVyIGFuZCBzaW5nbGUgY2VsbHMgdXNpbmcgYW50aWJvZHktZ3VpZGVk
IGNocm9tYXRpbiB0YWdtZW50YXRpb24gKEFDVC1zZXEpPC90aXRsZT48c2Vjb25kYXJ5LXRpdGxl
Pk5hdCBDb21tdW48L3NlY29uZGFyeS10aXRsZT48L3RpdGxlcz48cGVyaW9kaWNhbD48ZnVsbC10
aXRsZT5OYXQgQ29tbXVuPC9mdWxsLXRpdGxlPjwvcGVyaW9kaWNhbD48cGFnZXM+Mzc0NzwvcGFn
ZXM+PHZvbHVtZT4xMDwvdm9sdW1lPjxudW1iZXI+MTwvbnVtYmVyPjxlZGl0aW9uPjIwMTkvMDgv
MjM8L2VkaXRpb24+PGtleXdvcmRzPjxrZXl3b3JkPkFudGlib2RpZXMvaW1tdW5vbG9neS9tZXRh
Ym9saXNtPC9rZXl3b3JkPjxrZXl3b3JkPkNocm9tYXRpbi9pbW11bm9sb2d5L21ldGFib2xpc208
L2tleXdvcmQ+PGtleXdvcmQ+Q2hyb21hdGluIEltbXVub3ByZWNpcGl0YXRpb248L2tleXdvcmQ+
PGtleXdvcmQ+Q2hyb21vc29tZSBNYXBwaW5nLyptZXRob2RzPC9rZXl3b3JkPjxrZXl3b3JkPkVw
aWdlbm9taWNzL21ldGhvZHM8L2tleXdvcmQ+PGtleXdvcmQ+SEVLMjkzIENlbGxzPC9rZXl3b3Jk
PjxrZXl3b3JkPipIaXN0b25lIENvZGU8L2tleXdvcmQ+PGtleXdvcmQ+SGlzdG9uZXMvKmdlbmV0
aWNzL21ldGFib2xpc208L2tleXdvcmQ+PGtleXdvcmQ+SHVtYW5zPC9rZXl3b3JkPjxrZXl3b3Jk
PlByb3RlaW4gUHJvY2Vzc2luZywgUG9zdC1UcmFuc2xhdGlvbmFsPC9rZXl3b3JkPjxrZXl3b3Jk
PlJlY29tYmluYW50IEZ1c2lvbiBQcm90ZWlucy9nZW5ldGljcy9tZXRhYm9saXNtPC9rZXl3b3Jk
PjxrZXl3b3JkPlNlcXVlbmNlIEFuYWx5c2lzLCBETkEvbWV0aG9kczwva2V5d29yZD48a2V5d29y
ZD5TaW5nbGUtQ2VsbCBBbmFseXNpcy8qbWV0aG9kczwva2V5d29yZD48a2V5d29yZD5TdGFpbmlu
ZyBhbmQgTGFiZWxpbmcvbWV0aG9kczwva2V5d29yZD48a2V5d29yZD5TdGFwaHlsb2NvY2NhbCBQ
cm90ZWluIEEvZ2VuZXRpY3MvbWV0YWJvbGlzbTwva2V5d29yZD48a2V5d29yZD5UcmFuc3Bvc2Fz
ZXMvZ2VuZXRpY3MvbWV0YWJvbGlzbTwva2V5d29yZD48L2tleXdvcmRzPjxkYXRlcz48eWVhcj4y
MDE5PC95ZWFyPjxwdWItZGF0ZXM+PGRhdGU+QXVnIDIwPC9kYXRlPjwvcHViLWRhdGVzPjwvZGF0
ZXM+PGlzYm4+MjA0MS0xNzIzIChFbGVjdHJvbmljKSYjeEQ7MjA0MS0xNzIzIChMaW5raW5nKTwv
aXNibj48YWNjZXNzaW9uLW51bT4zMTQzMTYxODwvYWNjZXNzaW9uLW51bT48dXJscz48cmVsYXRl
ZC11cmxzPjx1cmw+aHR0cHM6Ly93d3cubmNiaS5ubG0ubmloLmdvdi9wdWJtZWQvMzE0MzE2MTg8
L3VybD48L3JlbGF0ZWQtdXJscz48L3VybHM+PGN1c3RvbTI+UE1DNjcwMjE2ODwvY3VzdG9tMj48
ZWxlY3Ryb25pYy1yZXNvdXJjZS1udW0+MTAuMTAzOC9zNDE0NjctMDE5LTExNTU5LTE8L2VsZWN0
cm9uaWMtcmVzb3VyY2UtbnVtPjwvcmVjb3JkPjwvQ2l0ZT48Q2l0ZT48QXV0aG9yPkdyb3NzZWxp
bjwvQXV0aG9yPjxZZWFyPjIwMTk8L1llYXI+PFJlY051bT4xNjwvUmVjTnVtPjxyZWNvcmQ+PHJl
Yy1udW1iZXI+MTY8L3JlYy1udW1iZXI+PGZvcmVpZ24ta2V5cz48a2V5IGFwcD0iRU4iIGRiLWlk
PSJwMHJ3ZjB3d2EyeDVkcWVmOXhseHAycm8ydnc1c3d0d3MyeHYiIHRpbWVzdGFtcD0iMTU3Njg2
MzM0MiI+MTY8L2tleT48L2ZvcmVpZ24ta2V5cz48cmVmLXR5cGUgbmFtZT0iSm91cm5hbCBBcnRp
Y2xlIj4xNzwvcmVmLXR5cGU+PGNvbnRyaWJ1dG9ycz48YXV0aG9ycz48YXV0aG9yPkdyb3NzZWxp
biwgSy48L2F1dGhvcj48YXV0aG9yPkR1cmFuZCwgQS48L2F1dGhvcj48YXV0aG9yPk1hcnNvbGll
ciwgSi48L2F1dGhvcj48YXV0aG9yPlBvaXRvdSwgQS48L2F1dGhvcj48YXV0aG9yPk1hcmFuZ29u
aSwgRS48L2F1dGhvcj48YXV0aG9yPk5lbWF0aSwgRi48L2F1dGhvcj48YXV0aG9yPkRhaG1hbmks
IEEuPC9hdXRob3I+PGF1dGhvcj5MYW1laXJhcywgUy48L2F1dGhvcj48YXV0aG9yPlJleWFsLCBG
LjwvYXV0aG9yPjxhdXRob3I+RnJlbm95LCBPLjwvYXV0aG9yPjxhdXRob3I+UG91c3NlLCBZLjwv
YXV0aG9yPjxhdXRob3I+UmVpY2hlbiwgTS48L2F1dGhvcj48YXV0aG9yPldvb2xmZSwgQS48L2F1
dGhvcj48YXV0aG9yPkJyZW5hbiwgQy48L2F1dGhvcj48YXV0aG9yPkdyaWZmaXRocywgQS4gRC48
L2F1dGhvcj48YXV0aG9yPlZhbGxvdCwgQy48L2F1dGhvcj48YXV0aG9yPkdlcmFyZCwgQS48L2F1
dGhvcj48L2F1dGhvcnM+PC9jb250cmlidXRvcnM+PGF1dGgtYWRkcmVzcz5IaUZpQmlPIFNBUywg
UGFyaXMsIEZyYW5jZS4mI3hEO0xhYm9yYXRvaXJlIGRlIEJpb2NoaW1pZSwgQ05SUyBVTVI4MjMx
LCBFU1BDSSBQYXJpcywgUFNMIFVuaXZlcnNpdHksIFBhcmlzLCBGcmFuY2UuJiN4RDtCcm9hZCBJ
bnN0aXR1dGUgb2YgTUlUIGFuZCBIYXJ2YXJkLCBDYW1icmlkZ2UsIE1BLCBVU0EuJiN4RDtDTlJT
IFVNUjMyNDQsIEluc3RpdHV0IEN1cmllLCBQU0wgVW5pdmVyc2l0eSwgUGFyaXMsIEZyYW5jZS4m
I3hEO1RyYW5zbGF0aW9uYWwgUmVzZWFyY2ggRGVwYXJ0bWVudCBJbnN0aXR1dCBDdXJpZSwgUFNM
IFVuaXZlcnNpdHksIFBhcmlzLCBGcmFuY2UuJiN4RDtVbmljYW5jZXIsIFBhcmlzLCBGcmFuY2Uu
JiN4RDtJbnN0aXR1dCBDdXJpZSBHZW5vbWljcyBvZiBFeGNlbGxlbmNlIFBsYXRmb3JtLCBQU0wg
VW5pdmVyc2l0eSwgUGFyaXMsIEZyYW5jZS4mI3hEO0lOU0VSTSBVOTMyLCBJbnN0aXR1dCBDdXJp
ZSwgUFNMIFVuaXZlcnNpdHksIFBhcmlzLCBGcmFuY2UuJiN4RDtTdXJnaWNhbCBEZXBhcnRtZW50
LCBJbnN0aXR1dCBDdXJpZSwgUGFyaXMsIEZyYW5jZS4mI3hEO0luc3RpdHV0IFBhc3RldXIsIFBh
cmlzLCBGcmFuY2UuJiN4RDtCYXllciBBRywgTGV2ZXJrdXNlbiwgR2VybWFueS4mI3hEO0hpRmlC
aU8gSW5jLiwgQ2FtYnJpZGdlLCBNQSwgVVNBLiYjeEQ7TGFib3JhdG9pcmUgZGUgQmlvY2hpbWll
LCBDTlJTIFVNUjgyMzEsIEVTUENJIFBhcmlzLCBQU0wgVW5pdmVyc2l0eSwgUGFyaXMsIEZyYW5j
ZS4gYW5kcmV3LmdyaWZmaXRoc0Blc3BjaS5mci4mI3hEO0NOUlMgVU1SMzI0NCwgSW5zdGl0dXQg
Q3VyaWUsIFBTTCBVbml2ZXJzaXR5LCBQYXJpcywgRnJhbmNlLiBjZWxpbmUudmFsbG90QGN1cmll
LmZyLiYjeEQ7VHJhbnNsYXRpb25hbCBSZXNlYXJjaCBEZXBhcnRtZW50IEluc3RpdHV0IEN1cmll
LCBQU0wgVW5pdmVyc2l0eSwgUGFyaXMsIEZyYW5jZS4gY2VsaW5lLnZhbGxvdEBjdXJpZS5mci4m
I3hEO0hpRmlCaU8gU0FTLCBQYXJpcywgRnJhbmNlLiBhLmdlcmFyZEBoaWZpYmlvLmNvbS48L2F1
dGgtYWRkcmVzcz48dGl0bGVzPjx0aXRsZT5IaWdoLXRocm91Z2hwdXQgc2luZ2xlLWNlbGwgQ2hJ
UC1zZXEgaWRlbnRpZmllcyBoZXRlcm9nZW5laXR5IG9mIGNocm9tYXRpbiBzdGF0ZXMgaW4gYnJl
YXN0IGNhbmNlcjwvdGl0bGU+PHNlY29uZGFyeS10aXRsZT5OYXQgR2VuZXQ8L3NlY29uZGFyeS10
aXRsZT48L3RpdGxlcz48cGVyaW9kaWNhbD48ZnVsbC10aXRsZT5OYXQgR2VuZXQ8L2Z1bGwtdGl0
bGU+PC9wZXJpb2RpY2FsPjxwYWdlcz4xMDYwLTEwNjY8L3BhZ2VzPjx2b2x1bWU+NTE8L3ZvbHVt
ZT48bnVtYmVyPjY8L251bWJlcj48ZWRpdGlvbj4yMDE5LzA2LzA0PC9lZGl0aW9uPjxrZXl3b3Jk
cz48a2V5d29yZD5CcmVhc3QgTmVvcGxhc21zLypnZW5ldGljczwva2V5d29yZD48a2V5d29yZD5D
aHJvbWF0aW4vKmdlbmV0aWNzL21ldGFib2xpc208L2tleXdvcmQ+PGtleXdvcmQ+KkNocm9tYXRp
biBJbW11bm9wcmVjaXBpdGF0aW9uPC9rZXl3b3JkPjxrZXl3b3JkPkNvbXB1dGF0aW9uYWwgQmlv
bG9neS9tZXRob2RzPC9rZXl3b3JkPjxrZXl3b3JkPkVwaWdlbmVzaXMsIEdlbmV0aWM8L2tleXdv
cmQ+PGtleXdvcmQ+RmVtYWxlPC9rZXl3b3JkPjxrZXl3b3JkPipHZW5ldGljIEhldGVyb2dlbmVp
dHk8L2tleXdvcmQ+PGtleXdvcmQ+KkhpZ2gtVGhyb3VnaHB1dCBOdWNsZW90aWRlIFNlcXVlbmNp
bmc8L2tleXdvcmQ+PGtleXdvcmQ+SGlzdG9uZXMvbWV0YWJvbGlzbTwva2V5d29yZD48a2V5d29y
ZD5IdW1hbnM8L2tleXdvcmQ+PGtleXdvcmQ+TWljcm9mbHVpZGljIEFuYWx5dGljYWwgVGVjaG5p
cXVlczwva2V5d29yZD48a2V5d29yZD4qU2luZ2xlLUNlbGwgQW5hbHlzaXMvbWV0aG9kczwva2V5
d29yZD48a2V5d29yZD5TdHJvbWFsIENlbGxzPC9rZXl3b3JkPjxrZXl3b3JkPldvcmtmbG93PC9r
ZXl3b3JkPjwva2V5d29yZHM+PGRhdGVzPjx5ZWFyPjIwMTk8L3llYXI+PHB1Yi1kYXRlcz48ZGF0
ZT5KdW48L2RhdGU+PC9wdWItZGF0ZXM+PC9kYXRlcz48aXNibj4xNTQ2LTE3MTggKEVsZWN0cm9u
aWMpJiN4RDsxMDYxLTQwMzYgKExpbmtpbmcpPC9pc2JuPjxhY2Nlc3Npb24tbnVtPjMxMTUyMTY0
PC9hY2Nlc3Npb24tbnVtPjx1cmxzPjxyZWxhdGVkLXVybHM+PHVybD5odHRwczovL3d3dy5uY2Jp
Lm5sbS5uaWguZ292L3B1Ym1lZC8zMTE1MjE2NDwvdXJsPjwvcmVsYXRlZC11cmxzPjwvdXJscz48
ZWxlY3Ryb25pYy1yZXNvdXJjZS1udW0+MTAuMTAzOC9zNDE1ODgtMDE5LTA0MjQtOTwvZWxlY3Ry
b25pYy1yZXNvdXJjZS1udW0+PC9yZWNvcmQ+PC9DaXRlPjxDaXRlPjxBdXRob3I+SGFyYWRhPC9B
dXRob3I+PFllYXI+MjAxOTwvWWVhcj48UmVjTnVtPjE1PC9SZWNOdW0+PHJlY29yZD48cmVjLW51
bWJlcj4xNTwvcmVjLW51bWJlcj48Zm9yZWlnbi1rZXlzPjxrZXkgYXBwPSJFTiIgZGItaWQ9InAw
cndmMHd3YTJ4NWRxZWY5eGx4cDJybzJ2dzVzd3R3czJ4diIgdGltZXN0YW1wPSIxNTc2ODYzMzQw
Ij4xNTwva2V5PjwvZm9yZWlnbi1rZXlzPjxyZWYtdHlwZSBuYW1lPSJKb3VybmFsIEFydGljbGUi
PjE3PC9yZWYtdHlwZT48Y29udHJpYnV0b3JzPjxhdXRob3JzPjxhdXRob3I+SGFyYWRhLCBBLjwv
YXV0aG9yPjxhdXRob3I+TWFlaGFyYSwgSy48L2F1dGhvcj48YXV0aG9yPkhhbmRhLCBULjwvYXV0
aG9yPjxhdXRob3I+QXJpbXVyYSwgWS48L2F1dGhvcj48YXV0aG9yPk5vZ2FtaSwgSi48L2F1dGhv
cj48YXV0aG9yPkhheWFzaGktVGFrYW5ha2EsIFkuPC9hdXRob3I+PGF1dGhvcj5TaGlyYWhpZ2Us
IEsuPC9hdXRob3I+PGF1dGhvcj5LdXJ1bWl6YWthLCBILjwvYXV0aG9yPjxhdXRob3I+S2ltdXJh
LCBILjwvYXV0aG9yPjxhdXRob3I+T2hrYXdhLCBZLjwvYXV0aG9yPjwvYXV0aG9ycz48L2NvbnRy
aWJ1dG9ycz48YXV0aC1hZGRyZXNzPkRpdmlzaW9uIG9mIFRyYW5zY3JpcHRvbWljcywgTWVkaWNh
bCBJbnN0aXR1dGUgb2YgQmlvcmVndWxhdGlvbiwgS3l1c2h1IFVuaXZlcnNpdHksIEZ1a3Vva2Es
IEphcGFuLiYjeEQ7Q2VsbCBCaW9sb2d5IENlbnRlciwgSW5zdGl0dXRlIG9mIElubm92YXRpdmUg
UmVzZWFyY2gsIFRva3lvIEluc3RpdHV0ZSBvZiBUZWNobm9sb2d5LCBZb2tvaGFtYSwgSmFwYW4u
JiN4RDtMYWJvcmF0b3J5IG9mIFN0cnVjdHVyYWwgQmlvbG9neSwgR3JhZHVhdGUgU2Nob29sIG9m
IEFkdmFuY2VkIFNjaWVuY2UgYW5kIEVuZ2luZWVyaW5nLCBSZXNlYXJjaCBJbnN0aXR1dGUgZm9y
IFNjaWVuY2UgYW5kIEVuZ2luZWVyaW5nLCBhbmQgSW5zdGl0dXRlIGZvciBNZWRpY2FsLW9yaWVu
dGVkIFN0cnVjdHVyYWwgQmlvbG9neSwgV2FzZWRhIFVuaXZlcnNpdHksIFRva3lvLCBKYXBhbi4m
I3hEO0luc3RpdHV0ZSBmb3IgUXVhbnRpdGF0aXZlIEJpb3NjaWVuY2VzLCBUaGUgVW5pdmVyc2l0
eSBvZiBUb2t5bywgVG9reW8sIEphcGFuLiYjeEQ7R3JhZHVhdGUgU2Nob29sIG9mIEJpb3NjaWVu
Y2UgYW5kIEJpb3RlY2hub2xvZ3ksIFRva3lvIEluc3RpdHV0ZSBvZiBUZWNobm9sb2d5LCBZb2tv
aGFtYSwgSmFwYW4uJiN4RDtHcmFkdWF0ZSBTY2hvb2wgb2YgRnJvbnRpZXIgQmlvc2NpZW5jZXMs
IE9zYWthIFVuaXZlcnNpdHksIFN1aXRhLCBKYXBhbi4mI3hEO0NlbGwgQmlvbG9neSBDZW50ZXIs
IEluc3RpdHV0ZSBvZiBJbm5vdmF0aXZlIFJlc2VhcmNoLCBUb2t5byBJbnN0aXR1dGUgb2YgVGVj
aG5vbG9neSwgWW9rb2hhbWEsIEphcGFuLiBoa2ltdXJhQGJpby50aXRlY2guYWMuanAuJiN4RDtH
cmFkdWF0ZSBTY2hvb2wgb2YgQmlvc2NpZW5jZSBhbmQgQmlvdGVjaG5vbG9neSwgVG9reW8gSW5z
dGl0dXRlIG9mIFRlY2hub2xvZ3ksIFlva29oYW1hLCBKYXBhbi4gaGtpbXVyYUBiaW8udGl0ZWNo
LmFjLmpwLiYjeEQ7RGl2aXNpb24gb2YgVHJhbnNjcmlwdG9taWNzLCBNZWRpY2FsIEluc3RpdHV0
ZSBvZiBCaW9yZWd1bGF0aW9uLCBLeXVzaHUgVW5pdmVyc2l0eSwgRnVrdW9rYSwgSmFwYW4uIHlv
aGthd2FAYmlvcmVnLmt5dXNodS11LmFjLmpwLjwvYXV0aC1hZGRyZXNzPjx0aXRsZXM+PHRpdGxl
PkEgY2hyb21hdGluIGludGVncmF0aW9uIGxhYmVsbGluZyBtZXRob2QgZW5hYmxlcyBlcGlnZW5v
bWljIHByb2ZpbGluZyB3aXRoIGxvd2VyIGlucHV0PC90aXRsZT48c2Vjb25kYXJ5LXRpdGxlPk5h
dCBDZWxsIEJpb2w8L3NlY29uZGFyeS10aXRsZT48L3RpdGxlcz48cGVyaW9kaWNhbD48ZnVsbC10
aXRsZT5OYXQgQ2VsbCBCaW9sPC9mdWxsLXRpdGxlPjwvcGVyaW9kaWNhbD48cGFnZXM+Mjg3LTI5
NjwvcGFnZXM+PHZvbHVtZT4yMTwvdm9sdW1lPjxudW1iZXI+MjwvbnVtYmVyPjxlZGl0aW9uPjIw
MTgvMTIvMTI8L2VkaXRpb24+PGtleXdvcmRzPjxrZXl3b3JkPkFuaW1hbHM8L2tleXdvcmQ+PGtl
eXdvcmQ+Q2VsbCBMaW5lPC9rZXl3b3JkPjxrZXl3b3JkPkNlbGwgTGluZSwgVHVtb3I8L2tleXdv
cmQ+PGtleXdvcmQ+Q2hyb21hdGluLypnZW5ldGljcy9tZXRhYm9saXNtPC9rZXl3b3JkPjxrZXl3
b3JkPkROQSBQcm9iZXMvKmdlbmV0aWNzL21ldGFib2xpc208L2tleXdvcmQ+PGtleXdvcmQ+RXBp
Z2Vub21pY3MvKm1ldGhvZHM8L2tleXdvcmQ+PGtleXdvcmQ+R2VuZSBFeHByZXNzaW9uIFByb2Zp
bGluZy8qbWV0aG9kczwva2V5d29yZD48a2V5d29yZD5IaXN0b25lcy9tZXRhYm9saXNtPC9rZXl3
b3JkPjxrZXl3b3JkPkh1bWFuczwva2V5d29yZD48a2V5d29yZD5MeXNpbmUvbWV0YWJvbGlzbTwv
a2V5d29yZD48a2V5d29yZD5NQ0YtNyBDZWxsczwva2V5d29yZD48a2V5d29yZD5NZXRoeWxhdGlv
bjwva2V5d29yZD48a2V5d29yZD5NaWNlPC9rZXl3b3JkPjxrZXl3b3JkPk15b2JsYXN0cy9jeXRv
bG9neS8qbWV0YWJvbGlzbTwva2V5d29yZD48a2V5d29yZD5SZXByb2R1Y2liaWxpdHkgb2YgUmVz
dWx0czwva2V5d29yZD48a2V5d29yZD5TZXF1ZW5jZSBBbmFseXNpcywgRE5BLyptZXRob2RzPC9r
ZXl3b3JkPjxrZXl3b3JkPlNpbmdsZS1DZWxsIEFuYWx5c2lzL21ldGhvZHM8L2tleXdvcmQ+PC9r
ZXl3b3Jkcz48ZGF0ZXM+PHllYXI+MjAxOTwveWVhcj48cHViLWRhdGVzPjxkYXRlPkZlYjwvZGF0
ZT48L3B1Yi1kYXRlcz48L2RhdGVzPjxpc2JuPjE0NzYtNDY3OSAoRWxlY3Ryb25pYykmI3hEOzE0
NjUtNzM5MiAoTGlua2luZyk8L2lzYm4+PGFjY2Vzc2lvbi1udW0+MzA1MzIwNjg8L2FjY2Vzc2lv
bi1udW0+PHVybHM+PHJlbGF0ZWQtdXJscz48dXJsPmh0dHBzOi8vd3d3Lm5jYmkubmxtLm5paC5n
b3YvcHVibWVkLzMwNTMyMDY4PC91cmw+PC9yZWxhdGVkLXVybHM+PC91cmxzPjxlbGVjdHJvbmlj
LXJlc291cmNlLW51bT4xMC4xMDM4L3M0MTU1Ni0wMTgtMDI0OC0zPC9lbGVjdHJvbmljLXJlc291
cmNlLW51bT48L3JlY29yZD48L0NpdGU+PENpdGU+PEF1dGhvcj5LdTwvQXV0aG9yPjxZZWFyPjIw
MTk8L1llYXI+PFJlY051bT4yMDwvUmVjTnVtPjxyZWNvcmQ+PHJlYy1udW1iZXI+MjA8L3JlYy1u
dW1iZXI+PGZvcmVpZ24ta2V5cz48a2V5IGFwcD0iRU4iIGRiLWlkPSJwMHJ3ZjB3d2EyeDVkcWVm
OXhseHAycm8ydnc1c3d0d3MyeHYiIHRpbWVzdGFtcD0iMTU3Njg2MzM0MiI+MjA8L2tleT48L2Zv
cmVpZ24ta2V5cz48cmVmLXR5cGUgbmFtZT0iSm91cm5hbCBBcnRpY2xlIj4xNzwvcmVmLXR5cGU+
PGNvbnRyaWJ1dG9ycz48YXV0aG9ycz48YXV0aG9yPkt1LCBXLiBMLjwvYXV0aG9yPjxhdXRob3I+
TmFrYW11cmEsIEsuPC9hdXRob3I+PGF1dGhvcj5HYW8sIFcuPC9hdXRob3I+PGF1dGhvcj5DdWks
IEsuPC9hdXRob3I+PGF1dGhvcj5IdSwgRy48L2F1dGhvcj48YXV0aG9yPlRhbmcsIFEuPC9hdXRo
b3I+PGF1dGhvcj5OaSwgQi48L2F1dGhvcj48YXV0aG9yPlpoYW8sIEsuPC9hdXRob3I+PC9hdXRo
b3JzPjwvY29udHJpYnV0b3JzPjxhdXRoLWFkZHJlc3M+TGFib3JhdG9yeSBvZiBFcGlnZW5vbWUg
QmlvbG9neSwgU3lzdGVtcyBCaW9sb2d5IENlbnRlciwgTkhMQkksIE5JSCwgQmV0aGVzZGEsIE1E
LCBVU0EuJiN4RDtOYXRpb25hbCBJbnN0aXR1dGUgb2YgSGVhbHRoIFNjaWVuY2VzLCBLYXdhc2Fr
aSwgSmFwYW4uJiN4RDtEZXBhcnRtZW50IG9mIFBhdGhvcGh5c2lvbG9neSBhbmQgSGlnaCBBbHRp
dHVkZSBQYXRob2xvZ3ksIFRoaXJkIE1pbGl0YXJ5IE1lZGljYWwgVW5pdmVyc2l0eSwgQ2hvbmdx
aW5nLCBDaGluYS4mI3hEO0RlcGFydG1lbnQgb2YgUGF0aG9waHlzaW9sb2d5IGFuZCBIaWdoIEFs
dGl0dWRlIFBhdGhvbG9neSwgVGhpcmQgTWlsaXRhcnkgTWVkaWNhbCBVbml2ZXJzaXR5LCBDaG9u
Z3FpbmcsIENoaW5hLiBuaWJpbmd4aUAxMjYuY29tLiYjeEQ7TGFib3JhdG9yeSBvZiBFcGlnZW5v
bWUgQmlvbG9neSwgU3lzdGVtcyBCaW9sb2d5IENlbnRlciwgTkhMQkksIE5JSCwgQmV0aGVzZGEs
IE1ELCBVU0EuIHpoYW9rQG5obGJpLm5paC5nb3YuPC9hdXRoLWFkZHJlc3M+PHRpdGxlcz48dGl0
bGU+U2luZ2xlLWNlbGwgY2hyb21hdGluIGltbXVub2NsZWF2YWdlIHNlcXVlbmNpbmcgKHNjQ2hJ
Qy1zZXEpIHRvIHByb2ZpbGUgaGlzdG9uZSBtb2RpZmljYXRpb248L3RpdGxlPjxzZWNvbmRhcnkt
dGl0bGU+TmF0IE1ldGhvZHM8L3NlY29uZGFyeS10aXRsZT48L3RpdGxlcz48cGVyaW9kaWNhbD48
ZnVsbC10aXRsZT5OYXQgTWV0aG9kczwvZnVsbC10aXRsZT48L3BlcmlvZGljYWw+PHBhZ2VzPjMy
My0zMjU8L3BhZ2VzPjx2b2x1bWU+MTY8L3ZvbHVtZT48bnVtYmVyPjQ8L251bWJlcj48ZWRpdGlv
bj4yMDE5LzAzLzMwPC9lZGl0aW9uPjxrZXl3b3Jkcz48a2V5d29yZD5BbmltYWxzPC9rZXl3b3Jk
PjxrZXl3b3JkPkFudGlib2RpZXMvY2hlbWlzdHJ5PC9rZXl3b3JkPjxrZXl3b3JkPkNocm9tYXRp
bi8qY2hlbWlzdHJ5PC9rZXl3b3JkPjxrZXl3b3JkPkNocm9tYXRpbiBJbW11bm9wcmVjaXBpdGF0
aW9uPC9rZXl3b3JkPjxrZXl3b3JkPkNvbXB1dGF0aW9uYWwgQmlvbG9neTwva2V5d29yZD48a2V5
d29yZD5ETkEvY2hlbWlzdHJ5PC9rZXl3b3JkPjxrZXl3b3JkPkVwaWdlbm9taWNzPC9rZXl3b3Jk
PjxrZXl3b3JkPkdlbm9tZTwva2V5d29yZD48a2V5d29yZD5IaWdoLVRocm91Z2hwdXQgTnVjbGVv
dGlkZSBTZXF1ZW5jaW5nPC9rZXl3b3JkPjxrZXl3b3JkPkhpc3RvbmUgQ29kZTwva2V5d29yZD48
a2V5d29yZD5IaXN0b25lcy8qY2hlbWlzdHJ5PC9rZXl3b3JkPjxrZXl3b3JkPkh1bWFuczwva2V5
d29yZD48a2V5d29yZD5MZXVrb2N5dGVzL2N5dG9sb2d5L21ldGFib2xpc208L2tleXdvcmQ+PGtl
eXdvcmQ+TWFsZTwva2V5d29yZD48a2V5d29yZD5NaWNlPC9rZXl3b3JkPjxrZXl3b3JkPk1pY3Jv
Y29jY2FsIE51Y2xlYXNlLypjaGVtaXN0cnk8L2tleXdvcmQ+PGtleXdvcmQ+TklIIDNUMyBDZWxs
czwva2V5d29yZD48a2V5d29yZD5OdWNsZW9zb21lczwva2V5d29yZD48a2V5d29yZD5Qb2x5bWVy
YXNlIENoYWluIFJlYWN0aW9uPC9rZXl3b3JkPjxrZXl3b3JkPlByb21vdGVyIFJlZ2lvbnMsIEdl
bmV0aWM8L2tleXdvcmQ+PGtleXdvcmQ+UHJvdGVpbiBQcm9jZXNzaW5nLCBQb3N0LVRyYW5zbGF0
aW9uYWw8L2tleXdvcmQ+PGtleXdvcmQ+UmVwcm9kdWNpYmlsaXR5IG9mIFJlc3VsdHM8L2tleXdv
cmQ+PGtleXdvcmQ+U2VxdWVuY2UgQW5hbHlzaXMsIEROQTwva2V5d29yZD48a2V5d29yZD5Tb2Z0
d2FyZTwva2V5d29yZD48L2tleXdvcmRzPjxkYXRlcz48eWVhcj4yMDE5PC95ZWFyPjxwdWItZGF0
ZXM+PGRhdGU+QXByPC9kYXRlPjwvcHViLWRhdGVzPjwvZGF0ZXM+PGlzYm4+MTU0OC03MTA1IChF
bGVjdHJvbmljKSYjeEQ7MTU0OC03MDkxIChMaW5raW5nKTwvaXNibj48YWNjZXNzaW9uLW51bT4z
MDkyMzM4NDwvYWNjZXNzaW9uLW51bT48dXJscz48cmVsYXRlZC11cmxzPjx1cmw+aHR0cHM6Ly93
d3cubmNiaS5ubG0ubmloLmdvdi9wdWJtZWQvMzA5MjMzODQ8L3VybD48L3JlbGF0ZWQtdXJscz48
L3VybHM+PGVsZWN0cm9uaWMtcmVzb3VyY2UtbnVtPjEwLjEwMzgvczQxNTkyLTAxOS0wMzYxLTc8
L2VsZWN0cm9uaWMtcmVzb3VyY2UtbnVtPjwvcmVjb3JkPjwvQ2l0ZT48Q2l0ZT48QXV0aG9yPlJv
dGVtPC9BdXRob3I+PFllYXI+MjAxNTwvWWVhcj48UmVjTnVtPjE3PC9SZWNOdW0+PHJlY29yZD48
cmVjLW51bWJlcj4xNzwvcmVjLW51bWJlcj48Zm9yZWlnbi1rZXlzPjxrZXkgYXBwPSJFTiIgZGIt
aWQ9InAwcndmMHd3YTJ4NWRxZWY5eGx4cDJybzJ2dzVzd3R3czJ4diIgdGltZXN0YW1wPSIxNTc2
ODYzMzQyIj4xNzwva2V5PjwvZm9yZWlnbi1rZXlzPjxyZWYtdHlwZSBuYW1lPSJKb3VybmFsIEFy
dGljbGUiPjE3PC9yZWYtdHlwZT48Y29udHJpYnV0b3JzPjxhdXRob3JzPjxhdXRob3I+Um90ZW0s
IEEuPC9hdXRob3I+PGF1dGhvcj5SYW0sIE8uPC9hdXRob3I+PGF1dGhvcj5TaG9yZXNoLCBOLjwv
YXV0aG9yPjxhdXRob3I+U3BlcmxpbmcsIFIuIEEuPC9hdXRob3I+PGF1dGhvcj5Hb3JlbiwgQS48
L2F1dGhvcj48YXV0aG9yPldlaXR6LCBELiBBLjwvYXV0aG9yPjxhdXRob3I+QmVybnN0ZWluLCBC
LiBFLjwvYXV0aG9yPjwvYXV0aG9ycz48L2NvbnRyaWJ1dG9ycz48YXV0aC1hZGRyZXNzPkRlcGFy
dG1lbnQgb2YgUGh5c2ljcyBhbmQgU2Nob29sIG9mIEVuZ2luZWVyaW5nIGFuZCBBcHBsaWVkIFNj
aWVuY2VzLCBIYXJ2YXJkIFVuaXZlcnNpdHksIENhbWJyaWRnZSwgTWFzc2FjaHVzZXR0cywgVVNB
LiYjeEQ7RXBpZ2Vub21pY3MgUHJvZ3JhbSwgVGhlIEJyb2FkIEluc3RpdHV0ZSBvZiBNSVQgYW5k
IEhhcnZhcmQsIENhbWJyaWRnZSwgTWFzc2FjaHVzZXR0cywgVVNBLiYjeEQ7SG93YXJkIEh1Z2hl
cyBNZWRpY2FsIEluc3RpdHV0ZSwgQ2hldnkgQ2hhc2UsIE1hcnlsYW5kLCBVU0EuJiN4RDtEZXBh
cnRtZW50IG9mIFBhdGhvbG9neSwgTWFzc2FjaHVzZXR0cyBHZW5lcmFsIEhvc3BpdGFsIGFuZCBI
YXJ2YXJkIE1lZGljYWwgU2Nob29sLCBCb3N0b24sIE1hc3NhY2h1c2V0dHMsIFVTQS4mI3hEO0Jy
b2FkIFRlY2hub2xvZ3kgTGFicywgVGhlIEJyb2FkIEluc3RpdHV0ZSBvZiBNSVQgYW5kIEhhcnZh
cmQsIENhbWJyaWRnZSwgTWFzc2FjaHVzZXR0cywgVVNBLjwvYXV0aC1hZGRyZXNzPjx0aXRsZXM+
PHRpdGxlPlNpbmdsZS1jZWxsIENoSVAtc2VxIHJldmVhbHMgY2VsbCBzdWJwb3B1bGF0aW9ucyBk
ZWZpbmVkIGJ5IGNocm9tYXRpbiBzdGF0ZTwvdGl0bGU+PHNlY29uZGFyeS10aXRsZT5OYXQgQmlv
dGVjaG5vbDwvc2Vjb25kYXJ5LXRpdGxlPjwvdGl0bGVzPjxwZXJpb2RpY2FsPjxmdWxsLXRpdGxl
Pk5hdCBCaW90ZWNobm9sPC9mdWxsLXRpdGxlPjwvcGVyaW9kaWNhbD48cGFnZXM+MTE2NS03Mjwv
cGFnZXM+PHZvbHVtZT4zMzwvdm9sdW1lPjxudW1iZXI+MTE8L251bWJlcj48ZWRpdGlvbj4yMDE1
LzEwLzEzPC9lZGl0aW9uPjxrZXl3b3Jkcz48a2V5d29yZD5BbmltYWxzPC9rZXl3b3JkPjxrZXl3
b3JkPkNocm9tYXRpbi9nZW5ldGljczwva2V5d29yZD48a2V5d29yZD5DaHJvbWF0aW4gSW1tdW5v
cHJlY2lwaXRhdGlvbi8qbWV0aG9kczwva2V5d29yZD48a2V5d29yZD5Db21wdXRhdGlvbmFsIEJp
b2xvZ3k8L2tleXdvcmQ+PGtleXdvcmQ+RE5BIEJhcmNvZGluZywgVGF4b25vbWljPC9rZXl3b3Jk
PjxrZXl3b3JkPkVtYnJ5b25pYyBTdGVtIENlbGxzLypjbGFzc2lmaWNhdGlvbi8qY3l0b2xvZ3k8
L2tleXdvcmQ+PGtleXdvcmQ+SHVtYW5zPC9rZXl3b3JkPjxrZXl3b3JkPk1pY2U8L2tleXdvcmQ+
PGtleXdvcmQ+TWljcm9mbHVpZGljIEFuYWx5dGljYWwgVGVjaG5pcXVlczwva2V5d29yZD48a2V5
d29yZD5TZXF1ZW5jZSBBbmFseXNpcywgRE5BPC9rZXl3b3JkPjxrZXl3b3JkPlNpbmdsZS1DZWxs
IEFuYWx5c2lzLyptZXRob2RzPC9rZXl3b3JkPjwva2V5d29yZHM+PGRhdGVzPjx5ZWFyPjIwMTU8
L3llYXI+PHB1Yi1kYXRlcz48ZGF0ZT5Ob3Y8L2RhdGU+PC9wdWItZGF0ZXM+PC9kYXRlcz48aXNi
bj4xNTQ2LTE2OTYgKEVsZWN0cm9uaWMpJiN4RDsxMDg3LTAxNTYgKExpbmtpbmcpPC9pc2JuPjxh
Y2Nlc3Npb24tbnVtPjI2NDU4MTc1PC9hY2Nlc3Npb24tbnVtPjx1cmxzPjxyZWxhdGVkLXVybHM+
PHVybD5odHRwczovL3d3dy5uY2JpLm5sbS5uaWguZ292L3B1Ym1lZC8yNjQ1ODE3NTwvdXJsPjwv
cmVsYXRlZC11cmxzPjwvdXJscz48Y3VzdG9tMj5QTUM0NjM2OTI2PC9jdXN0b20yPjxlbGVjdHJv
bmljLXJlc291cmNlLW51bT4xMC4xMDM4L25idC4zMzgzPC9lbGVjdHJvbmljLXJlc291cmNlLW51
bT48L3JlY29yZD48L0NpdGU+PENpdGU+PEF1dGhvcj5XYW5nPC9BdXRob3I+PFllYXI+MjAxOTwv
WWVhcj48UmVjTnVtPjE4PC9SZWNOdW0+PHJlY29yZD48cmVjLW51bWJlcj4xODwvcmVjLW51bWJl
cj48Zm9yZWlnbi1rZXlzPjxrZXkgYXBwPSJFTiIgZGItaWQ9InAwcndmMHd3YTJ4NWRxZWY5eGx4
cDJybzJ2dzVzd3R3czJ4diIgdGltZXN0YW1wPSIxNTc2ODYzMzQyIj4xODwva2V5PjwvZm9yZWln
bi1rZXlzPjxyZWYtdHlwZSBuYW1lPSJKb3VybmFsIEFydGljbGUiPjE3PC9yZWYtdHlwZT48Y29u
dHJpYnV0b3JzPjxhdXRob3JzPjxhdXRob3I+V2FuZywgUS48L2F1dGhvcj48YXV0aG9yPlhpb25n
LCBILjwvYXV0aG9yPjxhdXRob3I+QWksIFMuPC9hdXRob3I+PGF1dGhvcj5ZdSwgWC48L2F1dGhv
cj48YXV0aG9yPkxpdSwgWS48L2F1dGhvcj48YXV0aG9yPlpoYW5nLCBKLjwvYXV0aG9yPjxhdXRo
b3I+SGUsIEEuPC9hdXRob3I+PC9hdXRob3JzPjwvY29udHJpYnV0b3JzPjxhdXRoLWFkZHJlc3M+
QmVpamluZyBLZXkgTGFib3JhdG9yeSBvZiBDYXJkaW9tZXRhYm9saWMgTW9sZWN1bGFyIE1lZGlj
aW5lLCBJbnN0aXR1dGUgb2YgTW9sZWN1bGFyIE1lZGljaW5lLCBQZWtpbmctVHNpbmdodWEgQ2Vu
dGVyIGZvciBMaWZlIFNjaWVuY2VzLCBQZWtpbmcgVW5pdmVyc2l0eSwgQmVpamluZyAxMDA4NzEs
IENoaW5hLiYjeEQ7QmVpamluZyBLZXkgTGFib3JhdG9yeSBvZiBDYXJkaW9tZXRhYm9saWMgTW9s
ZWN1bGFyIE1lZGljaW5lLCBJbnN0aXR1dGUgb2YgTW9sZWN1bGFyIE1lZGljaW5lLCBQZWtpbmct
VHNpbmdodWEgQ2VudGVyIGZvciBMaWZlIFNjaWVuY2VzLCBQZWtpbmcgVW5pdmVyc2l0eSwgQmVp
amluZyAxMDA4NzEsIENoaW5hLiBFbGVjdHJvbmljIGFkZHJlc3M6IGFoZUBwa3UuZWR1LmNuLjwv
YXV0aC1hZGRyZXNzPjx0aXRsZXM+PHRpdGxlPkNvQkFUQ0ggZm9yIEhpZ2gtVGhyb3VnaHB1dCBT
aW5nbGUtQ2VsbCBFcGlnZW5vbWljIFByb2ZpbGluZzwvdGl0bGU+PHNlY29uZGFyeS10aXRsZT5N
b2wgQ2VsbDwvc2Vjb25kYXJ5LXRpdGxlPjwvdGl0bGVzPjxwZXJpb2RpY2FsPjxmdWxsLXRpdGxl
Pk1vbCBDZWxsPC9mdWxsLXRpdGxlPjwvcGVyaW9kaWNhbD48cGFnZXM+MjA2LTIxNiBlNzwvcGFn
ZXM+PHZvbHVtZT43Njwvdm9sdW1lPjxudW1iZXI+MTwvbnVtYmVyPjxlZGl0aW9uPjIwMTkvMDkv
MDE8L2VkaXRpb24+PGtleXdvcmRzPjxrZXl3b3JkPmNlbGwgZmF0ZSBkZWNpc2lvbjwva2V5d29y
ZD48a2V5d29yZD5jaHJvbWF0aW4gc3RhdGU8L2tleXdvcmQ+PGtleXdvcmQ+ZW5kb3RoZWxpYWwg
Y2VsbHM8L2tleXdvcmQ+PGtleXdvcmQ+ZW5oYW5jZXI8L2tleXdvcmQ+PGtleXdvcmQ+ZXBpZ2Vu
b21pY3M8L2tleXdvcmQ+PGtleXdvcmQ+c2luZ2xlLWNlbGwgQ2hJUDwva2V5d29yZD48a2V5d29y
ZD5zaW5nbGUtY2VsbCBhbmFseXNpczwva2V5d29yZD48L2tleXdvcmRzPjxkYXRlcz48eWVhcj4y
MDE5PC95ZWFyPjxwdWItZGF0ZXM+PGRhdGU+T2N0IDM8L2RhdGU+PC9wdWItZGF0ZXM+PC9kYXRl
cz48aXNibj4xMDk3LTQxNjQgKEVsZWN0cm9uaWMpJiN4RDsxMDk3LTI3NjUgKExpbmtpbmcpPC9p
c2JuPjxhY2Nlc3Npb24tbnVtPjMxNDcxMTg4PC9hY2Nlc3Npb24tbnVtPjx1cmxzPjxyZWxhdGVk
LXVybHM+PHVybD5odHRwczovL3d3dy5uY2JpLm5sbS5uaWguZ292L3B1Ym1lZC8zMTQ3MTE4ODwv
dXJsPjwvcmVsYXRlZC11cmxzPjwvdXJscz48ZWxlY3Ryb25pYy1yZXNvdXJjZS1udW0+MTAuMTAx
Ni9qLm1vbGNlbC4yMDE5LjA3LjAxNTwvZWxlY3Ryb25pYy1yZXNvdXJjZS1udW0+PC9yZWNvcmQ+
PC9DaXRlPjwvRW5kTm90ZT5=
</w:fldData>
        </w:fldChar>
      </w:r>
      <w:r w:rsidR="00E4034C" w:rsidRPr="00493696">
        <w:rPr>
          <w:rFonts w:cstheme="minorHAnsi"/>
          <w:sz w:val="21"/>
          <w:szCs w:val="21"/>
        </w:rPr>
        <w:instrText xml:space="preserve"> ADDIN EN.CITE </w:instrText>
      </w:r>
      <w:r w:rsidR="00E4034C" w:rsidRPr="00493696">
        <w:rPr>
          <w:rFonts w:cstheme="minorHAnsi"/>
          <w:sz w:val="21"/>
          <w:szCs w:val="21"/>
        </w:rPr>
        <w:fldChar w:fldCharType="begin">
          <w:fldData xml:space="preserve">PEVuZE5vdGU+PENpdGU+PEF1dGhvcj5DYXJ0ZXI8L0F1dGhvcj48WWVhcj4yMDE5PC9ZZWFyPjxS
ZWNOdW0+MTk8L1JlY051bT48RGlzcGxheVRleHQ+PHN0eWxlIGZhY2U9InN1cGVyc2NyaXB0Ij43
LTEyPC9zdHlsZT48L0Rpc3BsYXlUZXh0PjxyZWNvcmQ+PHJlYy1udW1iZXI+MTk8L3JlYy1udW1i
ZXI+PGZvcmVpZ24ta2V5cz48a2V5IGFwcD0iRU4iIGRiLWlkPSJwMHJ3ZjB3d2EyeDVkcWVmOXhs
eHAycm8ydnc1c3d0d3MyeHYiIHRpbWVzdGFtcD0iMTU3Njg2MzM0MiI+MTk8L2tleT48L2ZvcmVp
Z24ta2V5cz48cmVmLXR5cGUgbmFtZT0iSm91cm5hbCBBcnRpY2xlIj4xNzwvcmVmLXR5cGU+PGNv
bnRyaWJ1dG9ycz48YXV0aG9ycz48YXV0aG9yPkNhcnRlciwgQi48L2F1dGhvcj48YXV0aG9yPkt1
LCBXLiBMLjwvYXV0aG9yPjxhdXRob3I+S2FuZywgSi4gWS48L2F1dGhvcj48YXV0aG9yPkh1LCBH
LjwvYXV0aG9yPjxhdXRob3I+UGVycmllLCBKLjwvYXV0aG9yPjxhdXRob3I+VGFuZywgUS48L2F1
dGhvcj48YXV0aG9yPlpoYW8sIEsuPC9hdXRob3I+PC9hdXRob3JzPjwvY29udHJpYnV0b3JzPjxh
dXRoLWFkZHJlc3M+TGFib3JhdG9yeSBvZiBFcGlnZW5vbWUgQmlvbG9neSwgU3lzdGVtcyBCaW9s
b2d5IENlbnRlciwgTmF0aW9uYWwgSGVhcnQsIEx1bmcgYW5kIEJsb29kIEluc3RpdHV0ZSwgTklI
LCBCZXRoZXNkYSwgTUQsIFVTQS4mI3hEO0xhYm9yYXRvcnkgb2YgRXBpZ2Vub21lIEJpb2xvZ3ks
IFN5c3RlbXMgQmlvbG9neSBDZW50ZXIsIE5hdGlvbmFsIEhlYXJ0LCBMdW5nIGFuZCBCbG9vZCBJ
bnN0aXR1dGUsIE5JSCwgQmV0aGVzZGEsIE1ELCBVU0EuIHpoYW9rQG5obGJpLm5paC5nb3YuPC9h
dXRoLWFkZHJlc3M+PHRpdGxlcz48dGl0bGU+TWFwcGluZyBoaXN0b25lIG1vZGlmaWNhdGlvbnMg
aW4gbG93IGNlbGwgbnVtYmVyIGFuZCBzaW5nbGUgY2VsbHMgdXNpbmcgYW50aWJvZHktZ3VpZGVk
IGNocm9tYXRpbiB0YWdtZW50YXRpb24gKEFDVC1zZXEpPC90aXRsZT48c2Vjb25kYXJ5LXRpdGxl
Pk5hdCBDb21tdW48L3NlY29uZGFyeS10aXRsZT48L3RpdGxlcz48cGVyaW9kaWNhbD48ZnVsbC10
aXRsZT5OYXQgQ29tbXVuPC9mdWxsLXRpdGxlPjwvcGVyaW9kaWNhbD48cGFnZXM+Mzc0NzwvcGFn
ZXM+PHZvbHVtZT4xMDwvdm9sdW1lPjxudW1iZXI+MTwvbnVtYmVyPjxlZGl0aW9uPjIwMTkvMDgv
MjM8L2VkaXRpb24+PGtleXdvcmRzPjxrZXl3b3JkPkFudGlib2RpZXMvaW1tdW5vbG9neS9tZXRh
Ym9saXNtPC9rZXl3b3JkPjxrZXl3b3JkPkNocm9tYXRpbi9pbW11bm9sb2d5L21ldGFib2xpc208
L2tleXdvcmQ+PGtleXdvcmQ+Q2hyb21hdGluIEltbXVub3ByZWNpcGl0YXRpb248L2tleXdvcmQ+
PGtleXdvcmQ+Q2hyb21vc29tZSBNYXBwaW5nLyptZXRob2RzPC9rZXl3b3JkPjxrZXl3b3JkPkVw
aWdlbm9taWNzL21ldGhvZHM8L2tleXdvcmQ+PGtleXdvcmQ+SEVLMjkzIENlbGxzPC9rZXl3b3Jk
PjxrZXl3b3JkPipIaXN0b25lIENvZGU8L2tleXdvcmQ+PGtleXdvcmQ+SGlzdG9uZXMvKmdlbmV0
aWNzL21ldGFib2xpc208L2tleXdvcmQ+PGtleXdvcmQ+SHVtYW5zPC9rZXl3b3JkPjxrZXl3b3Jk
PlByb3RlaW4gUHJvY2Vzc2luZywgUG9zdC1UcmFuc2xhdGlvbmFsPC9rZXl3b3JkPjxrZXl3b3Jk
PlJlY29tYmluYW50IEZ1c2lvbiBQcm90ZWlucy9nZW5ldGljcy9tZXRhYm9saXNtPC9rZXl3b3Jk
PjxrZXl3b3JkPlNlcXVlbmNlIEFuYWx5c2lzLCBETkEvbWV0aG9kczwva2V5d29yZD48a2V5d29y
ZD5TaW5nbGUtQ2VsbCBBbmFseXNpcy8qbWV0aG9kczwva2V5d29yZD48a2V5d29yZD5TdGFpbmlu
ZyBhbmQgTGFiZWxpbmcvbWV0aG9kczwva2V5d29yZD48a2V5d29yZD5TdGFwaHlsb2NvY2NhbCBQ
cm90ZWluIEEvZ2VuZXRpY3MvbWV0YWJvbGlzbTwva2V5d29yZD48a2V5d29yZD5UcmFuc3Bvc2Fz
ZXMvZ2VuZXRpY3MvbWV0YWJvbGlzbTwva2V5d29yZD48L2tleXdvcmRzPjxkYXRlcz48eWVhcj4y
MDE5PC95ZWFyPjxwdWItZGF0ZXM+PGRhdGU+QXVnIDIwPC9kYXRlPjwvcHViLWRhdGVzPjwvZGF0
ZXM+PGlzYm4+MjA0MS0xNzIzIChFbGVjdHJvbmljKSYjeEQ7MjA0MS0xNzIzIChMaW5raW5nKTwv
aXNibj48YWNjZXNzaW9uLW51bT4zMTQzMTYxODwvYWNjZXNzaW9uLW51bT48dXJscz48cmVsYXRl
ZC11cmxzPjx1cmw+aHR0cHM6Ly93d3cubmNiaS5ubG0ubmloLmdvdi9wdWJtZWQvMzE0MzE2MTg8
L3VybD48L3JlbGF0ZWQtdXJscz48L3VybHM+PGN1c3RvbTI+UE1DNjcwMjE2ODwvY3VzdG9tMj48
ZWxlY3Ryb25pYy1yZXNvdXJjZS1udW0+MTAuMTAzOC9zNDE0NjctMDE5LTExNTU5LTE8L2VsZWN0
cm9uaWMtcmVzb3VyY2UtbnVtPjwvcmVjb3JkPjwvQ2l0ZT48Q2l0ZT48QXV0aG9yPkdyb3NzZWxp
bjwvQXV0aG9yPjxZZWFyPjIwMTk8L1llYXI+PFJlY051bT4xNjwvUmVjTnVtPjxyZWNvcmQ+PHJl
Yy1udW1iZXI+MTY8L3JlYy1udW1iZXI+PGZvcmVpZ24ta2V5cz48a2V5IGFwcD0iRU4iIGRiLWlk
PSJwMHJ3ZjB3d2EyeDVkcWVmOXhseHAycm8ydnc1c3d0d3MyeHYiIHRpbWVzdGFtcD0iMTU3Njg2
MzM0MiI+MTY8L2tleT48L2ZvcmVpZ24ta2V5cz48cmVmLXR5cGUgbmFtZT0iSm91cm5hbCBBcnRp
Y2xlIj4xNzwvcmVmLXR5cGU+PGNvbnRyaWJ1dG9ycz48YXV0aG9ycz48YXV0aG9yPkdyb3NzZWxp
biwgSy48L2F1dGhvcj48YXV0aG9yPkR1cmFuZCwgQS48L2F1dGhvcj48YXV0aG9yPk1hcnNvbGll
ciwgSi48L2F1dGhvcj48YXV0aG9yPlBvaXRvdSwgQS48L2F1dGhvcj48YXV0aG9yPk1hcmFuZ29u
aSwgRS48L2F1dGhvcj48YXV0aG9yPk5lbWF0aSwgRi48L2F1dGhvcj48YXV0aG9yPkRhaG1hbmks
IEEuPC9hdXRob3I+PGF1dGhvcj5MYW1laXJhcywgUy48L2F1dGhvcj48YXV0aG9yPlJleWFsLCBG
LjwvYXV0aG9yPjxhdXRob3I+RnJlbm95LCBPLjwvYXV0aG9yPjxhdXRob3I+UG91c3NlLCBZLjwv
YXV0aG9yPjxhdXRob3I+UmVpY2hlbiwgTS48L2F1dGhvcj48YXV0aG9yPldvb2xmZSwgQS48L2F1
dGhvcj48YXV0aG9yPkJyZW5hbiwgQy48L2F1dGhvcj48YXV0aG9yPkdyaWZmaXRocywgQS4gRC48
L2F1dGhvcj48YXV0aG9yPlZhbGxvdCwgQy48L2F1dGhvcj48YXV0aG9yPkdlcmFyZCwgQS48L2F1
dGhvcj48L2F1dGhvcnM+PC9jb250cmlidXRvcnM+PGF1dGgtYWRkcmVzcz5IaUZpQmlPIFNBUywg
UGFyaXMsIEZyYW5jZS4mI3hEO0xhYm9yYXRvaXJlIGRlIEJpb2NoaW1pZSwgQ05SUyBVTVI4MjMx
LCBFU1BDSSBQYXJpcywgUFNMIFVuaXZlcnNpdHksIFBhcmlzLCBGcmFuY2UuJiN4RDtCcm9hZCBJ
bnN0aXR1dGUgb2YgTUlUIGFuZCBIYXJ2YXJkLCBDYW1icmlkZ2UsIE1BLCBVU0EuJiN4RDtDTlJT
IFVNUjMyNDQsIEluc3RpdHV0IEN1cmllLCBQU0wgVW5pdmVyc2l0eSwgUGFyaXMsIEZyYW5jZS4m
I3hEO1RyYW5zbGF0aW9uYWwgUmVzZWFyY2ggRGVwYXJ0bWVudCBJbnN0aXR1dCBDdXJpZSwgUFNM
IFVuaXZlcnNpdHksIFBhcmlzLCBGcmFuY2UuJiN4RDtVbmljYW5jZXIsIFBhcmlzLCBGcmFuY2Uu
JiN4RDtJbnN0aXR1dCBDdXJpZSBHZW5vbWljcyBvZiBFeGNlbGxlbmNlIFBsYXRmb3JtLCBQU0wg
VW5pdmVyc2l0eSwgUGFyaXMsIEZyYW5jZS4mI3hEO0lOU0VSTSBVOTMyLCBJbnN0aXR1dCBDdXJp
ZSwgUFNMIFVuaXZlcnNpdHksIFBhcmlzLCBGcmFuY2UuJiN4RDtTdXJnaWNhbCBEZXBhcnRtZW50
LCBJbnN0aXR1dCBDdXJpZSwgUGFyaXMsIEZyYW5jZS4mI3hEO0luc3RpdHV0IFBhc3RldXIsIFBh
cmlzLCBGcmFuY2UuJiN4RDtCYXllciBBRywgTGV2ZXJrdXNlbiwgR2VybWFueS4mI3hEO0hpRmlC
aU8gSW5jLiwgQ2FtYnJpZGdlLCBNQSwgVVNBLiYjeEQ7TGFib3JhdG9pcmUgZGUgQmlvY2hpbWll
LCBDTlJTIFVNUjgyMzEsIEVTUENJIFBhcmlzLCBQU0wgVW5pdmVyc2l0eSwgUGFyaXMsIEZyYW5j
ZS4gYW5kcmV3LmdyaWZmaXRoc0Blc3BjaS5mci4mI3hEO0NOUlMgVU1SMzI0NCwgSW5zdGl0dXQg
Q3VyaWUsIFBTTCBVbml2ZXJzaXR5LCBQYXJpcywgRnJhbmNlLiBjZWxpbmUudmFsbG90QGN1cmll
LmZyLiYjeEQ7VHJhbnNsYXRpb25hbCBSZXNlYXJjaCBEZXBhcnRtZW50IEluc3RpdHV0IEN1cmll
LCBQU0wgVW5pdmVyc2l0eSwgUGFyaXMsIEZyYW5jZS4gY2VsaW5lLnZhbGxvdEBjdXJpZS5mci4m
I3hEO0hpRmlCaU8gU0FTLCBQYXJpcywgRnJhbmNlLiBhLmdlcmFyZEBoaWZpYmlvLmNvbS48L2F1
dGgtYWRkcmVzcz48dGl0bGVzPjx0aXRsZT5IaWdoLXRocm91Z2hwdXQgc2luZ2xlLWNlbGwgQ2hJ
UC1zZXEgaWRlbnRpZmllcyBoZXRlcm9nZW5laXR5IG9mIGNocm9tYXRpbiBzdGF0ZXMgaW4gYnJl
YXN0IGNhbmNlcjwvdGl0bGU+PHNlY29uZGFyeS10aXRsZT5OYXQgR2VuZXQ8L3NlY29uZGFyeS10
aXRsZT48L3RpdGxlcz48cGVyaW9kaWNhbD48ZnVsbC10aXRsZT5OYXQgR2VuZXQ8L2Z1bGwtdGl0
bGU+PC9wZXJpb2RpY2FsPjxwYWdlcz4xMDYwLTEwNjY8L3BhZ2VzPjx2b2x1bWU+NTE8L3ZvbHVt
ZT48bnVtYmVyPjY8L251bWJlcj48ZWRpdGlvbj4yMDE5LzA2LzA0PC9lZGl0aW9uPjxrZXl3b3Jk
cz48a2V5d29yZD5CcmVhc3QgTmVvcGxhc21zLypnZW5ldGljczwva2V5d29yZD48a2V5d29yZD5D
aHJvbWF0aW4vKmdlbmV0aWNzL21ldGFib2xpc208L2tleXdvcmQ+PGtleXdvcmQ+KkNocm9tYXRp
biBJbW11bm9wcmVjaXBpdGF0aW9uPC9rZXl3b3JkPjxrZXl3b3JkPkNvbXB1dGF0aW9uYWwgQmlv
bG9neS9tZXRob2RzPC9rZXl3b3JkPjxrZXl3b3JkPkVwaWdlbmVzaXMsIEdlbmV0aWM8L2tleXdv
cmQ+PGtleXdvcmQ+RmVtYWxlPC9rZXl3b3JkPjxrZXl3b3JkPipHZW5ldGljIEhldGVyb2dlbmVp
dHk8L2tleXdvcmQ+PGtleXdvcmQ+KkhpZ2gtVGhyb3VnaHB1dCBOdWNsZW90aWRlIFNlcXVlbmNp
bmc8L2tleXdvcmQ+PGtleXdvcmQ+SGlzdG9uZXMvbWV0YWJvbGlzbTwva2V5d29yZD48a2V5d29y
ZD5IdW1hbnM8L2tleXdvcmQ+PGtleXdvcmQ+TWljcm9mbHVpZGljIEFuYWx5dGljYWwgVGVjaG5p
cXVlczwva2V5d29yZD48a2V5d29yZD4qU2luZ2xlLUNlbGwgQW5hbHlzaXMvbWV0aG9kczwva2V5
d29yZD48a2V5d29yZD5TdHJvbWFsIENlbGxzPC9rZXl3b3JkPjxrZXl3b3JkPldvcmtmbG93PC9r
ZXl3b3JkPjwva2V5d29yZHM+PGRhdGVzPjx5ZWFyPjIwMTk8L3llYXI+PHB1Yi1kYXRlcz48ZGF0
ZT5KdW48L2RhdGU+PC9wdWItZGF0ZXM+PC9kYXRlcz48aXNibj4xNTQ2LTE3MTggKEVsZWN0cm9u
aWMpJiN4RDsxMDYxLTQwMzYgKExpbmtpbmcpPC9pc2JuPjxhY2Nlc3Npb24tbnVtPjMxMTUyMTY0
PC9hY2Nlc3Npb24tbnVtPjx1cmxzPjxyZWxhdGVkLXVybHM+PHVybD5odHRwczovL3d3dy5uY2Jp
Lm5sbS5uaWguZ292L3B1Ym1lZC8zMTE1MjE2NDwvdXJsPjwvcmVsYXRlZC11cmxzPjwvdXJscz48
ZWxlY3Ryb25pYy1yZXNvdXJjZS1udW0+MTAuMTAzOC9zNDE1ODgtMDE5LTA0MjQtOTwvZWxlY3Ry
b25pYy1yZXNvdXJjZS1udW0+PC9yZWNvcmQ+PC9DaXRlPjxDaXRlPjxBdXRob3I+SGFyYWRhPC9B
dXRob3I+PFllYXI+MjAxOTwvWWVhcj48UmVjTnVtPjE1PC9SZWNOdW0+PHJlY29yZD48cmVjLW51
bWJlcj4xNTwvcmVjLW51bWJlcj48Zm9yZWlnbi1rZXlzPjxrZXkgYXBwPSJFTiIgZGItaWQ9InAw
cndmMHd3YTJ4NWRxZWY5eGx4cDJybzJ2dzVzd3R3czJ4diIgdGltZXN0YW1wPSIxNTc2ODYzMzQw
Ij4xNTwva2V5PjwvZm9yZWlnbi1rZXlzPjxyZWYtdHlwZSBuYW1lPSJKb3VybmFsIEFydGljbGUi
PjE3PC9yZWYtdHlwZT48Y29udHJpYnV0b3JzPjxhdXRob3JzPjxhdXRob3I+SGFyYWRhLCBBLjwv
YXV0aG9yPjxhdXRob3I+TWFlaGFyYSwgSy48L2F1dGhvcj48YXV0aG9yPkhhbmRhLCBULjwvYXV0
aG9yPjxhdXRob3I+QXJpbXVyYSwgWS48L2F1dGhvcj48YXV0aG9yPk5vZ2FtaSwgSi48L2F1dGhv
cj48YXV0aG9yPkhheWFzaGktVGFrYW5ha2EsIFkuPC9hdXRob3I+PGF1dGhvcj5TaGlyYWhpZ2Us
IEsuPC9hdXRob3I+PGF1dGhvcj5LdXJ1bWl6YWthLCBILjwvYXV0aG9yPjxhdXRob3I+S2ltdXJh
LCBILjwvYXV0aG9yPjxhdXRob3I+T2hrYXdhLCBZLjwvYXV0aG9yPjwvYXV0aG9ycz48L2NvbnRy
aWJ1dG9ycz48YXV0aC1hZGRyZXNzPkRpdmlzaW9uIG9mIFRyYW5zY3JpcHRvbWljcywgTWVkaWNh
bCBJbnN0aXR1dGUgb2YgQmlvcmVndWxhdGlvbiwgS3l1c2h1IFVuaXZlcnNpdHksIEZ1a3Vva2Es
IEphcGFuLiYjeEQ7Q2VsbCBCaW9sb2d5IENlbnRlciwgSW5zdGl0dXRlIG9mIElubm92YXRpdmUg
UmVzZWFyY2gsIFRva3lvIEluc3RpdHV0ZSBvZiBUZWNobm9sb2d5LCBZb2tvaGFtYSwgSmFwYW4u
JiN4RDtMYWJvcmF0b3J5IG9mIFN0cnVjdHVyYWwgQmlvbG9neSwgR3JhZHVhdGUgU2Nob29sIG9m
IEFkdmFuY2VkIFNjaWVuY2UgYW5kIEVuZ2luZWVyaW5nLCBSZXNlYXJjaCBJbnN0aXR1dGUgZm9y
IFNjaWVuY2UgYW5kIEVuZ2luZWVyaW5nLCBhbmQgSW5zdGl0dXRlIGZvciBNZWRpY2FsLW9yaWVu
dGVkIFN0cnVjdHVyYWwgQmlvbG9neSwgV2FzZWRhIFVuaXZlcnNpdHksIFRva3lvLCBKYXBhbi4m
I3hEO0luc3RpdHV0ZSBmb3IgUXVhbnRpdGF0aXZlIEJpb3NjaWVuY2VzLCBUaGUgVW5pdmVyc2l0
eSBvZiBUb2t5bywgVG9reW8sIEphcGFuLiYjeEQ7R3JhZHVhdGUgU2Nob29sIG9mIEJpb3NjaWVu
Y2UgYW5kIEJpb3RlY2hub2xvZ3ksIFRva3lvIEluc3RpdHV0ZSBvZiBUZWNobm9sb2d5LCBZb2tv
aGFtYSwgSmFwYW4uJiN4RDtHcmFkdWF0ZSBTY2hvb2wgb2YgRnJvbnRpZXIgQmlvc2NpZW5jZXMs
IE9zYWthIFVuaXZlcnNpdHksIFN1aXRhLCBKYXBhbi4mI3hEO0NlbGwgQmlvbG9neSBDZW50ZXIs
IEluc3RpdHV0ZSBvZiBJbm5vdmF0aXZlIFJlc2VhcmNoLCBUb2t5byBJbnN0aXR1dGUgb2YgVGVj
aG5vbG9neSwgWW9rb2hhbWEsIEphcGFuLiBoa2ltdXJhQGJpby50aXRlY2guYWMuanAuJiN4RDtH
cmFkdWF0ZSBTY2hvb2wgb2YgQmlvc2NpZW5jZSBhbmQgQmlvdGVjaG5vbG9neSwgVG9reW8gSW5z
dGl0dXRlIG9mIFRlY2hub2xvZ3ksIFlva29oYW1hLCBKYXBhbi4gaGtpbXVyYUBiaW8udGl0ZWNo
LmFjLmpwLiYjeEQ7RGl2aXNpb24gb2YgVHJhbnNjcmlwdG9taWNzLCBNZWRpY2FsIEluc3RpdHV0
ZSBvZiBCaW9yZWd1bGF0aW9uLCBLeXVzaHUgVW5pdmVyc2l0eSwgRnVrdW9rYSwgSmFwYW4uIHlv
aGthd2FAYmlvcmVnLmt5dXNodS11LmFjLmpwLjwvYXV0aC1hZGRyZXNzPjx0aXRsZXM+PHRpdGxl
PkEgY2hyb21hdGluIGludGVncmF0aW9uIGxhYmVsbGluZyBtZXRob2QgZW5hYmxlcyBlcGlnZW5v
bWljIHByb2ZpbGluZyB3aXRoIGxvd2VyIGlucHV0PC90aXRsZT48c2Vjb25kYXJ5LXRpdGxlPk5h
dCBDZWxsIEJpb2w8L3NlY29uZGFyeS10aXRsZT48L3RpdGxlcz48cGVyaW9kaWNhbD48ZnVsbC10
aXRsZT5OYXQgQ2VsbCBCaW9sPC9mdWxsLXRpdGxlPjwvcGVyaW9kaWNhbD48cGFnZXM+Mjg3LTI5
NjwvcGFnZXM+PHZvbHVtZT4yMTwvdm9sdW1lPjxudW1iZXI+MjwvbnVtYmVyPjxlZGl0aW9uPjIw
MTgvMTIvMTI8L2VkaXRpb24+PGtleXdvcmRzPjxrZXl3b3JkPkFuaW1hbHM8L2tleXdvcmQ+PGtl
eXdvcmQ+Q2VsbCBMaW5lPC9rZXl3b3JkPjxrZXl3b3JkPkNlbGwgTGluZSwgVHVtb3I8L2tleXdv
cmQ+PGtleXdvcmQ+Q2hyb21hdGluLypnZW5ldGljcy9tZXRhYm9saXNtPC9rZXl3b3JkPjxrZXl3
b3JkPkROQSBQcm9iZXMvKmdlbmV0aWNzL21ldGFib2xpc208L2tleXdvcmQ+PGtleXdvcmQ+RXBp
Z2Vub21pY3MvKm1ldGhvZHM8L2tleXdvcmQ+PGtleXdvcmQ+R2VuZSBFeHByZXNzaW9uIFByb2Zp
bGluZy8qbWV0aG9kczwva2V5d29yZD48a2V5d29yZD5IaXN0b25lcy9tZXRhYm9saXNtPC9rZXl3
b3JkPjxrZXl3b3JkPkh1bWFuczwva2V5d29yZD48a2V5d29yZD5MeXNpbmUvbWV0YWJvbGlzbTwv
a2V5d29yZD48a2V5d29yZD5NQ0YtNyBDZWxsczwva2V5d29yZD48a2V5d29yZD5NZXRoeWxhdGlv
bjwva2V5d29yZD48a2V5d29yZD5NaWNlPC9rZXl3b3JkPjxrZXl3b3JkPk15b2JsYXN0cy9jeXRv
bG9neS8qbWV0YWJvbGlzbTwva2V5d29yZD48a2V5d29yZD5SZXByb2R1Y2liaWxpdHkgb2YgUmVz
dWx0czwva2V5d29yZD48a2V5d29yZD5TZXF1ZW5jZSBBbmFseXNpcywgRE5BLyptZXRob2RzPC9r
ZXl3b3JkPjxrZXl3b3JkPlNpbmdsZS1DZWxsIEFuYWx5c2lzL21ldGhvZHM8L2tleXdvcmQ+PC9r
ZXl3b3Jkcz48ZGF0ZXM+PHllYXI+MjAxOTwveWVhcj48cHViLWRhdGVzPjxkYXRlPkZlYjwvZGF0
ZT48L3B1Yi1kYXRlcz48L2RhdGVzPjxpc2JuPjE0NzYtNDY3OSAoRWxlY3Ryb25pYykmI3hEOzE0
NjUtNzM5MiAoTGlua2luZyk8L2lzYm4+PGFjY2Vzc2lvbi1udW0+MzA1MzIwNjg8L2FjY2Vzc2lv
bi1udW0+PHVybHM+PHJlbGF0ZWQtdXJscz48dXJsPmh0dHBzOi8vd3d3Lm5jYmkubmxtLm5paC5n
b3YvcHVibWVkLzMwNTMyMDY4PC91cmw+PC9yZWxhdGVkLXVybHM+PC91cmxzPjxlbGVjdHJvbmlj
LXJlc291cmNlLW51bT4xMC4xMDM4L3M0MTU1Ni0wMTgtMDI0OC0zPC9lbGVjdHJvbmljLXJlc291
cmNlLW51bT48L3JlY29yZD48L0NpdGU+PENpdGU+PEF1dGhvcj5LdTwvQXV0aG9yPjxZZWFyPjIw
MTk8L1llYXI+PFJlY051bT4yMDwvUmVjTnVtPjxyZWNvcmQ+PHJlYy1udW1iZXI+MjA8L3JlYy1u
dW1iZXI+PGZvcmVpZ24ta2V5cz48a2V5IGFwcD0iRU4iIGRiLWlkPSJwMHJ3ZjB3d2EyeDVkcWVm
OXhseHAycm8ydnc1c3d0d3MyeHYiIHRpbWVzdGFtcD0iMTU3Njg2MzM0MiI+MjA8L2tleT48L2Zv
cmVpZ24ta2V5cz48cmVmLXR5cGUgbmFtZT0iSm91cm5hbCBBcnRpY2xlIj4xNzwvcmVmLXR5cGU+
PGNvbnRyaWJ1dG9ycz48YXV0aG9ycz48YXV0aG9yPkt1LCBXLiBMLjwvYXV0aG9yPjxhdXRob3I+
TmFrYW11cmEsIEsuPC9hdXRob3I+PGF1dGhvcj5HYW8sIFcuPC9hdXRob3I+PGF1dGhvcj5DdWks
IEsuPC9hdXRob3I+PGF1dGhvcj5IdSwgRy48L2F1dGhvcj48YXV0aG9yPlRhbmcsIFEuPC9hdXRo
b3I+PGF1dGhvcj5OaSwgQi48L2F1dGhvcj48YXV0aG9yPlpoYW8sIEsuPC9hdXRob3I+PC9hdXRo
b3JzPjwvY29udHJpYnV0b3JzPjxhdXRoLWFkZHJlc3M+TGFib3JhdG9yeSBvZiBFcGlnZW5vbWUg
QmlvbG9neSwgU3lzdGVtcyBCaW9sb2d5IENlbnRlciwgTkhMQkksIE5JSCwgQmV0aGVzZGEsIE1E
LCBVU0EuJiN4RDtOYXRpb25hbCBJbnN0aXR1dGUgb2YgSGVhbHRoIFNjaWVuY2VzLCBLYXdhc2Fr
aSwgSmFwYW4uJiN4RDtEZXBhcnRtZW50IG9mIFBhdGhvcGh5c2lvbG9neSBhbmQgSGlnaCBBbHRp
dHVkZSBQYXRob2xvZ3ksIFRoaXJkIE1pbGl0YXJ5IE1lZGljYWwgVW5pdmVyc2l0eSwgQ2hvbmdx
aW5nLCBDaGluYS4mI3hEO0RlcGFydG1lbnQgb2YgUGF0aG9waHlzaW9sb2d5IGFuZCBIaWdoIEFs
dGl0dWRlIFBhdGhvbG9neSwgVGhpcmQgTWlsaXRhcnkgTWVkaWNhbCBVbml2ZXJzaXR5LCBDaG9u
Z3FpbmcsIENoaW5hLiBuaWJpbmd4aUAxMjYuY29tLiYjeEQ7TGFib3JhdG9yeSBvZiBFcGlnZW5v
bWUgQmlvbG9neSwgU3lzdGVtcyBCaW9sb2d5IENlbnRlciwgTkhMQkksIE5JSCwgQmV0aGVzZGEs
IE1ELCBVU0EuIHpoYW9rQG5obGJpLm5paC5nb3YuPC9hdXRoLWFkZHJlc3M+PHRpdGxlcz48dGl0
bGU+U2luZ2xlLWNlbGwgY2hyb21hdGluIGltbXVub2NsZWF2YWdlIHNlcXVlbmNpbmcgKHNjQ2hJ
Qy1zZXEpIHRvIHByb2ZpbGUgaGlzdG9uZSBtb2RpZmljYXRpb248L3RpdGxlPjxzZWNvbmRhcnkt
dGl0bGU+TmF0IE1ldGhvZHM8L3NlY29uZGFyeS10aXRsZT48L3RpdGxlcz48cGVyaW9kaWNhbD48
ZnVsbC10aXRsZT5OYXQgTWV0aG9kczwvZnVsbC10aXRsZT48L3BlcmlvZGljYWw+PHBhZ2VzPjMy
My0zMjU8L3BhZ2VzPjx2b2x1bWU+MTY8L3ZvbHVtZT48bnVtYmVyPjQ8L251bWJlcj48ZWRpdGlv
bj4yMDE5LzAzLzMwPC9lZGl0aW9uPjxrZXl3b3Jkcz48a2V5d29yZD5BbmltYWxzPC9rZXl3b3Jk
PjxrZXl3b3JkPkFudGlib2RpZXMvY2hlbWlzdHJ5PC9rZXl3b3JkPjxrZXl3b3JkPkNocm9tYXRp
bi8qY2hlbWlzdHJ5PC9rZXl3b3JkPjxrZXl3b3JkPkNocm9tYXRpbiBJbW11bm9wcmVjaXBpdGF0
aW9uPC9rZXl3b3JkPjxrZXl3b3JkPkNvbXB1dGF0aW9uYWwgQmlvbG9neTwva2V5d29yZD48a2V5
d29yZD5ETkEvY2hlbWlzdHJ5PC9rZXl3b3JkPjxrZXl3b3JkPkVwaWdlbm9taWNzPC9rZXl3b3Jk
PjxrZXl3b3JkPkdlbm9tZTwva2V5d29yZD48a2V5d29yZD5IaWdoLVRocm91Z2hwdXQgTnVjbGVv
dGlkZSBTZXF1ZW5jaW5nPC9rZXl3b3JkPjxrZXl3b3JkPkhpc3RvbmUgQ29kZTwva2V5d29yZD48
a2V5d29yZD5IaXN0b25lcy8qY2hlbWlzdHJ5PC9rZXl3b3JkPjxrZXl3b3JkPkh1bWFuczwva2V5
d29yZD48a2V5d29yZD5MZXVrb2N5dGVzL2N5dG9sb2d5L21ldGFib2xpc208L2tleXdvcmQ+PGtl
eXdvcmQ+TWFsZTwva2V5d29yZD48a2V5d29yZD5NaWNlPC9rZXl3b3JkPjxrZXl3b3JkPk1pY3Jv
Y29jY2FsIE51Y2xlYXNlLypjaGVtaXN0cnk8L2tleXdvcmQ+PGtleXdvcmQ+TklIIDNUMyBDZWxs
czwva2V5d29yZD48a2V5d29yZD5OdWNsZW9zb21lczwva2V5d29yZD48a2V5d29yZD5Qb2x5bWVy
YXNlIENoYWluIFJlYWN0aW9uPC9rZXl3b3JkPjxrZXl3b3JkPlByb21vdGVyIFJlZ2lvbnMsIEdl
bmV0aWM8L2tleXdvcmQ+PGtleXdvcmQ+UHJvdGVpbiBQcm9jZXNzaW5nLCBQb3N0LVRyYW5zbGF0
aW9uYWw8L2tleXdvcmQ+PGtleXdvcmQ+UmVwcm9kdWNpYmlsaXR5IG9mIFJlc3VsdHM8L2tleXdv
cmQ+PGtleXdvcmQ+U2VxdWVuY2UgQW5hbHlzaXMsIEROQTwva2V5d29yZD48a2V5d29yZD5Tb2Z0
d2FyZTwva2V5d29yZD48L2tleXdvcmRzPjxkYXRlcz48eWVhcj4yMDE5PC95ZWFyPjxwdWItZGF0
ZXM+PGRhdGU+QXByPC9kYXRlPjwvcHViLWRhdGVzPjwvZGF0ZXM+PGlzYm4+MTU0OC03MTA1IChF
bGVjdHJvbmljKSYjeEQ7MTU0OC03MDkxIChMaW5raW5nKTwvaXNibj48YWNjZXNzaW9uLW51bT4z
MDkyMzM4NDwvYWNjZXNzaW9uLW51bT48dXJscz48cmVsYXRlZC11cmxzPjx1cmw+aHR0cHM6Ly93
d3cubmNiaS5ubG0ubmloLmdvdi9wdWJtZWQvMzA5MjMzODQ8L3VybD48L3JlbGF0ZWQtdXJscz48
L3VybHM+PGVsZWN0cm9uaWMtcmVzb3VyY2UtbnVtPjEwLjEwMzgvczQxNTkyLTAxOS0wMzYxLTc8
L2VsZWN0cm9uaWMtcmVzb3VyY2UtbnVtPjwvcmVjb3JkPjwvQ2l0ZT48Q2l0ZT48QXV0aG9yPlJv
dGVtPC9BdXRob3I+PFllYXI+MjAxNTwvWWVhcj48UmVjTnVtPjE3PC9SZWNOdW0+PHJlY29yZD48
cmVjLW51bWJlcj4xNzwvcmVjLW51bWJlcj48Zm9yZWlnbi1rZXlzPjxrZXkgYXBwPSJFTiIgZGIt
aWQ9InAwcndmMHd3YTJ4NWRxZWY5eGx4cDJybzJ2dzVzd3R3czJ4diIgdGltZXN0YW1wPSIxNTc2
ODYzMzQyIj4xNzwva2V5PjwvZm9yZWlnbi1rZXlzPjxyZWYtdHlwZSBuYW1lPSJKb3VybmFsIEFy
dGljbGUiPjE3PC9yZWYtdHlwZT48Y29udHJpYnV0b3JzPjxhdXRob3JzPjxhdXRob3I+Um90ZW0s
IEEuPC9hdXRob3I+PGF1dGhvcj5SYW0sIE8uPC9hdXRob3I+PGF1dGhvcj5TaG9yZXNoLCBOLjwv
YXV0aG9yPjxhdXRob3I+U3BlcmxpbmcsIFIuIEEuPC9hdXRob3I+PGF1dGhvcj5Hb3JlbiwgQS48
L2F1dGhvcj48YXV0aG9yPldlaXR6LCBELiBBLjwvYXV0aG9yPjxhdXRob3I+QmVybnN0ZWluLCBC
LiBFLjwvYXV0aG9yPjwvYXV0aG9ycz48L2NvbnRyaWJ1dG9ycz48YXV0aC1hZGRyZXNzPkRlcGFy
dG1lbnQgb2YgUGh5c2ljcyBhbmQgU2Nob29sIG9mIEVuZ2luZWVyaW5nIGFuZCBBcHBsaWVkIFNj
aWVuY2VzLCBIYXJ2YXJkIFVuaXZlcnNpdHksIENhbWJyaWRnZSwgTWFzc2FjaHVzZXR0cywgVVNB
LiYjeEQ7RXBpZ2Vub21pY3MgUHJvZ3JhbSwgVGhlIEJyb2FkIEluc3RpdHV0ZSBvZiBNSVQgYW5k
IEhhcnZhcmQsIENhbWJyaWRnZSwgTWFzc2FjaHVzZXR0cywgVVNBLiYjeEQ7SG93YXJkIEh1Z2hl
cyBNZWRpY2FsIEluc3RpdHV0ZSwgQ2hldnkgQ2hhc2UsIE1hcnlsYW5kLCBVU0EuJiN4RDtEZXBh
cnRtZW50IG9mIFBhdGhvbG9neSwgTWFzc2FjaHVzZXR0cyBHZW5lcmFsIEhvc3BpdGFsIGFuZCBI
YXJ2YXJkIE1lZGljYWwgU2Nob29sLCBCb3N0b24sIE1hc3NhY2h1c2V0dHMsIFVTQS4mI3hEO0Jy
b2FkIFRlY2hub2xvZ3kgTGFicywgVGhlIEJyb2FkIEluc3RpdHV0ZSBvZiBNSVQgYW5kIEhhcnZh
cmQsIENhbWJyaWRnZSwgTWFzc2FjaHVzZXR0cywgVVNBLjwvYXV0aC1hZGRyZXNzPjx0aXRsZXM+
PHRpdGxlPlNpbmdsZS1jZWxsIENoSVAtc2VxIHJldmVhbHMgY2VsbCBzdWJwb3B1bGF0aW9ucyBk
ZWZpbmVkIGJ5IGNocm9tYXRpbiBzdGF0ZTwvdGl0bGU+PHNlY29uZGFyeS10aXRsZT5OYXQgQmlv
dGVjaG5vbDwvc2Vjb25kYXJ5LXRpdGxlPjwvdGl0bGVzPjxwZXJpb2RpY2FsPjxmdWxsLXRpdGxl
Pk5hdCBCaW90ZWNobm9sPC9mdWxsLXRpdGxlPjwvcGVyaW9kaWNhbD48cGFnZXM+MTE2NS03Mjwv
cGFnZXM+PHZvbHVtZT4zMzwvdm9sdW1lPjxudW1iZXI+MTE8L251bWJlcj48ZWRpdGlvbj4yMDE1
LzEwLzEzPC9lZGl0aW9uPjxrZXl3b3Jkcz48a2V5d29yZD5BbmltYWxzPC9rZXl3b3JkPjxrZXl3
b3JkPkNocm9tYXRpbi9nZW5ldGljczwva2V5d29yZD48a2V5d29yZD5DaHJvbWF0aW4gSW1tdW5v
cHJlY2lwaXRhdGlvbi8qbWV0aG9kczwva2V5d29yZD48a2V5d29yZD5Db21wdXRhdGlvbmFsIEJp
b2xvZ3k8L2tleXdvcmQ+PGtleXdvcmQ+RE5BIEJhcmNvZGluZywgVGF4b25vbWljPC9rZXl3b3Jk
PjxrZXl3b3JkPkVtYnJ5b25pYyBTdGVtIENlbGxzLypjbGFzc2lmaWNhdGlvbi8qY3l0b2xvZ3k8
L2tleXdvcmQ+PGtleXdvcmQ+SHVtYW5zPC9rZXl3b3JkPjxrZXl3b3JkPk1pY2U8L2tleXdvcmQ+
PGtleXdvcmQ+TWljcm9mbHVpZGljIEFuYWx5dGljYWwgVGVjaG5pcXVlczwva2V5d29yZD48a2V5
d29yZD5TZXF1ZW5jZSBBbmFseXNpcywgRE5BPC9rZXl3b3JkPjxrZXl3b3JkPlNpbmdsZS1DZWxs
IEFuYWx5c2lzLyptZXRob2RzPC9rZXl3b3JkPjwva2V5d29yZHM+PGRhdGVzPjx5ZWFyPjIwMTU8
L3llYXI+PHB1Yi1kYXRlcz48ZGF0ZT5Ob3Y8L2RhdGU+PC9wdWItZGF0ZXM+PC9kYXRlcz48aXNi
bj4xNTQ2LTE2OTYgKEVsZWN0cm9uaWMpJiN4RDsxMDg3LTAxNTYgKExpbmtpbmcpPC9pc2JuPjxh
Y2Nlc3Npb24tbnVtPjI2NDU4MTc1PC9hY2Nlc3Npb24tbnVtPjx1cmxzPjxyZWxhdGVkLXVybHM+
PHVybD5odHRwczovL3d3dy5uY2JpLm5sbS5uaWguZ292L3B1Ym1lZC8yNjQ1ODE3NTwvdXJsPjwv
cmVsYXRlZC11cmxzPjwvdXJscz48Y3VzdG9tMj5QTUM0NjM2OTI2PC9jdXN0b20yPjxlbGVjdHJv
bmljLXJlc291cmNlLW51bT4xMC4xMDM4L25idC4zMzgzPC9lbGVjdHJvbmljLXJlc291cmNlLW51
bT48L3JlY29yZD48L0NpdGU+PENpdGU+PEF1dGhvcj5XYW5nPC9BdXRob3I+PFllYXI+MjAxOTwv
WWVhcj48UmVjTnVtPjE4PC9SZWNOdW0+PHJlY29yZD48cmVjLW51bWJlcj4xODwvcmVjLW51bWJl
cj48Zm9yZWlnbi1rZXlzPjxrZXkgYXBwPSJFTiIgZGItaWQ9InAwcndmMHd3YTJ4NWRxZWY5eGx4
cDJybzJ2dzVzd3R3czJ4diIgdGltZXN0YW1wPSIxNTc2ODYzMzQyIj4xODwva2V5PjwvZm9yZWln
bi1rZXlzPjxyZWYtdHlwZSBuYW1lPSJKb3VybmFsIEFydGljbGUiPjE3PC9yZWYtdHlwZT48Y29u
dHJpYnV0b3JzPjxhdXRob3JzPjxhdXRob3I+V2FuZywgUS48L2F1dGhvcj48YXV0aG9yPlhpb25n
LCBILjwvYXV0aG9yPjxhdXRob3I+QWksIFMuPC9hdXRob3I+PGF1dGhvcj5ZdSwgWC48L2F1dGhv
cj48YXV0aG9yPkxpdSwgWS48L2F1dGhvcj48YXV0aG9yPlpoYW5nLCBKLjwvYXV0aG9yPjxhdXRo
b3I+SGUsIEEuPC9hdXRob3I+PC9hdXRob3JzPjwvY29udHJpYnV0b3JzPjxhdXRoLWFkZHJlc3M+
QmVpamluZyBLZXkgTGFib3JhdG9yeSBvZiBDYXJkaW9tZXRhYm9saWMgTW9sZWN1bGFyIE1lZGlj
aW5lLCBJbnN0aXR1dGUgb2YgTW9sZWN1bGFyIE1lZGljaW5lLCBQZWtpbmctVHNpbmdodWEgQ2Vu
dGVyIGZvciBMaWZlIFNjaWVuY2VzLCBQZWtpbmcgVW5pdmVyc2l0eSwgQmVpamluZyAxMDA4NzEs
IENoaW5hLiYjeEQ7QmVpamluZyBLZXkgTGFib3JhdG9yeSBvZiBDYXJkaW9tZXRhYm9saWMgTW9s
ZWN1bGFyIE1lZGljaW5lLCBJbnN0aXR1dGUgb2YgTW9sZWN1bGFyIE1lZGljaW5lLCBQZWtpbmct
VHNpbmdodWEgQ2VudGVyIGZvciBMaWZlIFNjaWVuY2VzLCBQZWtpbmcgVW5pdmVyc2l0eSwgQmVp
amluZyAxMDA4NzEsIENoaW5hLiBFbGVjdHJvbmljIGFkZHJlc3M6IGFoZUBwa3UuZWR1LmNuLjwv
YXV0aC1hZGRyZXNzPjx0aXRsZXM+PHRpdGxlPkNvQkFUQ0ggZm9yIEhpZ2gtVGhyb3VnaHB1dCBT
aW5nbGUtQ2VsbCBFcGlnZW5vbWljIFByb2ZpbGluZzwvdGl0bGU+PHNlY29uZGFyeS10aXRsZT5N
b2wgQ2VsbDwvc2Vjb25kYXJ5LXRpdGxlPjwvdGl0bGVzPjxwZXJpb2RpY2FsPjxmdWxsLXRpdGxl
Pk1vbCBDZWxsPC9mdWxsLXRpdGxlPjwvcGVyaW9kaWNhbD48cGFnZXM+MjA2LTIxNiBlNzwvcGFn
ZXM+PHZvbHVtZT43Njwvdm9sdW1lPjxudW1iZXI+MTwvbnVtYmVyPjxlZGl0aW9uPjIwMTkvMDkv
MDE8L2VkaXRpb24+PGtleXdvcmRzPjxrZXl3b3JkPmNlbGwgZmF0ZSBkZWNpc2lvbjwva2V5d29y
ZD48a2V5d29yZD5jaHJvbWF0aW4gc3RhdGU8L2tleXdvcmQ+PGtleXdvcmQ+ZW5kb3RoZWxpYWwg
Y2VsbHM8L2tleXdvcmQ+PGtleXdvcmQ+ZW5oYW5jZXI8L2tleXdvcmQ+PGtleXdvcmQ+ZXBpZ2Vu
b21pY3M8L2tleXdvcmQ+PGtleXdvcmQ+c2luZ2xlLWNlbGwgQ2hJUDwva2V5d29yZD48a2V5d29y
ZD5zaW5nbGUtY2VsbCBhbmFseXNpczwva2V5d29yZD48L2tleXdvcmRzPjxkYXRlcz48eWVhcj4y
MDE5PC95ZWFyPjxwdWItZGF0ZXM+PGRhdGU+T2N0IDM8L2RhdGU+PC9wdWItZGF0ZXM+PC9kYXRl
cz48aXNibj4xMDk3LTQxNjQgKEVsZWN0cm9uaWMpJiN4RDsxMDk3LTI3NjUgKExpbmtpbmcpPC9p
c2JuPjxhY2Nlc3Npb24tbnVtPjMxNDcxMTg4PC9hY2Nlc3Npb24tbnVtPjx1cmxzPjxyZWxhdGVk
LXVybHM+PHVybD5odHRwczovL3d3dy5uY2JpLm5sbS5uaWguZ292L3B1Ym1lZC8zMTQ3MTE4ODwv
dXJsPjwvcmVsYXRlZC11cmxzPjwvdXJscz48ZWxlY3Ryb25pYy1yZXNvdXJjZS1udW0+MTAuMTAx
Ni9qLm1vbGNlbC4yMDE5LjA3LjAxNTwvZWxlY3Ryb25pYy1yZXNvdXJjZS1udW0+PC9yZWNvcmQ+
PC9DaXRlPjwvRW5kTm90ZT5=
</w:fldData>
        </w:fldChar>
      </w:r>
      <w:r w:rsidR="00E4034C" w:rsidRPr="00493696">
        <w:rPr>
          <w:rFonts w:cstheme="minorHAnsi"/>
          <w:sz w:val="21"/>
          <w:szCs w:val="21"/>
        </w:rPr>
        <w:instrText xml:space="preserve"> ADDIN EN.CITE.DATA </w:instrText>
      </w:r>
      <w:r w:rsidR="00E4034C" w:rsidRPr="00493696">
        <w:rPr>
          <w:rFonts w:cstheme="minorHAnsi"/>
          <w:sz w:val="21"/>
          <w:szCs w:val="21"/>
        </w:rPr>
      </w:r>
      <w:r w:rsidR="00E4034C" w:rsidRPr="00493696">
        <w:rPr>
          <w:rFonts w:cstheme="minorHAnsi"/>
          <w:sz w:val="21"/>
          <w:szCs w:val="21"/>
        </w:rPr>
        <w:fldChar w:fldCharType="end"/>
      </w:r>
      <w:r w:rsidR="00E4034C" w:rsidRPr="00493696">
        <w:rPr>
          <w:rFonts w:cstheme="minorHAnsi"/>
          <w:sz w:val="21"/>
          <w:szCs w:val="21"/>
        </w:rPr>
      </w:r>
      <w:r w:rsidR="00E4034C" w:rsidRPr="00493696">
        <w:rPr>
          <w:rFonts w:cstheme="minorHAnsi"/>
          <w:sz w:val="21"/>
          <w:szCs w:val="21"/>
        </w:rPr>
        <w:fldChar w:fldCharType="separate"/>
      </w:r>
      <w:r w:rsidR="00E4034C" w:rsidRPr="00493696">
        <w:rPr>
          <w:rFonts w:cstheme="minorHAnsi"/>
          <w:noProof/>
          <w:sz w:val="21"/>
          <w:szCs w:val="21"/>
          <w:vertAlign w:val="superscript"/>
        </w:rPr>
        <w:t>7-12</w:t>
      </w:r>
      <w:r w:rsidR="00E4034C" w:rsidRPr="00493696">
        <w:rPr>
          <w:rFonts w:cstheme="minorHAnsi"/>
          <w:sz w:val="21"/>
          <w:szCs w:val="21"/>
        </w:rPr>
        <w:fldChar w:fldCharType="end"/>
      </w:r>
      <w:r w:rsidR="00E4034C" w:rsidRPr="00493696">
        <w:rPr>
          <w:rFonts w:cstheme="minorHAnsi"/>
          <w:sz w:val="21"/>
          <w:szCs w:val="21"/>
        </w:rPr>
        <w:t>.</w:t>
      </w:r>
      <w:r w:rsidR="00676E68" w:rsidRPr="00493696">
        <w:rPr>
          <w:rFonts w:cstheme="minorHAnsi"/>
          <w:sz w:val="21"/>
          <w:szCs w:val="21"/>
        </w:rPr>
        <w:t xml:space="preserve"> These </w:t>
      </w:r>
      <w:r>
        <w:rPr>
          <w:rFonts w:cstheme="minorHAnsi"/>
          <w:sz w:val="21"/>
          <w:szCs w:val="21"/>
        </w:rPr>
        <w:t xml:space="preserve">new </w:t>
      </w:r>
      <w:r w:rsidR="00676E68" w:rsidRPr="00493696">
        <w:rPr>
          <w:rFonts w:cstheme="minorHAnsi"/>
          <w:sz w:val="21"/>
          <w:szCs w:val="21"/>
        </w:rPr>
        <w:t>technologies allow analy</w:t>
      </w:r>
      <w:r>
        <w:rPr>
          <w:rFonts w:cstheme="minorHAnsi"/>
          <w:sz w:val="21"/>
          <w:szCs w:val="21"/>
        </w:rPr>
        <w:t>sis of</w:t>
      </w:r>
      <w:r w:rsidR="00676E68" w:rsidRPr="00493696">
        <w:rPr>
          <w:rFonts w:cstheme="minorHAnsi"/>
          <w:sz w:val="21"/>
          <w:szCs w:val="21"/>
        </w:rPr>
        <w:t xml:space="preserve"> epigenetic heterogeneity and identify </w:t>
      </w:r>
      <w:r>
        <w:rPr>
          <w:rFonts w:cstheme="minorHAnsi"/>
          <w:sz w:val="21"/>
          <w:szCs w:val="21"/>
        </w:rPr>
        <w:t xml:space="preserve">cell </w:t>
      </w:r>
      <w:r w:rsidR="00676E68" w:rsidRPr="00493696">
        <w:rPr>
          <w:rFonts w:cstheme="minorHAnsi"/>
          <w:sz w:val="21"/>
          <w:szCs w:val="21"/>
        </w:rPr>
        <w:t xml:space="preserve">subsets </w:t>
      </w:r>
      <w:r>
        <w:rPr>
          <w:rFonts w:cstheme="minorHAnsi"/>
          <w:sz w:val="21"/>
          <w:szCs w:val="21"/>
        </w:rPr>
        <w:t>within</w:t>
      </w:r>
      <w:r w:rsidR="00676E68" w:rsidRPr="00493696">
        <w:rPr>
          <w:rFonts w:cstheme="minorHAnsi"/>
          <w:sz w:val="21"/>
          <w:szCs w:val="21"/>
        </w:rPr>
        <w:t xml:space="preserve"> cell populations. </w:t>
      </w:r>
    </w:p>
    <w:p w14:paraId="0EA66180" w14:textId="078ABCB3" w:rsidR="00013F91" w:rsidRPr="00493696" w:rsidRDefault="00C92E49" w:rsidP="00013F91">
      <w:pPr>
        <w:spacing w:after="0" w:line="480" w:lineRule="auto"/>
        <w:ind w:firstLine="720"/>
        <w:jc w:val="both"/>
        <w:rPr>
          <w:rFonts w:cstheme="minorHAnsi"/>
          <w:sz w:val="21"/>
          <w:szCs w:val="21"/>
        </w:rPr>
      </w:pPr>
      <w:r w:rsidRPr="00493696">
        <w:rPr>
          <w:rFonts w:cstheme="minorHAnsi"/>
          <w:sz w:val="21"/>
          <w:szCs w:val="21"/>
        </w:rPr>
        <w:t xml:space="preserve"> </w:t>
      </w:r>
      <w:r w:rsidR="00944DBC">
        <w:rPr>
          <w:rFonts w:cstheme="minorHAnsi"/>
          <w:sz w:val="21"/>
          <w:szCs w:val="21"/>
        </w:rPr>
        <w:t>Currently, s</w:t>
      </w:r>
      <w:r w:rsidR="00676E68" w:rsidRPr="00493696">
        <w:rPr>
          <w:rFonts w:cstheme="minorHAnsi"/>
          <w:sz w:val="21"/>
          <w:szCs w:val="21"/>
        </w:rPr>
        <w:t>ingle</w:t>
      </w:r>
      <w:r w:rsidR="007C23F0" w:rsidRPr="00493696">
        <w:rPr>
          <w:rFonts w:cstheme="minorHAnsi"/>
          <w:sz w:val="21"/>
          <w:szCs w:val="21"/>
        </w:rPr>
        <w:t>-</w:t>
      </w:r>
      <w:r w:rsidR="00676E68" w:rsidRPr="00493696">
        <w:rPr>
          <w:rFonts w:cstheme="minorHAnsi"/>
          <w:sz w:val="21"/>
          <w:szCs w:val="21"/>
        </w:rPr>
        <w:t>cell epigenom</w:t>
      </w:r>
      <w:r w:rsidR="00702170">
        <w:rPr>
          <w:rFonts w:cstheme="minorHAnsi"/>
          <w:sz w:val="21"/>
          <w:szCs w:val="21"/>
        </w:rPr>
        <w:t>ic</w:t>
      </w:r>
      <w:r w:rsidR="00676E68" w:rsidRPr="00493696">
        <w:rPr>
          <w:rFonts w:cstheme="minorHAnsi"/>
          <w:sz w:val="21"/>
          <w:szCs w:val="21"/>
        </w:rPr>
        <w:t xml:space="preserve"> analysis,</w:t>
      </w:r>
      <w:r w:rsidR="00A54783">
        <w:rPr>
          <w:rFonts w:cstheme="minorHAnsi"/>
          <w:sz w:val="21"/>
          <w:szCs w:val="21"/>
        </w:rPr>
        <w:t xml:space="preserve"> present</w:t>
      </w:r>
      <w:r w:rsidR="00EE6A77">
        <w:rPr>
          <w:rFonts w:cstheme="minorHAnsi"/>
          <w:sz w:val="21"/>
          <w:szCs w:val="21"/>
        </w:rPr>
        <w:t>s</w:t>
      </w:r>
      <w:r w:rsidR="00676E68" w:rsidRPr="00493696">
        <w:rPr>
          <w:rFonts w:cstheme="minorHAnsi"/>
          <w:sz w:val="21"/>
          <w:szCs w:val="21"/>
        </w:rPr>
        <w:t xml:space="preserve"> an unsolved </w:t>
      </w:r>
      <w:r w:rsidR="00EE6A77">
        <w:rPr>
          <w:rFonts w:cstheme="minorHAnsi"/>
          <w:sz w:val="21"/>
          <w:szCs w:val="21"/>
        </w:rPr>
        <w:t>cr</w:t>
      </w:r>
      <w:r w:rsidR="00EA11F0">
        <w:rPr>
          <w:rFonts w:cstheme="minorHAnsi"/>
          <w:sz w:val="21"/>
          <w:szCs w:val="21"/>
        </w:rPr>
        <w:t>ucial</w:t>
      </w:r>
      <w:r w:rsidR="00EE6A77">
        <w:rPr>
          <w:rFonts w:cstheme="minorHAnsi"/>
          <w:sz w:val="21"/>
          <w:szCs w:val="21"/>
        </w:rPr>
        <w:t xml:space="preserve"> </w:t>
      </w:r>
      <w:r w:rsidR="00676E68" w:rsidRPr="00493696">
        <w:rPr>
          <w:rFonts w:cstheme="minorHAnsi"/>
          <w:sz w:val="21"/>
          <w:szCs w:val="21"/>
        </w:rPr>
        <w:t xml:space="preserve">limitation. </w:t>
      </w:r>
      <w:r w:rsidR="00EA11F0">
        <w:rPr>
          <w:rFonts w:cstheme="minorHAnsi"/>
          <w:sz w:val="21"/>
          <w:szCs w:val="21"/>
        </w:rPr>
        <w:t xml:space="preserve">The nucleosome, the basic unit of chromatin structure and epigenetic signaling module, </w:t>
      </w:r>
      <w:r w:rsidR="00676E68" w:rsidRPr="00493696">
        <w:rPr>
          <w:rFonts w:cstheme="minorHAnsi"/>
          <w:sz w:val="21"/>
          <w:szCs w:val="21"/>
        </w:rPr>
        <w:t xml:space="preserve">only </w:t>
      </w:r>
      <w:r w:rsidR="008C757A">
        <w:rPr>
          <w:rFonts w:cstheme="minorHAnsi"/>
          <w:sz w:val="21"/>
          <w:szCs w:val="21"/>
        </w:rPr>
        <w:t xml:space="preserve">possesses </w:t>
      </w:r>
      <w:r w:rsidR="00ED0345" w:rsidRPr="00493696">
        <w:rPr>
          <w:rFonts w:cstheme="minorHAnsi"/>
          <w:sz w:val="21"/>
          <w:szCs w:val="21"/>
        </w:rPr>
        <w:t>one double</w:t>
      </w:r>
      <w:r w:rsidR="00864CC2" w:rsidRPr="00493696">
        <w:rPr>
          <w:rFonts w:cstheme="minorHAnsi"/>
          <w:sz w:val="21"/>
          <w:szCs w:val="21"/>
        </w:rPr>
        <w:t>-</w:t>
      </w:r>
      <w:r w:rsidR="00ED0345" w:rsidRPr="00493696">
        <w:rPr>
          <w:rFonts w:cstheme="minorHAnsi"/>
          <w:sz w:val="21"/>
          <w:szCs w:val="21"/>
        </w:rPr>
        <w:t>strand</w:t>
      </w:r>
      <w:r w:rsidR="008C757A">
        <w:rPr>
          <w:rFonts w:cstheme="minorHAnsi"/>
          <w:sz w:val="21"/>
          <w:szCs w:val="21"/>
        </w:rPr>
        <w:t>ed</w:t>
      </w:r>
      <w:r w:rsidR="00ED0345" w:rsidRPr="00493696">
        <w:rPr>
          <w:rFonts w:cstheme="minorHAnsi"/>
          <w:sz w:val="21"/>
          <w:szCs w:val="21"/>
        </w:rPr>
        <w:t xml:space="preserve"> DNA per nucleosome </w:t>
      </w:r>
      <w:r w:rsidR="008C757A" w:rsidRPr="00350300">
        <w:rPr>
          <w:rFonts w:cstheme="minorHAnsi"/>
          <w:sz w:val="21"/>
          <w:szCs w:val="21"/>
        </w:rPr>
        <w:t>and one</w:t>
      </w:r>
      <w:r w:rsidR="00ED0345" w:rsidRPr="00350300">
        <w:rPr>
          <w:rFonts w:cstheme="minorHAnsi"/>
          <w:sz w:val="21"/>
          <w:szCs w:val="21"/>
        </w:rPr>
        <w:t xml:space="preserve"> binding transcription factor (TF</w:t>
      </w:r>
      <w:r w:rsidR="00CD6D5B" w:rsidRPr="00350300">
        <w:rPr>
          <w:rFonts w:cstheme="minorHAnsi"/>
          <w:sz w:val="21"/>
          <w:szCs w:val="21"/>
        </w:rPr>
        <w:t>)</w:t>
      </w:r>
      <w:r w:rsidR="00ED0345" w:rsidRPr="00493696">
        <w:rPr>
          <w:rFonts w:cstheme="minorHAnsi"/>
          <w:sz w:val="21"/>
          <w:szCs w:val="21"/>
        </w:rPr>
        <w:t>.</w:t>
      </w:r>
      <w:r w:rsidR="00676E68" w:rsidRPr="00493696">
        <w:rPr>
          <w:rFonts w:cstheme="minorHAnsi"/>
          <w:sz w:val="21"/>
          <w:szCs w:val="21"/>
        </w:rPr>
        <w:t xml:space="preserve"> </w:t>
      </w:r>
      <w:r w:rsidR="00CB215E" w:rsidRPr="00493696">
        <w:rPr>
          <w:rFonts w:cstheme="minorHAnsi"/>
          <w:sz w:val="21"/>
          <w:szCs w:val="21"/>
        </w:rPr>
        <w:t>This limit</w:t>
      </w:r>
      <w:r w:rsidR="00CD6D5B" w:rsidRPr="00493696">
        <w:rPr>
          <w:rFonts w:cstheme="minorHAnsi"/>
          <w:sz w:val="21"/>
          <w:szCs w:val="21"/>
        </w:rPr>
        <w:t>s</w:t>
      </w:r>
      <w:r w:rsidR="00CB215E" w:rsidRPr="00493696">
        <w:rPr>
          <w:rFonts w:cstheme="minorHAnsi"/>
          <w:sz w:val="21"/>
          <w:szCs w:val="21"/>
        </w:rPr>
        <w:t xml:space="preserve"> </w:t>
      </w:r>
      <w:r w:rsidR="008C757A">
        <w:rPr>
          <w:rFonts w:cstheme="minorHAnsi"/>
          <w:sz w:val="21"/>
          <w:szCs w:val="21"/>
        </w:rPr>
        <w:t xml:space="preserve">the number of </w:t>
      </w:r>
      <w:r w:rsidR="00CB215E" w:rsidRPr="00493696">
        <w:rPr>
          <w:rFonts w:cstheme="minorHAnsi"/>
          <w:sz w:val="21"/>
          <w:szCs w:val="21"/>
        </w:rPr>
        <w:t>a</w:t>
      </w:r>
      <w:r w:rsidR="008C757A">
        <w:rPr>
          <w:rFonts w:cstheme="minorHAnsi"/>
          <w:sz w:val="21"/>
          <w:szCs w:val="21"/>
        </w:rPr>
        <w:t>ttainable</w:t>
      </w:r>
      <w:r w:rsidR="00CB215E" w:rsidRPr="00493696">
        <w:rPr>
          <w:rFonts w:cstheme="minorHAnsi"/>
          <w:sz w:val="21"/>
          <w:szCs w:val="21"/>
        </w:rPr>
        <w:t xml:space="preserve"> </w:t>
      </w:r>
      <w:r w:rsidR="00EA11F0">
        <w:rPr>
          <w:rFonts w:cstheme="minorHAnsi"/>
          <w:sz w:val="21"/>
          <w:szCs w:val="21"/>
        </w:rPr>
        <w:t xml:space="preserve">epigenomic </w:t>
      </w:r>
      <w:r w:rsidR="00CB215E" w:rsidRPr="00493696">
        <w:rPr>
          <w:rFonts w:cstheme="minorHAnsi"/>
          <w:sz w:val="21"/>
          <w:szCs w:val="21"/>
        </w:rPr>
        <w:t xml:space="preserve">signals per nucleosome </w:t>
      </w:r>
      <w:r w:rsidR="003A1DDF">
        <w:rPr>
          <w:rFonts w:cstheme="minorHAnsi"/>
          <w:sz w:val="21"/>
          <w:szCs w:val="21"/>
        </w:rPr>
        <w:t>resulting in</w:t>
      </w:r>
      <w:r w:rsidR="008C757A">
        <w:rPr>
          <w:rFonts w:cstheme="minorHAnsi"/>
          <w:sz w:val="21"/>
          <w:szCs w:val="21"/>
        </w:rPr>
        <w:t xml:space="preserve"> </w:t>
      </w:r>
      <w:r w:rsidR="003B69C8">
        <w:rPr>
          <w:rFonts w:cstheme="minorHAnsi"/>
          <w:sz w:val="21"/>
          <w:szCs w:val="21"/>
        </w:rPr>
        <w:t xml:space="preserve">digital/binary-like low </w:t>
      </w:r>
      <w:r w:rsidR="00013F91" w:rsidRPr="00493696">
        <w:rPr>
          <w:rFonts w:cstheme="minorHAnsi"/>
          <w:sz w:val="21"/>
          <w:szCs w:val="21"/>
        </w:rPr>
        <w:t>signal pattern</w:t>
      </w:r>
      <w:r w:rsidR="00864CC2" w:rsidRPr="00493696">
        <w:rPr>
          <w:rFonts w:cstheme="minorHAnsi"/>
          <w:sz w:val="21"/>
          <w:szCs w:val="21"/>
        </w:rPr>
        <w:t>s</w:t>
      </w:r>
      <w:r w:rsidR="00CB215E" w:rsidRPr="00493696">
        <w:rPr>
          <w:rFonts w:cstheme="minorHAnsi"/>
          <w:sz w:val="21"/>
          <w:szCs w:val="21"/>
        </w:rPr>
        <w:t xml:space="preserve">. </w:t>
      </w:r>
      <w:r w:rsidR="008C757A">
        <w:rPr>
          <w:rFonts w:cstheme="minorHAnsi"/>
          <w:sz w:val="21"/>
          <w:szCs w:val="21"/>
        </w:rPr>
        <w:t>D</w:t>
      </w:r>
      <w:r w:rsidR="00571B7A">
        <w:rPr>
          <w:rFonts w:cstheme="minorHAnsi"/>
          <w:sz w:val="21"/>
          <w:szCs w:val="21"/>
        </w:rPr>
        <w:t>igital-like</w:t>
      </w:r>
      <w:r w:rsidR="00B75EE4">
        <w:rPr>
          <w:rFonts w:cstheme="minorHAnsi"/>
          <w:sz w:val="21"/>
          <w:szCs w:val="21"/>
        </w:rPr>
        <w:t>,</w:t>
      </w:r>
      <w:r w:rsidR="00571B7A">
        <w:rPr>
          <w:rFonts w:cstheme="minorHAnsi"/>
          <w:sz w:val="21"/>
          <w:szCs w:val="21"/>
        </w:rPr>
        <w:t xml:space="preserve"> low signal patterns require</w:t>
      </w:r>
      <w:r w:rsidR="00033FCE">
        <w:rPr>
          <w:rFonts w:cstheme="minorHAnsi"/>
          <w:sz w:val="21"/>
          <w:szCs w:val="21"/>
        </w:rPr>
        <w:t xml:space="preserve"> data aggregation </w:t>
      </w:r>
      <w:r w:rsidR="00B75EE4">
        <w:rPr>
          <w:rFonts w:cstheme="minorHAnsi"/>
          <w:sz w:val="21"/>
          <w:szCs w:val="21"/>
        </w:rPr>
        <w:t>from</w:t>
      </w:r>
      <w:r w:rsidR="00033FCE">
        <w:rPr>
          <w:rFonts w:cstheme="minorHAnsi"/>
          <w:sz w:val="21"/>
          <w:szCs w:val="21"/>
        </w:rPr>
        <w:t xml:space="preserve"> other single cells to distinguish signal from noise</w:t>
      </w:r>
      <w:r w:rsidR="003A1DDF">
        <w:rPr>
          <w:rFonts w:cstheme="minorHAnsi"/>
          <w:sz w:val="21"/>
          <w:szCs w:val="21"/>
        </w:rPr>
        <w:t xml:space="preserve">. This </w:t>
      </w:r>
      <w:r w:rsidR="00EA11F0">
        <w:rPr>
          <w:rFonts w:cstheme="minorHAnsi"/>
          <w:sz w:val="21"/>
          <w:szCs w:val="21"/>
        </w:rPr>
        <w:t xml:space="preserve">aggregation-based </w:t>
      </w:r>
      <w:r w:rsidR="003A1DDF">
        <w:rPr>
          <w:rFonts w:cstheme="minorHAnsi"/>
          <w:sz w:val="21"/>
          <w:szCs w:val="21"/>
        </w:rPr>
        <w:t>approach</w:t>
      </w:r>
      <w:r w:rsidR="00C61A0D">
        <w:rPr>
          <w:rFonts w:cstheme="minorHAnsi"/>
          <w:sz w:val="21"/>
          <w:szCs w:val="21"/>
        </w:rPr>
        <w:t xml:space="preserve"> result</w:t>
      </w:r>
      <w:r w:rsidR="003A1DDF">
        <w:rPr>
          <w:rFonts w:cstheme="minorHAnsi"/>
          <w:sz w:val="21"/>
          <w:szCs w:val="21"/>
        </w:rPr>
        <w:t>s</w:t>
      </w:r>
      <w:r w:rsidR="00C61A0D">
        <w:rPr>
          <w:rFonts w:cstheme="minorHAnsi"/>
          <w:sz w:val="21"/>
          <w:szCs w:val="21"/>
        </w:rPr>
        <w:t xml:space="preserve"> in </w:t>
      </w:r>
      <w:r w:rsidR="00B75EE4">
        <w:rPr>
          <w:rFonts w:cstheme="minorHAnsi"/>
          <w:sz w:val="21"/>
          <w:szCs w:val="21"/>
        </w:rPr>
        <w:t xml:space="preserve">the </w:t>
      </w:r>
      <w:r w:rsidR="00C61A0D">
        <w:rPr>
          <w:rFonts w:cstheme="minorHAnsi"/>
          <w:sz w:val="21"/>
          <w:szCs w:val="21"/>
        </w:rPr>
        <w:t>identifi</w:t>
      </w:r>
      <w:r w:rsidR="00B75EE4">
        <w:rPr>
          <w:rFonts w:cstheme="minorHAnsi"/>
          <w:sz w:val="21"/>
          <w:szCs w:val="21"/>
        </w:rPr>
        <w:t>cation of</w:t>
      </w:r>
      <w:r w:rsidR="00C61A0D">
        <w:rPr>
          <w:rFonts w:cstheme="minorHAnsi"/>
          <w:sz w:val="21"/>
          <w:szCs w:val="21"/>
        </w:rPr>
        <w:t xml:space="preserve"> </w:t>
      </w:r>
      <w:r w:rsidR="00EA11F0">
        <w:rPr>
          <w:rFonts w:cstheme="minorHAnsi"/>
          <w:sz w:val="21"/>
          <w:szCs w:val="21"/>
        </w:rPr>
        <w:t xml:space="preserve">common </w:t>
      </w:r>
      <w:r w:rsidR="00C61A0D">
        <w:rPr>
          <w:rFonts w:cstheme="minorHAnsi"/>
          <w:sz w:val="21"/>
          <w:szCs w:val="21"/>
        </w:rPr>
        <w:t xml:space="preserve">signals </w:t>
      </w:r>
      <w:r w:rsidR="00EA11F0">
        <w:rPr>
          <w:rFonts w:cstheme="minorHAnsi"/>
          <w:sz w:val="21"/>
          <w:szCs w:val="21"/>
        </w:rPr>
        <w:t>within</w:t>
      </w:r>
      <w:r w:rsidR="00C61A0D">
        <w:rPr>
          <w:rFonts w:cstheme="minorHAnsi"/>
          <w:sz w:val="21"/>
          <w:szCs w:val="21"/>
        </w:rPr>
        <w:t xml:space="preserve"> </w:t>
      </w:r>
      <w:r w:rsidR="00B75EE4">
        <w:rPr>
          <w:rFonts w:cstheme="minorHAnsi"/>
          <w:sz w:val="21"/>
          <w:szCs w:val="21"/>
        </w:rPr>
        <w:t>the</w:t>
      </w:r>
      <w:r w:rsidR="00C61A0D">
        <w:rPr>
          <w:rFonts w:cstheme="minorHAnsi"/>
          <w:sz w:val="21"/>
          <w:szCs w:val="21"/>
        </w:rPr>
        <w:t xml:space="preserve"> cell population</w:t>
      </w:r>
      <w:r w:rsidR="00350300">
        <w:rPr>
          <w:rFonts w:cstheme="minorHAnsi"/>
          <w:sz w:val="21"/>
          <w:szCs w:val="21"/>
        </w:rPr>
        <w:t>. However, it</w:t>
      </w:r>
      <w:r w:rsidR="003A1DDF">
        <w:rPr>
          <w:rFonts w:cstheme="minorHAnsi"/>
          <w:sz w:val="21"/>
          <w:szCs w:val="21"/>
        </w:rPr>
        <w:t xml:space="preserve"> </w:t>
      </w:r>
      <w:r w:rsidR="00013F91" w:rsidRPr="00493696">
        <w:rPr>
          <w:rFonts w:cstheme="minorHAnsi"/>
          <w:sz w:val="21"/>
          <w:szCs w:val="21"/>
        </w:rPr>
        <w:t>hampers identif</w:t>
      </w:r>
      <w:r w:rsidR="00B75EE4">
        <w:rPr>
          <w:rFonts w:cstheme="minorHAnsi"/>
          <w:sz w:val="21"/>
          <w:szCs w:val="21"/>
        </w:rPr>
        <w:t>ication of</w:t>
      </w:r>
      <w:r w:rsidR="00013F91" w:rsidRPr="00493696">
        <w:rPr>
          <w:rFonts w:cstheme="minorHAnsi"/>
          <w:sz w:val="21"/>
          <w:szCs w:val="21"/>
        </w:rPr>
        <w:t xml:space="preserve"> </w:t>
      </w:r>
      <w:r w:rsidR="008F6DE1">
        <w:rPr>
          <w:rFonts w:cstheme="minorHAnsi"/>
          <w:sz w:val="21"/>
          <w:szCs w:val="21"/>
        </w:rPr>
        <w:t>epigenetic signals unique to one cell</w:t>
      </w:r>
      <w:r w:rsidR="00EA11F0">
        <w:rPr>
          <w:rFonts w:cstheme="minorHAnsi"/>
          <w:sz w:val="21"/>
          <w:szCs w:val="21"/>
        </w:rPr>
        <w:t xml:space="preserve">, such as </w:t>
      </w:r>
      <w:r w:rsidR="00944DBC">
        <w:rPr>
          <w:rFonts w:cstheme="minorHAnsi"/>
          <w:sz w:val="21"/>
          <w:szCs w:val="21"/>
        </w:rPr>
        <w:t xml:space="preserve">the clinically important </w:t>
      </w:r>
      <w:r w:rsidR="00013F91" w:rsidRPr="00493696">
        <w:rPr>
          <w:rFonts w:cstheme="minorHAnsi"/>
          <w:sz w:val="21"/>
          <w:szCs w:val="21"/>
        </w:rPr>
        <w:t xml:space="preserve">cancer founder </w:t>
      </w:r>
      <w:r w:rsidR="003A1DDF">
        <w:rPr>
          <w:rFonts w:cstheme="minorHAnsi"/>
          <w:sz w:val="21"/>
          <w:szCs w:val="21"/>
        </w:rPr>
        <w:t xml:space="preserve">and </w:t>
      </w:r>
      <w:r w:rsidR="00013F91" w:rsidRPr="00493696">
        <w:rPr>
          <w:rFonts w:cstheme="minorHAnsi"/>
          <w:sz w:val="21"/>
          <w:szCs w:val="21"/>
        </w:rPr>
        <w:t>treatment</w:t>
      </w:r>
      <w:r w:rsidR="00864CC2" w:rsidRPr="00493696">
        <w:rPr>
          <w:rFonts w:cstheme="minorHAnsi"/>
          <w:sz w:val="21"/>
          <w:szCs w:val="21"/>
        </w:rPr>
        <w:t>-</w:t>
      </w:r>
      <w:r w:rsidR="00013F91" w:rsidRPr="00493696">
        <w:rPr>
          <w:rFonts w:cstheme="minorHAnsi"/>
          <w:sz w:val="21"/>
          <w:szCs w:val="21"/>
        </w:rPr>
        <w:t xml:space="preserve">resistant </w:t>
      </w:r>
      <w:r w:rsidR="003A1DDF">
        <w:rPr>
          <w:rFonts w:cstheme="minorHAnsi"/>
          <w:sz w:val="21"/>
          <w:szCs w:val="21"/>
        </w:rPr>
        <w:t>cell</w:t>
      </w:r>
      <w:r w:rsidR="00B651D1">
        <w:rPr>
          <w:rFonts w:cstheme="minorHAnsi"/>
          <w:sz w:val="21"/>
          <w:szCs w:val="21"/>
        </w:rPr>
        <w:t>s</w:t>
      </w:r>
      <w:r w:rsidR="00013F91" w:rsidRPr="00493696">
        <w:rPr>
          <w:rFonts w:cstheme="minorHAnsi"/>
          <w:sz w:val="21"/>
          <w:szCs w:val="21"/>
        </w:rPr>
        <w:t>.</w:t>
      </w:r>
    </w:p>
    <w:p w14:paraId="1FF73562" w14:textId="402E9632" w:rsidR="00C37EBF" w:rsidRPr="00493696" w:rsidRDefault="00ED0345" w:rsidP="00767386">
      <w:pPr>
        <w:spacing w:after="0" w:line="480" w:lineRule="auto"/>
        <w:ind w:firstLine="720"/>
        <w:jc w:val="both"/>
        <w:rPr>
          <w:rFonts w:cstheme="minorHAnsi"/>
          <w:b/>
          <w:sz w:val="28"/>
          <w:szCs w:val="21"/>
        </w:rPr>
      </w:pPr>
      <w:r w:rsidRPr="001759B2">
        <w:rPr>
          <w:rFonts w:cstheme="minorHAnsi"/>
          <w:sz w:val="21"/>
          <w:szCs w:val="21"/>
        </w:rPr>
        <w:t>To solve th</w:t>
      </w:r>
      <w:r w:rsidR="00B651D1" w:rsidRPr="00E56FEF">
        <w:rPr>
          <w:rFonts w:cstheme="minorHAnsi"/>
          <w:sz w:val="21"/>
          <w:szCs w:val="21"/>
        </w:rPr>
        <w:t>is</w:t>
      </w:r>
      <w:r w:rsidRPr="00AA2F77">
        <w:rPr>
          <w:rFonts w:cstheme="minorHAnsi"/>
          <w:sz w:val="21"/>
          <w:szCs w:val="21"/>
        </w:rPr>
        <w:t xml:space="preserve"> issue, we developed </w:t>
      </w:r>
      <w:r w:rsidR="008F6DE1">
        <w:rPr>
          <w:rFonts w:cstheme="minorHAnsi"/>
          <w:sz w:val="21"/>
          <w:szCs w:val="21"/>
        </w:rPr>
        <w:t>a new single-cell method for epigenomic analysis stemming from our development of a “reusable” single cell</w:t>
      </w:r>
      <w:r w:rsidR="00013F91" w:rsidRPr="006A2CAA">
        <w:rPr>
          <w:rFonts w:cstheme="minorHAnsi"/>
          <w:sz w:val="21"/>
          <w:szCs w:val="21"/>
        </w:rPr>
        <w:t xml:space="preserve">. </w:t>
      </w:r>
      <w:r w:rsidR="00BC5515" w:rsidRPr="006A2CAA">
        <w:rPr>
          <w:rFonts w:cstheme="minorHAnsi"/>
          <w:sz w:val="21"/>
          <w:szCs w:val="21"/>
        </w:rPr>
        <w:t xml:space="preserve">We show that </w:t>
      </w:r>
      <w:r w:rsidR="006853D2" w:rsidRPr="006A2CAA">
        <w:rPr>
          <w:rFonts w:cstheme="minorHAnsi"/>
          <w:sz w:val="21"/>
          <w:szCs w:val="21"/>
        </w:rPr>
        <w:t>“</w:t>
      </w:r>
      <w:r w:rsidR="00BC5515" w:rsidRPr="006A2CAA">
        <w:rPr>
          <w:rFonts w:cstheme="minorHAnsi"/>
          <w:sz w:val="21"/>
          <w:szCs w:val="21"/>
        </w:rPr>
        <w:t>r</w:t>
      </w:r>
      <w:r w:rsidR="00013F91" w:rsidRPr="00E56FEF">
        <w:rPr>
          <w:rFonts w:cstheme="minorHAnsi"/>
          <w:sz w:val="21"/>
          <w:szCs w:val="21"/>
        </w:rPr>
        <w:t>eusable</w:t>
      </w:r>
      <w:r w:rsidR="006853D2" w:rsidRPr="00E56FEF">
        <w:rPr>
          <w:rFonts w:cstheme="minorHAnsi"/>
          <w:sz w:val="21"/>
          <w:szCs w:val="21"/>
        </w:rPr>
        <w:t>”</w:t>
      </w:r>
      <w:r w:rsidR="00013F91" w:rsidRPr="00AA2F77">
        <w:rPr>
          <w:rFonts w:cstheme="minorHAnsi"/>
          <w:sz w:val="21"/>
          <w:szCs w:val="21"/>
        </w:rPr>
        <w:t xml:space="preserve"> single cells</w:t>
      </w:r>
      <w:r w:rsidR="00944DBC" w:rsidRPr="006A2CAA">
        <w:rPr>
          <w:rFonts w:cstheme="minorHAnsi"/>
          <w:sz w:val="21"/>
          <w:szCs w:val="21"/>
        </w:rPr>
        <w:t xml:space="preserve"> </w:t>
      </w:r>
      <w:r w:rsidR="00BC5515" w:rsidRPr="006A2CAA">
        <w:rPr>
          <w:rFonts w:cstheme="minorHAnsi"/>
          <w:sz w:val="21"/>
          <w:szCs w:val="21"/>
        </w:rPr>
        <w:t>a</w:t>
      </w:r>
      <w:r w:rsidR="00944DBC" w:rsidRPr="006A2CAA">
        <w:rPr>
          <w:rFonts w:cstheme="minorHAnsi"/>
          <w:sz w:val="21"/>
          <w:szCs w:val="21"/>
        </w:rPr>
        <w:t xml:space="preserve">fford repeating epigenomic </w:t>
      </w:r>
      <w:r w:rsidR="00BC5515" w:rsidRPr="006A2CAA">
        <w:rPr>
          <w:rFonts w:cstheme="minorHAnsi"/>
          <w:sz w:val="21"/>
          <w:szCs w:val="21"/>
        </w:rPr>
        <w:t xml:space="preserve">characterization </w:t>
      </w:r>
      <w:r w:rsidR="001759B2" w:rsidRPr="006A2CAA">
        <w:rPr>
          <w:rFonts w:cstheme="minorHAnsi"/>
          <w:sz w:val="21"/>
          <w:szCs w:val="21"/>
        </w:rPr>
        <w:t xml:space="preserve">of </w:t>
      </w:r>
      <w:r w:rsidR="00BC5515" w:rsidRPr="006A2CAA">
        <w:rPr>
          <w:rFonts w:cstheme="minorHAnsi"/>
          <w:sz w:val="21"/>
          <w:szCs w:val="21"/>
        </w:rPr>
        <w:t xml:space="preserve">the same cell. </w:t>
      </w:r>
      <w:r w:rsidR="00013F91" w:rsidRPr="001759B2">
        <w:rPr>
          <w:rFonts w:cstheme="minorHAnsi"/>
          <w:sz w:val="21"/>
          <w:szCs w:val="21"/>
        </w:rPr>
        <w:t xml:space="preserve"> </w:t>
      </w:r>
      <w:r w:rsidR="00BC5515" w:rsidRPr="006A2CAA">
        <w:rPr>
          <w:rFonts w:cstheme="minorHAnsi"/>
          <w:sz w:val="21"/>
          <w:szCs w:val="21"/>
        </w:rPr>
        <w:t>Repeated experiments allow application of statistical analysis to distinguish signal from noise, without data aggregation of other single cells, which was not previously possible. In addition, reusable single cells permit analysis of different epigenetic markers, such as H3K27ac, H3K27me3, Med1 and 5</w:t>
      </w:r>
      <w:proofErr w:type="gramStart"/>
      <w:r w:rsidR="00BC5515" w:rsidRPr="006A2CAA">
        <w:rPr>
          <w:rFonts w:cstheme="minorHAnsi"/>
          <w:sz w:val="21"/>
          <w:szCs w:val="21"/>
        </w:rPr>
        <w:t>hmC  in</w:t>
      </w:r>
      <w:proofErr w:type="gramEnd"/>
      <w:r w:rsidR="00BC5515" w:rsidRPr="006A2CAA">
        <w:rPr>
          <w:rFonts w:cstheme="minorHAnsi"/>
          <w:sz w:val="21"/>
          <w:szCs w:val="21"/>
        </w:rPr>
        <w:t xml:space="preserve"> the same single cells. Such broader epigenetic characterization is useful to classify cis-regulatory elements, including promoters and enhancers of a single cell, without depending on commonality with other single cells</w:t>
      </w:r>
      <w:r w:rsidR="001759B2" w:rsidRPr="006A2CAA">
        <w:rPr>
          <w:rFonts w:cstheme="minorHAnsi"/>
          <w:sz w:val="21"/>
          <w:szCs w:val="21"/>
        </w:rPr>
        <w:t xml:space="preserve">, identifying previously </w:t>
      </w:r>
      <w:r w:rsidR="00350300">
        <w:rPr>
          <w:rFonts w:cstheme="minorHAnsi"/>
          <w:sz w:val="21"/>
          <w:szCs w:val="21"/>
        </w:rPr>
        <w:t>un</w:t>
      </w:r>
      <w:r w:rsidR="001759B2" w:rsidRPr="006A2CAA">
        <w:rPr>
          <w:rFonts w:cstheme="minorHAnsi"/>
          <w:sz w:val="21"/>
          <w:szCs w:val="21"/>
        </w:rPr>
        <w:t xml:space="preserve">detected single-cell distinguishing features. </w:t>
      </w:r>
    </w:p>
    <w:p w14:paraId="69C7A7D2" w14:textId="77777777" w:rsidR="001A124C" w:rsidRPr="00493696" w:rsidRDefault="001A124C" w:rsidP="00013F91">
      <w:pPr>
        <w:spacing w:after="0" w:line="480" w:lineRule="auto"/>
        <w:rPr>
          <w:rFonts w:cstheme="minorHAnsi"/>
          <w:b/>
          <w:sz w:val="28"/>
          <w:szCs w:val="21"/>
        </w:rPr>
      </w:pPr>
    </w:p>
    <w:p w14:paraId="2B7E1E79" w14:textId="77777777" w:rsidR="00B908CD" w:rsidRPr="00493696" w:rsidRDefault="00B908CD" w:rsidP="00013F91">
      <w:pPr>
        <w:spacing w:after="0" w:line="480" w:lineRule="auto"/>
        <w:rPr>
          <w:rFonts w:cstheme="minorHAnsi"/>
          <w:b/>
          <w:sz w:val="28"/>
          <w:szCs w:val="21"/>
        </w:rPr>
      </w:pPr>
      <w:r w:rsidRPr="00493696">
        <w:rPr>
          <w:rFonts w:cstheme="minorHAnsi"/>
          <w:b/>
          <w:sz w:val="28"/>
          <w:szCs w:val="21"/>
        </w:rPr>
        <w:lastRenderedPageBreak/>
        <w:t>Results</w:t>
      </w:r>
    </w:p>
    <w:p w14:paraId="2063D31D" w14:textId="47BB621B" w:rsidR="00662152" w:rsidRPr="00493696" w:rsidRDefault="001759B2" w:rsidP="00013F91">
      <w:pPr>
        <w:spacing w:after="0" w:line="480" w:lineRule="auto"/>
        <w:rPr>
          <w:rFonts w:cstheme="minorHAnsi"/>
          <w:b/>
          <w:sz w:val="21"/>
          <w:szCs w:val="21"/>
        </w:rPr>
      </w:pPr>
      <w:r>
        <w:rPr>
          <w:rFonts w:cstheme="minorHAnsi"/>
          <w:b/>
          <w:sz w:val="21"/>
          <w:szCs w:val="21"/>
        </w:rPr>
        <w:t>M</w:t>
      </w:r>
      <w:r w:rsidR="00662152" w:rsidRPr="00493696">
        <w:rPr>
          <w:rFonts w:cstheme="minorHAnsi"/>
          <w:b/>
          <w:sz w:val="21"/>
          <w:szCs w:val="21"/>
        </w:rPr>
        <w:t>ethod</w:t>
      </w:r>
      <w:r>
        <w:rPr>
          <w:rFonts w:cstheme="minorHAnsi"/>
          <w:b/>
          <w:sz w:val="21"/>
          <w:szCs w:val="21"/>
        </w:rPr>
        <w:t xml:space="preserve"> design</w:t>
      </w:r>
      <w:r w:rsidR="001428FE" w:rsidRPr="00493696">
        <w:rPr>
          <w:rFonts w:cstheme="minorHAnsi"/>
          <w:b/>
          <w:sz w:val="21"/>
          <w:szCs w:val="21"/>
        </w:rPr>
        <w:t xml:space="preserve">: </w:t>
      </w:r>
      <w:r w:rsidR="008C3F3A">
        <w:rPr>
          <w:rFonts w:cstheme="minorHAnsi"/>
          <w:b/>
          <w:sz w:val="21"/>
          <w:szCs w:val="21"/>
        </w:rPr>
        <w:t>A “r</w:t>
      </w:r>
      <w:r w:rsidR="001428FE" w:rsidRPr="00493696">
        <w:rPr>
          <w:rFonts w:cstheme="minorHAnsi"/>
          <w:b/>
          <w:sz w:val="21"/>
          <w:szCs w:val="21"/>
        </w:rPr>
        <w:t>eusable</w:t>
      </w:r>
      <w:r w:rsidR="008C3F3A">
        <w:rPr>
          <w:rFonts w:cstheme="minorHAnsi"/>
          <w:b/>
          <w:sz w:val="21"/>
          <w:szCs w:val="21"/>
        </w:rPr>
        <w:t>”</w:t>
      </w:r>
      <w:r w:rsidR="001428FE" w:rsidRPr="00493696">
        <w:rPr>
          <w:rFonts w:cstheme="minorHAnsi"/>
          <w:b/>
          <w:sz w:val="21"/>
          <w:szCs w:val="21"/>
        </w:rPr>
        <w:t xml:space="preserve"> single cell for epigenom</w:t>
      </w:r>
      <w:r w:rsidR="008C3F3A">
        <w:rPr>
          <w:rFonts w:cstheme="minorHAnsi"/>
          <w:b/>
          <w:sz w:val="21"/>
          <w:szCs w:val="21"/>
        </w:rPr>
        <w:t>ic</w:t>
      </w:r>
      <w:r w:rsidR="001428FE" w:rsidRPr="00493696">
        <w:rPr>
          <w:rFonts w:cstheme="minorHAnsi"/>
          <w:b/>
          <w:sz w:val="21"/>
          <w:szCs w:val="21"/>
        </w:rPr>
        <w:t xml:space="preserve"> analysis (</w:t>
      </w:r>
      <w:proofErr w:type="spellStart"/>
      <w:r w:rsidR="001428FE" w:rsidRPr="00493696">
        <w:rPr>
          <w:rFonts w:cstheme="minorHAnsi"/>
          <w:b/>
          <w:sz w:val="21"/>
          <w:szCs w:val="21"/>
        </w:rPr>
        <w:t>RscEpi</w:t>
      </w:r>
      <w:proofErr w:type="spellEnd"/>
      <w:r w:rsidR="001428FE" w:rsidRPr="00493696">
        <w:rPr>
          <w:rFonts w:cstheme="minorHAnsi"/>
          <w:b/>
          <w:sz w:val="21"/>
          <w:szCs w:val="21"/>
        </w:rPr>
        <w:t>-seq)</w:t>
      </w:r>
    </w:p>
    <w:p w14:paraId="30A6BA21" w14:textId="76DE1226" w:rsidR="0087041C" w:rsidRPr="00493696" w:rsidRDefault="00864CC2" w:rsidP="0092214E">
      <w:pPr>
        <w:spacing w:after="0" w:line="480" w:lineRule="auto"/>
        <w:jc w:val="both"/>
        <w:rPr>
          <w:rFonts w:cstheme="minorHAnsi"/>
          <w:sz w:val="21"/>
          <w:szCs w:val="21"/>
        </w:rPr>
      </w:pPr>
      <w:r w:rsidRPr="00493696">
        <w:rPr>
          <w:rFonts w:cstheme="minorHAnsi"/>
          <w:sz w:val="21"/>
          <w:szCs w:val="21"/>
        </w:rPr>
        <w:t>The d</w:t>
      </w:r>
      <w:r w:rsidR="00843E44" w:rsidRPr="00493696">
        <w:rPr>
          <w:rFonts w:cstheme="minorHAnsi"/>
          <w:sz w:val="21"/>
          <w:szCs w:val="21"/>
        </w:rPr>
        <w:t xml:space="preserve">esign of the </w:t>
      </w:r>
      <w:r w:rsidR="00767386" w:rsidRPr="00493696">
        <w:rPr>
          <w:rFonts w:cstheme="minorHAnsi"/>
          <w:sz w:val="21"/>
          <w:szCs w:val="21"/>
        </w:rPr>
        <w:t xml:space="preserve">new </w:t>
      </w:r>
      <w:r w:rsidR="00843E44" w:rsidRPr="00493696">
        <w:rPr>
          <w:rFonts w:cstheme="minorHAnsi"/>
          <w:sz w:val="21"/>
          <w:szCs w:val="21"/>
        </w:rPr>
        <w:t xml:space="preserve">method was </w:t>
      </w:r>
      <w:r w:rsidR="0087041C" w:rsidRPr="00493696">
        <w:rPr>
          <w:rFonts w:cstheme="minorHAnsi"/>
          <w:sz w:val="21"/>
          <w:szCs w:val="21"/>
        </w:rPr>
        <w:t xml:space="preserve">conceived from </w:t>
      </w:r>
      <w:r w:rsidR="005236DB" w:rsidRPr="00493696">
        <w:rPr>
          <w:rFonts w:cstheme="minorHAnsi"/>
          <w:sz w:val="21"/>
          <w:szCs w:val="21"/>
        </w:rPr>
        <w:t xml:space="preserve">principles </w:t>
      </w:r>
      <w:r w:rsidR="00B84D85">
        <w:rPr>
          <w:rFonts w:cstheme="minorHAnsi"/>
          <w:sz w:val="21"/>
          <w:szCs w:val="21"/>
        </w:rPr>
        <w:t>applied in</w:t>
      </w:r>
      <w:r w:rsidR="005236DB" w:rsidRPr="00493696">
        <w:rPr>
          <w:rFonts w:cstheme="minorHAnsi"/>
          <w:sz w:val="21"/>
          <w:szCs w:val="21"/>
        </w:rPr>
        <w:t xml:space="preserve"> </w:t>
      </w:r>
      <w:r w:rsidR="001759B2">
        <w:rPr>
          <w:rFonts w:cstheme="minorHAnsi"/>
          <w:sz w:val="21"/>
          <w:szCs w:val="21"/>
        </w:rPr>
        <w:t xml:space="preserve">the </w:t>
      </w:r>
      <w:r w:rsidR="00843E44" w:rsidRPr="00493696">
        <w:rPr>
          <w:rFonts w:cstheme="minorHAnsi"/>
          <w:sz w:val="21"/>
          <w:szCs w:val="21"/>
        </w:rPr>
        <w:t>tissue clearing method CLARITY</w:t>
      </w:r>
      <w:r w:rsidR="005236DB" w:rsidRPr="00493696">
        <w:rPr>
          <w:rFonts w:cstheme="minorHAnsi"/>
        </w:rPr>
        <w:t xml:space="preserve"> </w:t>
      </w:r>
      <w:r w:rsidR="005236DB" w:rsidRPr="00493696">
        <w:rPr>
          <w:rFonts w:cstheme="minorHAnsi"/>
          <w:sz w:val="21"/>
          <w:szCs w:val="21"/>
        </w:rPr>
        <w:fldChar w:fldCharType="begin">
          <w:fldData xml:space="preserve">PEVuZE5vdGU+PENpdGU+PEF1dGhvcj5DaHVuZzwvQXV0aG9yPjxZZWFyPjIwMTM8L1llYXI+PFJl
Y051bT4yMzwvUmVjTnVtPjxEaXNwbGF5VGV4dD48c3R5bGUgZmFjZT0ic3VwZXJzY3JpcHQiPjEz
PC9zdHlsZT48L0Rpc3BsYXlUZXh0PjxyZWNvcmQ+PHJlYy1udW1iZXI+MjM8L3JlYy1udW1iZXI+
PGZvcmVpZ24ta2V5cz48a2V5IGFwcD0iRU4iIGRiLWlkPSJwMHJ3ZjB3d2EyeDVkcWVmOXhseHAy
cm8ydnc1c3d0d3MyeHYiIHRpbWVzdGFtcD0iMTU3Njg4NTc0OCI+MjM8L2tleT48L2ZvcmVpZ24t
a2V5cz48cmVmLXR5cGUgbmFtZT0iSm91cm5hbCBBcnRpY2xlIj4xNzwvcmVmLXR5cGU+PGNvbnRy
aWJ1dG9ycz48YXV0aG9ycz48YXV0aG9yPkNodW5nLCBLLjwvYXV0aG9yPjxhdXRob3I+V2FsbGFj
ZSwgSi48L2F1dGhvcj48YXV0aG9yPktpbSwgUy4gWS48L2F1dGhvcj48YXV0aG9yPkthbHlhbmFz
dW5kYXJhbSwgUy48L2F1dGhvcj48YXV0aG9yPkFuZGFsbWFuLCBBLiBTLjwvYXV0aG9yPjxhdXRo
b3I+RGF2aWRzb24sIFQuIEouPC9hdXRob3I+PGF1dGhvcj5NaXJ6YWJla292LCBKLiBKLjwvYXV0
aG9yPjxhdXRob3I+WmFsb2N1c2t5LCBLLiBBLjwvYXV0aG9yPjxhdXRob3I+TWF0dGlzLCBKLjwv
YXV0aG9yPjxhdXRob3I+RGVuaXNpbiwgQS4gSy48L2F1dGhvcj48YXV0aG9yPlBhaywgUy48L2F1
dGhvcj48YXV0aG9yPkJlcm5zdGVpbiwgSC48L2F1dGhvcj48YXV0aG9yPlJhbWFrcmlzaG5hbiwg
Qy48L2F1dGhvcj48YXV0aG9yPkdyb3NlbmljaywgTC48L2F1dGhvcj48YXV0aG9yPkdyYWRpbmFy
dSwgVi48L2F1dGhvcj48YXV0aG9yPkRlaXNzZXJvdGgsIEsuPC9hdXRob3I+PC9hdXRob3JzPjwv
Y29udHJpYnV0b3JzPjxhdXRoLWFkZHJlc3M+RGVwYXJ0bWVudCBvZiBCaW9lbmdpbmVlcmluZywg
U3RhbmZvcmQgVW5pdmVyc2l0eSwgU3RhbmZvcmQsIENhbGlmb3JuaWEgOTQzMDUsIFVTQS48L2F1
dGgtYWRkcmVzcz48dGl0bGVzPjx0aXRsZT5TdHJ1Y3R1cmFsIGFuZCBtb2xlY3VsYXIgaW50ZXJy
b2dhdGlvbiBvZiBpbnRhY3QgYmlvbG9naWNhbCBzeXN0ZW1zPC90aXRsZT48c2Vjb25kYXJ5LXRp
dGxlPk5hdHVyZTwvc2Vjb25kYXJ5LXRpdGxlPjwvdGl0bGVzPjxwZXJpb2RpY2FsPjxmdWxsLXRp
dGxlPk5hdHVyZTwvZnVsbC10aXRsZT48L3BlcmlvZGljYWw+PHBhZ2VzPjMzMi03PC9wYWdlcz48
dm9sdW1lPjQ5Nzwvdm9sdW1lPjxudW1iZXI+NzQ0OTwvbnVtYmVyPjxlZGl0aW9uPjIwMTMvMDQv
MTI8L2VkaXRpb24+PGtleXdvcmRzPjxrZXl3b3JkPkFuaW1hbHM8L2tleXdvcmQ+PGtleXdvcmQ+
QnJhaW4vKmFuYXRvbXkgJmFtcDsgaGlzdG9sb2d5PC9rZXl3b3JkPjxrZXl3b3JkPkNyb3NzLUxp
bmtpbmcgUmVhZ2VudHMvY2hlbWlzdHJ5PC9rZXl3b3JkPjxrZXl3b3JkPkZvcm1hbGRlaHlkZS9j
aGVtaXN0cnk8L2tleXdvcmQ+PGtleXdvcmQ+SHVtYW5zPC9rZXl3b3JkPjxrZXl3b3JkPkh5ZHJv
Z2VsLCBQb2x5ZXRoeWxlbmUgR2x5Y29sIERpbWV0aGFjcnlsYXRlL2NoZW1pc3RyeTwva2V5d29y
ZD48a2V5d29yZD5JbWFnaW5nLCBUaHJlZS1EaW1lbnNpb25hbC8qbWV0aG9kczwva2V5d29yZD48
a2V5d29yZD5JbiBTaXR1IEh5YnJpZGl6YXRpb24vbWV0aG9kczwva2V5d29yZD48a2V5d29yZD5M
aXBpZHMvaXNvbGF0aW9uICZhbXA7IHB1cmlmaWNhdGlvbjwva2V5d29yZD48a2V5d29yZD5NaWNl
PC9rZXl3b3JkPjxrZXl3b3JkPk1vbGVjdWxhciBJbWFnaW5nLyptZXRob2RzPC9rZXl3b3JkPjxr
ZXl3b3JkPlBlcm1lYWJpbGl0eTwva2V5d29yZD48a2V5d29yZD5QaGVub3R5cGU8L2tleXdvcmQ+
PGtleXdvcmQ+U2NhdHRlcmluZywgUmFkaWF0aW9uPC9rZXl3b3JkPjwva2V5d29yZHM+PGRhdGVz
Pjx5ZWFyPjIwMTM8L3llYXI+PHB1Yi1kYXRlcz48ZGF0ZT5NYXkgMTY8L2RhdGU+PC9wdWItZGF0
ZXM+PC9kYXRlcz48aXNibj4xNDc2LTQ2ODcgKEVsZWN0cm9uaWMpJiN4RDswMDI4LTA4MzYgKExp
bmtpbmcpPC9pc2JuPjxhY2Nlc3Npb24tbnVtPjIzNTc1NjMxPC9hY2Nlc3Npb24tbnVtPjx1cmxz
PjxyZWxhdGVkLXVybHM+PHVybD5odHRwczovL3d3dy5uY2JpLm5sbS5uaWguZ292L3B1Ym1lZC8y
MzU3NTYzMTwvdXJsPjwvcmVsYXRlZC11cmxzPjwvdXJscz48Y3VzdG9tMj5QTUM0MDkyMTY3PC9j
dXN0b20yPjxlbGVjdHJvbmljLXJlc291cmNlLW51bT4xMC4xMDM4L25hdHVyZTEyMTA3PC9lbGVj
dHJvbmljLXJlc291cmNlLW51bT48L3JlY29yZD48L0NpdGU+PC9FbmROb3RlPgB=
</w:fldData>
        </w:fldChar>
      </w:r>
      <w:r w:rsidR="005236DB" w:rsidRPr="00493696">
        <w:rPr>
          <w:rFonts w:cstheme="minorHAnsi"/>
          <w:sz w:val="21"/>
          <w:szCs w:val="21"/>
        </w:rPr>
        <w:instrText xml:space="preserve"> ADDIN EN.CITE </w:instrText>
      </w:r>
      <w:r w:rsidR="005236DB" w:rsidRPr="00493696">
        <w:rPr>
          <w:rFonts w:cstheme="minorHAnsi"/>
          <w:sz w:val="21"/>
          <w:szCs w:val="21"/>
        </w:rPr>
        <w:fldChar w:fldCharType="begin">
          <w:fldData xml:space="preserve">PEVuZE5vdGU+PENpdGU+PEF1dGhvcj5DaHVuZzwvQXV0aG9yPjxZZWFyPjIwMTM8L1llYXI+PFJl
Y051bT4yMzwvUmVjTnVtPjxEaXNwbGF5VGV4dD48c3R5bGUgZmFjZT0ic3VwZXJzY3JpcHQiPjEz
PC9zdHlsZT48L0Rpc3BsYXlUZXh0PjxyZWNvcmQ+PHJlYy1udW1iZXI+MjM8L3JlYy1udW1iZXI+
PGZvcmVpZ24ta2V5cz48a2V5IGFwcD0iRU4iIGRiLWlkPSJwMHJ3ZjB3d2EyeDVkcWVmOXhseHAy
cm8ydnc1c3d0d3MyeHYiIHRpbWVzdGFtcD0iMTU3Njg4NTc0OCI+MjM8L2tleT48L2ZvcmVpZ24t
a2V5cz48cmVmLXR5cGUgbmFtZT0iSm91cm5hbCBBcnRpY2xlIj4xNzwvcmVmLXR5cGU+PGNvbnRy
aWJ1dG9ycz48YXV0aG9ycz48YXV0aG9yPkNodW5nLCBLLjwvYXV0aG9yPjxhdXRob3I+V2FsbGFj
ZSwgSi48L2F1dGhvcj48YXV0aG9yPktpbSwgUy4gWS48L2F1dGhvcj48YXV0aG9yPkthbHlhbmFz
dW5kYXJhbSwgUy48L2F1dGhvcj48YXV0aG9yPkFuZGFsbWFuLCBBLiBTLjwvYXV0aG9yPjxhdXRo
b3I+RGF2aWRzb24sIFQuIEouPC9hdXRob3I+PGF1dGhvcj5NaXJ6YWJla292LCBKLiBKLjwvYXV0
aG9yPjxhdXRob3I+WmFsb2N1c2t5LCBLLiBBLjwvYXV0aG9yPjxhdXRob3I+TWF0dGlzLCBKLjwv
YXV0aG9yPjxhdXRob3I+RGVuaXNpbiwgQS4gSy48L2F1dGhvcj48YXV0aG9yPlBhaywgUy48L2F1
dGhvcj48YXV0aG9yPkJlcm5zdGVpbiwgSC48L2F1dGhvcj48YXV0aG9yPlJhbWFrcmlzaG5hbiwg
Qy48L2F1dGhvcj48YXV0aG9yPkdyb3NlbmljaywgTC48L2F1dGhvcj48YXV0aG9yPkdyYWRpbmFy
dSwgVi48L2F1dGhvcj48YXV0aG9yPkRlaXNzZXJvdGgsIEsuPC9hdXRob3I+PC9hdXRob3JzPjwv
Y29udHJpYnV0b3JzPjxhdXRoLWFkZHJlc3M+RGVwYXJ0bWVudCBvZiBCaW9lbmdpbmVlcmluZywg
U3RhbmZvcmQgVW5pdmVyc2l0eSwgU3RhbmZvcmQsIENhbGlmb3JuaWEgOTQzMDUsIFVTQS48L2F1
dGgtYWRkcmVzcz48dGl0bGVzPjx0aXRsZT5TdHJ1Y3R1cmFsIGFuZCBtb2xlY3VsYXIgaW50ZXJy
b2dhdGlvbiBvZiBpbnRhY3QgYmlvbG9naWNhbCBzeXN0ZW1zPC90aXRsZT48c2Vjb25kYXJ5LXRp
dGxlPk5hdHVyZTwvc2Vjb25kYXJ5LXRpdGxlPjwvdGl0bGVzPjxwZXJpb2RpY2FsPjxmdWxsLXRp
dGxlPk5hdHVyZTwvZnVsbC10aXRsZT48L3BlcmlvZGljYWw+PHBhZ2VzPjMzMi03PC9wYWdlcz48
dm9sdW1lPjQ5Nzwvdm9sdW1lPjxudW1iZXI+NzQ0OTwvbnVtYmVyPjxlZGl0aW9uPjIwMTMvMDQv
MTI8L2VkaXRpb24+PGtleXdvcmRzPjxrZXl3b3JkPkFuaW1hbHM8L2tleXdvcmQ+PGtleXdvcmQ+
QnJhaW4vKmFuYXRvbXkgJmFtcDsgaGlzdG9sb2d5PC9rZXl3b3JkPjxrZXl3b3JkPkNyb3NzLUxp
bmtpbmcgUmVhZ2VudHMvY2hlbWlzdHJ5PC9rZXl3b3JkPjxrZXl3b3JkPkZvcm1hbGRlaHlkZS9j
aGVtaXN0cnk8L2tleXdvcmQ+PGtleXdvcmQ+SHVtYW5zPC9rZXl3b3JkPjxrZXl3b3JkPkh5ZHJv
Z2VsLCBQb2x5ZXRoeWxlbmUgR2x5Y29sIERpbWV0aGFjcnlsYXRlL2NoZW1pc3RyeTwva2V5d29y
ZD48a2V5d29yZD5JbWFnaW5nLCBUaHJlZS1EaW1lbnNpb25hbC8qbWV0aG9kczwva2V5d29yZD48
a2V5d29yZD5JbiBTaXR1IEh5YnJpZGl6YXRpb24vbWV0aG9kczwva2V5d29yZD48a2V5d29yZD5M
aXBpZHMvaXNvbGF0aW9uICZhbXA7IHB1cmlmaWNhdGlvbjwva2V5d29yZD48a2V5d29yZD5NaWNl
PC9rZXl3b3JkPjxrZXl3b3JkPk1vbGVjdWxhciBJbWFnaW5nLyptZXRob2RzPC9rZXl3b3JkPjxr
ZXl3b3JkPlBlcm1lYWJpbGl0eTwva2V5d29yZD48a2V5d29yZD5QaGVub3R5cGU8L2tleXdvcmQ+
PGtleXdvcmQ+U2NhdHRlcmluZywgUmFkaWF0aW9uPC9rZXl3b3JkPjwva2V5d29yZHM+PGRhdGVz
Pjx5ZWFyPjIwMTM8L3llYXI+PHB1Yi1kYXRlcz48ZGF0ZT5NYXkgMTY8L2RhdGU+PC9wdWItZGF0
ZXM+PC9kYXRlcz48aXNibj4xNDc2LTQ2ODcgKEVsZWN0cm9uaWMpJiN4RDswMDI4LTA4MzYgKExp
bmtpbmcpPC9pc2JuPjxhY2Nlc3Npb24tbnVtPjIzNTc1NjMxPC9hY2Nlc3Npb24tbnVtPjx1cmxz
PjxyZWxhdGVkLXVybHM+PHVybD5odHRwczovL3d3dy5uY2JpLm5sbS5uaWguZ292L3B1Ym1lZC8y
MzU3NTYzMTwvdXJsPjwvcmVsYXRlZC11cmxzPjwvdXJscz48Y3VzdG9tMj5QTUM0MDkyMTY3PC9j
dXN0b20yPjxlbGVjdHJvbmljLXJlc291cmNlLW51bT4xMC4xMDM4L25hdHVyZTEyMTA3PC9lbGVj
dHJvbmljLXJlc291cmNlLW51bT48L3JlY29yZD48L0NpdGU+PC9FbmROb3RlPgB=
</w:fldData>
        </w:fldChar>
      </w:r>
      <w:r w:rsidR="005236DB" w:rsidRPr="00493696">
        <w:rPr>
          <w:rFonts w:cstheme="minorHAnsi"/>
          <w:sz w:val="21"/>
          <w:szCs w:val="21"/>
        </w:rPr>
        <w:instrText xml:space="preserve"> ADDIN EN.CITE.DATA </w:instrText>
      </w:r>
      <w:r w:rsidR="005236DB" w:rsidRPr="00493696">
        <w:rPr>
          <w:rFonts w:cstheme="minorHAnsi"/>
          <w:sz w:val="21"/>
          <w:szCs w:val="21"/>
        </w:rPr>
      </w:r>
      <w:r w:rsidR="005236DB" w:rsidRPr="00493696">
        <w:rPr>
          <w:rFonts w:cstheme="minorHAnsi"/>
          <w:sz w:val="21"/>
          <w:szCs w:val="21"/>
        </w:rPr>
        <w:fldChar w:fldCharType="end"/>
      </w:r>
      <w:r w:rsidR="005236DB" w:rsidRPr="00493696">
        <w:rPr>
          <w:rFonts w:cstheme="minorHAnsi"/>
          <w:sz w:val="21"/>
          <w:szCs w:val="21"/>
        </w:rPr>
      </w:r>
      <w:r w:rsidR="005236DB" w:rsidRPr="00493696">
        <w:rPr>
          <w:rFonts w:cstheme="minorHAnsi"/>
          <w:sz w:val="21"/>
          <w:szCs w:val="21"/>
        </w:rPr>
        <w:fldChar w:fldCharType="separate"/>
      </w:r>
      <w:r w:rsidR="005236DB" w:rsidRPr="00493696">
        <w:rPr>
          <w:rFonts w:cstheme="minorHAnsi"/>
          <w:noProof/>
          <w:sz w:val="21"/>
          <w:szCs w:val="21"/>
          <w:vertAlign w:val="superscript"/>
        </w:rPr>
        <w:t>13</w:t>
      </w:r>
      <w:r w:rsidR="005236DB" w:rsidRPr="00493696">
        <w:rPr>
          <w:rFonts w:cstheme="minorHAnsi"/>
          <w:sz w:val="21"/>
          <w:szCs w:val="21"/>
        </w:rPr>
        <w:fldChar w:fldCharType="end"/>
      </w:r>
      <w:r w:rsidR="00843E44" w:rsidRPr="00493696">
        <w:rPr>
          <w:rFonts w:cstheme="minorHAnsi"/>
          <w:sz w:val="21"/>
          <w:szCs w:val="21"/>
        </w:rPr>
        <w:t>, protein-retention expansion microscopy</w:t>
      </w:r>
      <w:r w:rsidR="005236DB" w:rsidRPr="00493696">
        <w:rPr>
          <w:rFonts w:cstheme="minorHAnsi"/>
          <w:sz w:val="21"/>
          <w:szCs w:val="21"/>
        </w:rPr>
        <w:t xml:space="preserve"> (</w:t>
      </w:r>
      <w:proofErr w:type="spellStart"/>
      <w:r w:rsidR="005236DB" w:rsidRPr="00493696">
        <w:rPr>
          <w:rFonts w:cstheme="minorHAnsi"/>
          <w:sz w:val="21"/>
          <w:szCs w:val="21"/>
        </w:rPr>
        <w:t>ExM</w:t>
      </w:r>
      <w:proofErr w:type="spellEnd"/>
      <w:r w:rsidR="005236DB" w:rsidRPr="00493696">
        <w:rPr>
          <w:rFonts w:cstheme="minorHAnsi"/>
          <w:sz w:val="21"/>
          <w:szCs w:val="21"/>
        </w:rPr>
        <w:t>)</w:t>
      </w:r>
      <w:r w:rsidR="005236DB" w:rsidRPr="00493696">
        <w:rPr>
          <w:rFonts w:cstheme="minorHAnsi"/>
        </w:rPr>
        <w:t xml:space="preserve"> </w:t>
      </w:r>
      <w:r w:rsidR="005236DB" w:rsidRPr="00493696">
        <w:rPr>
          <w:rFonts w:cstheme="minorHAnsi"/>
          <w:sz w:val="21"/>
          <w:szCs w:val="21"/>
        </w:rPr>
        <w:fldChar w:fldCharType="begin">
          <w:fldData xml:space="preserve">PEVuZE5vdGU+PENpdGU+PEF1dGhvcj5UaWxsYmVyZzwvQXV0aG9yPjxZZWFyPjIwMTY8L1llYXI+
PFJlY051bT4yNDwvUmVjTnVtPjxEaXNwbGF5VGV4dD48c3R5bGUgZmFjZT0ic3VwZXJzY3JpcHQi
PjE0PC9zdHlsZT48L0Rpc3BsYXlUZXh0PjxyZWNvcmQ+PHJlYy1udW1iZXI+MjQ8L3JlYy1udW1i
ZXI+PGZvcmVpZ24ta2V5cz48a2V5IGFwcD0iRU4iIGRiLWlkPSJwMHJ3ZjB3d2EyeDVkcWVmOXhs
eHAycm8ydnc1c3d0d3MyeHYiIHRpbWVzdGFtcD0iMTU3Njg4NTc1MCI+MjQ8L2tleT48L2ZvcmVp
Z24ta2V5cz48cmVmLXR5cGUgbmFtZT0iSm91cm5hbCBBcnRpY2xlIj4xNzwvcmVmLXR5cGU+PGNv
bnRyaWJ1dG9ycz48YXV0aG9ycz48YXV0aG9yPlRpbGxiZXJnLCBQLiBXLjwvYXV0aG9yPjxhdXRo
b3I+Q2hlbiwgRi48L2F1dGhvcj48YXV0aG9yPlBpYXRrZXZpY2gsIEsuIEQuPC9hdXRob3I+PGF1
dGhvcj5aaGFvLCBZLjwvYXV0aG9yPjxhdXRob3I+WXUsIEMuIEMuPC9hdXRob3I+PGF1dGhvcj5F
bmdsaXNoLCBCLiBQLjwvYXV0aG9yPjxhdXRob3I+R2FvLCBMLjwvYXV0aG9yPjxhdXRob3I+TWFy
dG9yZWxsLCBBLjwvYXV0aG9yPjxhdXRob3I+U3VrLCBILiBKLjwvYXV0aG9yPjxhdXRob3I+WW9z
aGlkYSwgRi48L2F1dGhvcj48YXV0aG9yPkRlR2VubmFybywgRS4gTS48L2F1dGhvcj48YXV0aG9y
PlJvb3NzaWVuLCBELiBILjwvYXV0aG9yPjxhdXRob3I+R29uZywgRy48L2F1dGhvcj48YXV0aG9y
PlNlbmV2aXJhdG5lLCBVLjwvYXV0aG9yPjxhdXRob3I+VGFubmVuYmF1bSwgUy4gUi48L2F1dGhv
cj48YXV0aG9yPkRlc2ltb25lLCBSLjwvYXV0aG9yPjxhdXRob3I+Q2FpLCBELjwvYXV0aG9yPjxh
dXRob3I+Qm95ZGVuLCBFLiBTLjwvYXV0aG9yPjwvYXV0aG9ycz48L2NvbnRyaWJ1dG9ycz48YXV0
aC1hZGRyZXNzPkRlcGFydG1lbnQgb2YgRWxlY3RyaWNhbCBFbmdpbmVlcmluZyBhbmQgQ29tcHV0
ZXIgU2NpZW5jZSwgTWFzc2FjaHVzZXR0cyBJbnN0aXR1dGUgb2YgVGVjaG5vbG9neSwgQ2FtYnJp
ZGdlLCBNYXNzYWNodXNldHRzLCBVU0EuJiN4RDtNYXNzYWNodXNldHRzIEluc3RpdHV0ZSBvZiBU
ZWNobm9sb2d5IE1lZGlhIExhYiwgTWFzc2FjaHVzZXR0cyBJbnN0aXR1dGUgb2YgVGVjaG5vbG9n
eSwgQ2FtYnJpZGdlLCBNYXNzYWNodXNldHRzLCBVU0EuJiN4RDtEZXBhcnRtZW50IG9mIEJpb2xv
Z2ljYWwgRW5naW5lZXJpbmcsIE1hc3NhY2h1c2V0dHMgSW5zdGl0dXRlIG9mIFRlY2hub2xvZ3ks
IENhbWJyaWRnZSwgTWFzc2FjaHVzZXR0cywgVVNBLiYjeEQ7SmFuZWxpYSBSZXNlYXJjaCBDYW1w
dXMsIEhvd2FyZCBIdWdoZXMgTWVkaWNhbCBJbnN0aXR1dGUsIEFzaGJ1cm4sIFZpcmdpbmlhLCBV
U0EuJiN4RDtEZXBhcnRtZW50IG9mIEJyYWluIGFuZCBDb2duaXRpdmUgU2NpZW5jZXMsIE1hc3Nh
Y2h1c2V0dHMgSW5zdGl0dXRlIG9mIFRlY2hub2xvZ3ksIENhbWJyaWRnZSwgTWFzc2FjaHVzZXR0
cywgVVNBLiYjeEQ7SGFydmFyZC1NSVQgRGl2aXNpb24gb2YgSGVhbHRoIFNjaWVuY2VzIGFuZCBU
ZWNobm9sb2d5LCBNYXNzYWNodXNldHRzIEluc3RpdHV0ZSBvZiBUZWNobm9sb2d5LCBDYW1icmlk
Z2UsIE1hc3NhY2h1c2V0dHMsIFVTQS4mI3hEO09zYWthIFVuaXZlcnNpdHkgTWVkaWNhbCBTY2hv
b2wsIFN1aXRhLCBPc2FrYSwgSmFwYW4uJiN4RDtNY0dvdmVybiBJbnN0aXR1dGUsIE1hc3NhY2h1
c2V0dHMgSW5zdGl0dXRlIG9mIFRlY2hub2xvZ3ksIENhbWJyaWRnZSwgTWFzc2FjaHVzZXR0cywg
VVNBLiYjeEQ7VW5pdmVyc2l0eSBvZiBNaWNoaWdhbiBNZWRpY2FsIFNjaG9vbCwgQW5uIEFyYm9y
LCBNaWNoaWdhbiwgVVNBLjwvYXV0aC1hZGRyZXNzPjx0aXRsZXM+PHRpdGxlPlByb3RlaW4tcmV0
ZW50aW9uIGV4cGFuc2lvbiBtaWNyb3Njb3B5IG9mIGNlbGxzIGFuZCB0aXNzdWVzIGxhYmVsZWQg
dXNpbmcgc3RhbmRhcmQgZmx1b3Jlc2NlbnQgcHJvdGVpbnMgYW5kIGFudGlib2RpZXM8L3RpdGxl
PjxzZWNvbmRhcnktdGl0bGU+TmF0IEJpb3RlY2hub2w8L3NlY29uZGFyeS10aXRsZT48L3RpdGxl
cz48cGVyaW9kaWNhbD48ZnVsbC10aXRsZT5OYXQgQmlvdGVjaG5vbDwvZnVsbC10aXRsZT48L3Bl
cmlvZGljYWw+PHBhZ2VzPjk4Ny05MjwvcGFnZXM+PHZvbHVtZT4zNDwvdm9sdW1lPjxudW1iZXI+
OTwvbnVtYmVyPjxlZGl0aW9uPjIwMTYvMDcvMDU8L2VkaXRpb24+PGtleXdvcmRzPjxrZXl3b3Jk
PkFuaW1hbHM8L2tleXdvcmQ+PGtleXdvcmQ+KkFudGlib2RpZXMsIE1vbm9jbG9uYWw8L2tleXdv
cmQ+PGtleXdvcmQ+QnJhaW4vKmN5dG9sb2d5LyptZXRhYm9saXNtPC9rZXl3b3JkPjxrZXl3b3Jk
PkhFSzI5MyBDZWxsczwva2V5d29yZD48a2V5d29yZD5IZUxhIENlbGxzPC9rZXl3b3JkPjxrZXl3
b3JkPkh1bWFuczwva2V5d29yZD48a2V5d29yZD5JbWFnZSBFbmhhbmNlbWVudC8qbWV0aG9kczwv
a2V5d29yZD48a2V5d29yZD4qTHVtaW5lc2NlbnQgUHJvdGVpbnM8L2tleXdvcmQ+PGtleXdvcmQ+
TWFjYWNhIG11bGF0dGE8L2tleXdvcmQ+PGtleXdvcmQ+TWljZTwva2V5d29yZD48a2V5d29yZD5N
aWNlLCBJbmJyZWQgQzU3Qkw8L2tleXdvcmQ+PGtleXdvcmQ+TWljcm9zY29weSwgRmx1b3Jlc2Nl
bmNlLyptZXRob2RzPC9rZXl3b3JkPjxrZXl3b3JkPlJlcHJvZHVjaWJpbGl0eSBvZiBSZXN1bHRz
PC9rZXl3b3JkPjxrZXl3b3JkPlNlbnNpdGl2aXR5IGFuZCBTcGVjaWZpY2l0eTwva2V5d29yZD48
a2V5d29yZD5TdGFpbmluZyBhbmQgTGFiZWxpbmcvbWV0aG9kczwva2V5d29yZD48L2tleXdvcmRz
PjxkYXRlcz48eWVhcj4yMDE2PC95ZWFyPjxwdWItZGF0ZXM+PGRhdGU+U2VwPC9kYXRlPjwvcHVi
LWRhdGVzPjwvZGF0ZXM+PGlzYm4+MTU0Ni0xNjk2IChFbGVjdHJvbmljKSYjeEQ7MTA4Ny0wMTU2
IChMaW5raW5nKTwvaXNibj48YWNjZXNzaW9uLW51bT4yNzM3NjU4NDwvYWNjZXNzaW9uLW51bT48
dXJscz48cmVsYXRlZC11cmxzPjx1cmw+aHR0cHM6Ly93d3cubmNiaS5ubG0ubmloLmdvdi9wdWJt
ZWQvMjczNzY1ODQ8L3VybD48L3JlbGF0ZWQtdXJscz48L3VybHM+PGN1c3RvbTI+UE1DNTA2ODgy
NzwvY3VzdG9tMj48ZWxlY3Ryb25pYy1yZXNvdXJjZS1udW0+MTAuMTAzOC9uYnQuMzYyNTwvZWxl
Y3Ryb25pYy1yZXNvdXJjZS1udW0+PC9yZWNvcmQ+PC9DaXRlPjwvRW5kTm90ZT5=
</w:fldData>
        </w:fldChar>
      </w:r>
      <w:r w:rsidR="005236DB" w:rsidRPr="00493696">
        <w:rPr>
          <w:rFonts w:cstheme="minorHAnsi"/>
          <w:sz w:val="21"/>
          <w:szCs w:val="21"/>
        </w:rPr>
        <w:instrText xml:space="preserve"> ADDIN EN.CITE </w:instrText>
      </w:r>
      <w:r w:rsidR="005236DB" w:rsidRPr="00493696">
        <w:rPr>
          <w:rFonts w:cstheme="minorHAnsi"/>
          <w:sz w:val="21"/>
          <w:szCs w:val="21"/>
        </w:rPr>
        <w:fldChar w:fldCharType="begin">
          <w:fldData xml:space="preserve">PEVuZE5vdGU+PENpdGU+PEF1dGhvcj5UaWxsYmVyZzwvQXV0aG9yPjxZZWFyPjIwMTY8L1llYXI+
PFJlY051bT4yNDwvUmVjTnVtPjxEaXNwbGF5VGV4dD48c3R5bGUgZmFjZT0ic3VwZXJzY3JpcHQi
PjE0PC9zdHlsZT48L0Rpc3BsYXlUZXh0PjxyZWNvcmQ+PHJlYy1udW1iZXI+MjQ8L3JlYy1udW1i
ZXI+PGZvcmVpZ24ta2V5cz48a2V5IGFwcD0iRU4iIGRiLWlkPSJwMHJ3ZjB3d2EyeDVkcWVmOXhs
eHAycm8ydnc1c3d0d3MyeHYiIHRpbWVzdGFtcD0iMTU3Njg4NTc1MCI+MjQ8L2tleT48L2ZvcmVp
Z24ta2V5cz48cmVmLXR5cGUgbmFtZT0iSm91cm5hbCBBcnRpY2xlIj4xNzwvcmVmLXR5cGU+PGNv
bnRyaWJ1dG9ycz48YXV0aG9ycz48YXV0aG9yPlRpbGxiZXJnLCBQLiBXLjwvYXV0aG9yPjxhdXRo
b3I+Q2hlbiwgRi48L2F1dGhvcj48YXV0aG9yPlBpYXRrZXZpY2gsIEsuIEQuPC9hdXRob3I+PGF1
dGhvcj5aaGFvLCBZLjwvYXV0aG9yPjxhdXRob3I+WXUsIEMuIEMuPC9hdXRob3I+PGF1dGhvcj5F
bmdsaXNoLCBCLiBQLjwvYXV0aG9yPjxhdXRob3I+R2FvLCBMLjwvYXV0aG9yPjxhdXRob3I+TWFy
dG9yZWxsLCBBLjwvYXV0aG9yPjxhdXRob3I+U3VrLCBILiBKLjwvYXV0aG9yPjxhdXRob3I+WW9z
aGlkYSwgRi48L2F1dGhvcj48YXV0aG9yPkRlR2VubmFybywgRS4gTS48L2F1dGhvcj48YXV0aG9y
PlJvb3NzaWVuLCBELiBILjwvYXV0aG9yPjxhdXRob3I+R29uZywgRy48L2F1dGhvcj48YXV0aG9y
PlNlbmV2aXJhdG5lLCBVLjwvYXV0aG9yPjxhdXRob3I+VGFubmVuYmF1bSwgUy4gUi48L2F1dGhv
cj48YXV0aG9yPkRlc2ltb25lLCBSLjwvYXV0aG9yPjxhdXRob3I+Q2FpLCBELjwvYXV0aG9yPjxh
dXRob3I+Qm95ZGVuLCBFLiBTLjwvYXV0aG9yPjwvYXV0aG9ycz48L2NvbnRyaWJ1dG9ycz48YXV0
aC1hZGRyZXNzPkRlcGFydG1lbnQgb2YgRWxlY3RyaWNhbCBFbmdpbmVlcmluZyBhbmQgQ29tcHV0
ZXIgU2NpZW5jZSwgTWFzc2FjaHVzZXR0cyBJbnN0aXR1dGUgb2YgVGVjaG5vbG9neSwgQ2FtYnJp
ZGdlLCBNYXNzYWNodXNldHRzLCBVU0EuJiN4RDtNYXNzYWNodXNldHRzIEluc3RpdHV0ZSBvZiBU
ZWNobm9sb2d5IE1lZGlhIExhYiwgTWFzc2FjaHVzZXR0cyBJbnN0aXR1dGUgb2YgVGVjaG5vbG9n
eSwgQ2FtYnJpZGdlLCBNYXNzYWNodXNldHRzLCBVU0EuJiN4RDtEZXBhcnRtZW50IG9mIEJpb2xv
Z2ljYWwgRW5naW5lZXJpbmcsIE1hc3NhY2h1c2V0dHMgSW5zdGl0dXRlIG9mIFRlY2hub2xvZ3ks
IENhbWJyaWRnZSwgTWFzc2FjaHVzZXR0cywgVVNBLiYjeEQ7SmFuZWxpYSBSZXNlYXJjaCBDYW1w
dXMsIEhvd2FyZCBIdWdoZXMgTWVkaWNhbCBJbnN0aXR1dGUsIEFzaGJ1cm4sIFZpcmdpbmlhLCBV
U0EuJiN4RDtEZXBhcnRtZW50IG9mIEJyYWluIGFuZCBDb2duaXRpdmUgU2NpZW5jZXMsIE1hc3Nh
Y2h1c2V0dHMgSW5zdGl0dXRlIG9mIFRlY2hub2xvZ3ksIENhbWJyaWRnZSwgTWFzc2FjaHVzZXR0
cywgVVNBLiYjeEQ7SGFydmFyZC1NSVQgRGl2aXNpb24gb2YgSGVhbHRoIFNjaWVuY2VzIGFuZCBU
ZWNobm9sb2d5LCBNYXNzYWNodXNldHRzIEluc3RpdHV0ZSBvZiBUZWNobm9sb2d5LCBDYW1icmlk
Z2UsIE1hc3NhY2h1c2V0dHMsIFVTQS4mI3hEO09zYWthIFVuaXZlcnNpdHkgTWVkaWNhbCBTY2hv
b2wsIFN1aXRhLCBPc2FrYSwgSmFwYW4uJiN4RDtNY0dvdmVybiBJbnN0aXR1dGUsIE1hc3NhY2h1
c2V0dHMgSW5zdGl0dXRlIG9mIFRlY2hub2xvZ3ksIENhbWJyaWRnZSwgTWFzc2FjaHVzZXR0cywg
VVNBLiYjeEQ7VW5pdmVyc2l0eSBvZiBNaWNoaWdhbiBNZWRpY2FsIFNjaG9vbCwgQW5uIEFyYm9y
LCBNaWNoaWdhbiwgVVNBLjwvYXV0aC1hZGRyZXNzPjx0aXRsZXM+PHRpdGxlPlByb3RlaW4tcmV0
ZW50aW9uIGV4cGFuc2lvbiBtaWNyb3Njb3B5IG9mIGNlbGxzIGFuZCB0aXNzdWVzIGxhYmVsZWQg
dXNpbmcgc3RhbmRhcmQgZmx1b3Jlc2NlbnQgcHJvdGVpbnMgYW5kIGFudGlib2RpZXM8L3RpdGxl
PjxzZWNvbmRhcnktdGl0bGU+TmF0IEJpb3RlY2hub2w8L3NlY29uZGFyeS10aXRsZT48L3RpdGxl
cz48cGVyaW9kaWNhbD48ZnVsbC10aXRsZT5OYXQgQmlvdGVjaG5vbDwvZnVsbC10aXRsZT48L3Bl
cmlvZGljYWw+PHBhZ2VzPjk4Ny05MjwvcGFnZXM+PHZvbHVtZT4zNDwvdm9sdW1lPjxudW1iZXI+
OTwvbnVtYmVyPjxlZGl0aW9uPjIwMTYvMDcvMDU8L2VkaXRpb24+PGtleXdvcmRzPjxrZXl3b3Jk
PkFuaW1hbHM8L2tleXdvcmQ+PGtleXdvcmQ+KkFudGlib2RpZXMsIE1vbm9jbG9uYWw8L2tleXdv
cmQ+PGtleXdvcmQ+QnJhaW4vKmN5dG9sb2d5LyptZXRhYm9saXNtPC9rZXl3b3JkPjxrZXl3b3Jk
PkhFSzI5MyBDZWxsczwva2V5d29yZD48a2V5d29yZD5IZUxhIENlbGxzPC9rZXl3b3JkPjxrZXl3
b3JkPkh1bWFuczwva2V5d29yZD48a2V5d29yZD5JbWFnZSBFbmhhbmNlbWVudC8qbWV0aG9kczwv
a2V5d29yZD48a2V5d29yZD4qTHVtaW5lc2NlbnQgUHJvdGVpbnM8L2tleXdvcmQ+PGtleXdvcmQ+
TWFjYWNhIG11bGF0dGE8L2tleXdvcmQ+PGtleXdvcmQ+TWljZTwva2V5d29yZD48a2V5d29yZD5N
aWNlLCBJbmJyZWQgQzU3Qkw8L2tleXdvcmQ+PGtleXdvcmQ+TWljcm9zY29weSwgRmx1b3Jlc2Nl
bmNlLyptZXRob2RzPC9rZXl3b3JkPjxrZXl3b3JkPlJlcHJvZHVjaWJpbGl0eSBvZiBSZXN1bHRz
PC9rZXl3b3JkPjxrZXl3b3JkPlNlbnNpdGl2aXR5IGFuZCBTcGVjaWZpY2l0eTwva2V5d29yZD48
a2V5d29yZD5TdGFpbmluZyBhbmQgTGFiZWxpbmcvbWV0aG9kczwva2V5d29yZD48L2tleXdvcmRz
PjxkYXRlcz48eWVhcj4yMDE2PC95ZWFyPjxwdWItZGF0ZXM+PGRhdGU+U2VwPC9kYXRlPjwvcHVi
LWRhdGVzPjwvZGF0ZXM+PGlzYm4+MTU0Ni0xNjk2IChFbGVjdHJvbmljKSYjeEQ7MTA4Ny0wMTU2
IChMaW5raW5nKTwvaXNibj48YWNjZXNzaW9uLW51bT4yNzM3NjU4NDwvYWNjZXNzaW9uLW51bT48
dXJscz48cmVsYXRlZC11cmxzPjx1cmw+aHR0cHM6Ly93d3cubmNiaS5ubG0ubmloLmdvdi9wdWJt
ZWQvMjczNzY1ODQ8L3VybD48L3JlbGF0ZWQtdXJscz48L3VybHM+PGN1c3RvbTI+UE1DNTA2ODgy
NzwvY3VzdG9tMj48ZWxlY3Ryb25pYy1yZXNvdXJjZS1udW0+MTAuMTAzOC9uYnQuMzYyNTwvZWxl
Y3Ryb25pYy1yZXNvdXJjZS1udW0+PC9yZWNvcmQ+PC9DaXRlPjwvRW5kTm90ZT5=
</w:fldData>
        </w:fldChar>
      </w:r>
      <w:r w:rsidR="005236DB" w:rsidRPr="00493696">
        <w:rPr>
          <w:rFonts w:cstheme="minorHAnsi"/>
          <w:sz w:val="21"/>
          <w:szCs w:val="21"/>
        </w:rPr>
        <w:instrText xml:space="preserve"> ADDIN EN.CITE.DATA </w:instrText>
      </w:r>
      <w:r w:rsidR="005236DB" w:rsidRPr="00493696">
        <w:rPr>
          <w:rFonts w:cstheme="minorHAnsi"/>
          <w:sz w:val="21"/>
          <w:szCs w:val="21"/>
        </w:rPr>
      </w:r>
      <w:r w:rsidR="005236DB" w:rsidRPr="00493696">
        <w:rPr>
          <w:rFonts w:cstheme="minorHAnsi"/>
          <w:sz w:val="21"/>
          <w:szCs w:val="21"/>
        </w:rPr>
        <w:fldChar w:fldCharType="end"/>
      </w:r>
      <w:r w:rsidR="005236DB" w:rsidRPr="00493696">
        <w:rPr>
          <w:rFonts w:cstheme="minorHAnsi"/>
          <w:sz w:val="21"/>
          <w:szCs w:val="21"/>
        </w:rPr>
      </w:r>
      <w:r w:rsidR="005236DB" w:rsidRPr="00493696">
        <w:rPr>
          <w:rFonts w:cstheme="minorHAnsi"/>
          <w:sz w:val="21"/>
          <w:szCs w:val="21"/>
        </w:rPr>
        <w:fldChar w:fldCharType="separate"/>
      </w:r>
      <w:r w:rsidR="005236DB" w:rsidRPr="00493696">
        <w:rPr>
          <w:rFonts w:cstheme="minorHAnsi"/>
          <w:noProof/>
          <w:sz w:val="21"/>
          <w:szCs w:val="21"/>
          <w:vertAlign w:val="superscript"/>
        </w:rPr>
        <w:t>14</w:t>
      </w:r>
      <w:r w:rsidR="005236DB" w:rsidRPr="00493696">
        <w:rPr>
          <w:rFonts w:cstheme="minorHAnsi"/>
          <w:sz w:val="21"/>
          <w:szCs w:val="21"/>
        </w:rPr>
        <w:fldChar w:fldCharType="end"/>
      </w:r>
      <w:r w:rsidR="00843E44" w:rsidRPr="00493696">
        <w:rPr>
          <w:rFonts w:cstheme="minorHAnsi"/>
          <w:sz w:val="21"/>
          <w:szCs w:val="21"/>
        </w:rPr>
        <w:t xml:space="preserve">, single-cell whole genome amplification method </w:t>
      </w:r>
      <w:r w:rsidR="0087041C" w:rsidRPr="00493696">
        <w:rPr>
          <w:rFonts w:cstheme="minorHAnsi"/>
          <w:sz w:val="21"/>
          <w:szCs w:val="21"/>
        </w:rPr>
        <w:t>Multiple Annealing and Looping Based Amplification Cycles (MALBAC)</w:t>
      </w:r>
      <w:r w:rsidR="005236DB" w:rsidRPr="00493696">
        <w:rPr>
          <w:rFonts w:cstheme="minorHAnsi"/>
          <w:sz w:val="21"/>
          <w:szCs w:val="21"/>
        </w:rPr>
        <w:fldChar w:fldCharType="begin"/>
      </w:r>
      <w:r w:rsidR="005236DB" w:rsidRPr="00493696">
        <w:rPr>
          <w:rFonts w:cstheme="minorHAnsi"/>
          <w:sz w:val="21"/>
          <w:szCs w:val="21"/>
        </w:rPr>
        <w:instrText xml:space="preserve"> ADDIN EN.CITE &lt;EndNote&gt;&lt;Cite&gt;&lt;Author&gt;Zong&lt;/Author&gt;&lt;Year&gt;2012&lt;/Year&gt;&lt;RecNum&gt;25&lt;/RecNum&gt;&lt;DisplayText&gt;&lt;style face="superscript"&gt;15&lt;/style&gt;&lt;/DisplayText&gt;&lt;record&gt;&lt;rec-number&gt;25&lt;/rec-number&gt;&lt;foreign-keys&gt;&lt;key app="EN" db-id="p0rwf0wwa2x5dqef9xlxp2ro2vw5swtws2xv" timestamp="1576886497"&gt;25&lt;/key&gt;&lt;/foreign-keys&gt;&lt;ref-type name="Journal Article"&gt;17&lt;/ref-type&gt;&lt;contributors&gt;&lt;authors&gt;&lt;author&gt;Zong, C.&lt;/author&gt;&lt;author&gt;Lu, S.&lt;/author&gt;&lt;author&gt;Chapman, A. R.&lt;/author&gt;&lt;author&gt;Xie, X. S.&lt;/author&gt;&lt;/authors&gt;&lt;/contributors&gt;&lt;auth-address&gt;Department of Chemistry and Chemical Biology, Harvard University, Cambridge, MA 02138, USA.&lt;/auth-address&gt;&lt;titles&gt;&lt;title&gt;Genome-wide detection of single-nucleotide and copy-number variations of a single human cell&lt;/title&gt;&lt;secondary-title&gt;Science&lt;/secondary-title&gt;&lt;/titles&gt;&lt;periodical&gt;&lt;full-title&gt;Science&lt;/full-title&gt;&lt;/periodical&gt;&lt;pages&gt;1622-6&lt;/pages&gt;&lt;volume&gt;338&lt;/volume&gt;&lt;number&gt;6114&lt;/number&gt;&lt;edition&gt;2012/12/22&lt;/edition&gt;&lt;keywords&gt;&lt;keyword&gt;Adenocarcinoma/genetics&lt;/keyword&gt;&lt;keyword&gt;Cell Line, Tumor&lt;/keyword&gt;&lt;keyword&gt;Colorectal Neoplasms/*genetics&lt;/keyword&gt;&lt;keyword&gt;*DNA Copy Number Variations&lt;/keyword&gt;&lt;keyword&gt;DNA, Neoplasm/*genetics&lt;/keyword&gt;&lt;keyword&gt;Genome, Human&lt;/keyword&gt;&lt;keyword&gt;High-Throughput Nucleotide Sequencing&lt;/keyword&gt;&lt;keyword&gt;Humans&lt;/keyword&gt;&lt;keyword&gt;Mutation Rate&lt;/keyword&gt;&lt;keyword&gt;Nucleic Acid Amplification Techniques/*methods&lt;/keyword&gt;&lt;keyword&gt;*Point Mutation&lt;/keyword&gt;&lt;keyword&gt;*Polymorphism, Single Nucleotide&lt;/keyword&gt;&lt;keyword&gt;Sequence Analysis, DNA/methods&lt;/keyword&gt;&lt;keyword&gt;*Single-Cell Analysis&lt;/keyword&gt;&lt;/keywords&gt;&lt;dates&gt;&lt;year&gt;2012&lt;/year&gt;&lt;pub-dates&gt;&lt;date&gt;Dec 21&lt;/date&gt;&lt;/pub-dates&gt;&lt;/dates&gt;&lt;isbn&gt;1095-9203 (Electronic)&amp;#xD;0036-8075 (Linking)&lt;/isbn&gt;&lt;accession-num&gt;23258894&lt;/accession-num&gt;&lt;urls&gt;&lt;related-urls&gt;&lt;url&gt;https://www.ncbi.nlm.nih.gov/pubmed/23258894&lt;/url&gt;&lt;/related-urls&gt;&lt;/urls&gt;&lt;custom2&gt;PMC3600412&lt;/custom2&gt;&lt;electronic-resource-num&gt;10.1126/science.1229164&lt;/electronic-resource-num&gt;&lt;/record&gt;&lt;/Cite&gt;&lt;/EndNote&gt;</w:instrText>
      </w:r>
      <w:r w:rsidR="005236DB" w:rsidRPr="00493696">
        <w:rPr>
          <w:rFonts w:cstheme="minorHAnsi"/>
          <w:sz w:val="21"/>
          <w:szCs w:val="21"/>
        </w:rPr>
        <w:fldChar w:fldCharType="separate"/>
      </w:r>
      <w:r w:rsidR="005236DB" w:rsidRPr="00493696">
        <w:rPr>
          <w:rFonts w:cstheme="minorHAnsi"/>
          <w:noProof/>
          <w:sz w:val="21"/>
          <w:szCs w:val="21"/>
          <w:vertAlign w:val="superscript"/>
        </w:rPr>
        <w:t>15</w:t>
      </w:r>
      <w:r w:rsidR="005236DB" w:rsidRPr="00493696">
        <w:rPr>
          <w:rFonts w:cstheme="minorHAnsi"/>
          <w:sz w:val="21"/>
          <w:szCs w:val="21"/>
        </w:rPr>
        <w:fldChar w:fldCharType="end"/>
      </w:r>
      <w:r w:rsidR="00843E44" w:rsidRPr="00493696">
        <w:rPr>
          <w:rFonts w:cstheme="minorHAnsi"/>
          <w:sz w:val="21"/>
          <w:szCs w:val="21"/>
        </w:rPr>
        <w:t xml:space="preserve"> and proximity ligation assay</w:t>
      </w:r>
      <w:r w:rsidR="005236DB" w:rsidRPr="00493696">
        <w:rPr>
          <w:rFonts w:cstheme="minorHAnsi"/>
        </w:rPr>
        <w:t xml:space="preserve"> </w:t>
      </w:r>
      <w:r w:rsidR="005236DB" w:rsidRPr="00493696">
        <w:rPr>
          <w:rFonts w:cstheme="minorHAnsi"/>
          <w:sz w:val="21"/>
          <w:szCs w:val="21"/>
        </w:rPr>
        <w:fldChar w:fldCharType="begin"/>
      </w:r>
      <w:r w:rsidR="005236DB" w:rsidRPr="00493696">
        <w:rPr>
          <w:rFonts w:cstheme="minorHAnsi"/>
          <w:sz w:val="21"/>
          <w:szCs w:val="21"/>
        </w:rPr>
        <w:instrText xml:space="preserve"> ADDIN EN.CITE &lt;EndNote&gt;&lt;Cite&gt;&lt;Author&gt;Gullberg&lt;/Author&gt;&lt;Year&gt;2004&lt;/Year&gt;&lt;RecNum&gt;26&lt;/RecNum&gt;&lt;DisplayText&gt;&lt;style face="superscript"&gt;16&lt;/style&gt;&lt;/DisplayText&gt;&lt;record&gt;&lt;rec-number&gt;26&lt;/rec-number&gt;&lt;foreign-keys&gt;&lt;key app="EN" db-id="p0rwf0wwa2x5dqef9xlxp2ro2vw5swtws2xv" timestamp="1576886669"&gt;26&lt;/key&gt;&lt;/foreign-keys&gt;&lt;ref-type name="Journal Article"&gt;17&lt;/ref-type&gt;&lt;contributors&gt;&lt;authors&gt;&lt;author&gt;Gullberg, M.&lt;/author&gt;&lt;author&gt;Gustafsdottir, S. M.&lt;/author&gt;&lt;author&gt;Schallmeiner, E.&lt;/author&gt;&lt;author&gt;Jarvius, J.&lt;/author&gt;&lt;author&gt;Bjarnegard, M.&lt;/author&gt;&lt;author&gt;Betsholtz, C.&lt;/author&gt;&lt;author&gt;Landegren, U.&lt;/author&gt;&lt;author&gt;Fredriksson, S.&lt;/author&gt;&lt;/authors&gt;&lt;/contributors&gt;&lt;auth-address&gt;The Beijer Laboratory, Department of Genetics and Pathology, Rudbeck Laboratory, Uppsala University, Se-75185 Uppsala, Sweden.&lt;/auth-address&gt;&lt;titles&gt;&lt;title&gt;Cytokine detection by antibody-based proximity ligation&lt;/title&gt;&lt;secondary-title&gt;Proc Natl Acad Sci U S A&lt;/secondary-title&gt;&lt;/titles&gt;&lt;periodical&gt;&lt;full-title&gt;Proc Natl Acad Sci U S A&lt;/full-title&gt;&lt;/periodical&gt;&lt;pages&gt;8420-4&lt;/pages&gt;&lt;volume&gt;101&lt;/volume&gt;&lt;number&gt;22&lt;/number&gt;&lt;edition&gt;2004/05/25&lt;/edition&gt;&lt;keywords&gt;&lt;keyword&gt;Antibodies/*metabolism&lt;/keyword&gt;&lt;keyword&gt;Cell Line&lt;/keyword&gt;&lt;keyword&gt;Cytokines/*analysis&lt;/keyword&gt;&lt;keyword&gt;Humans&lt;/keyword&gt;&lt;keyword&gt;Insulin/analysis&lt;/keyword&gt;&lt;keyword&gt;*Molecular Probe Techniques&lt;/keyword&gt;&lt;keyword&gt;Oligonucleotides/metabolism&lt;/keyword&gt;&lt;keyword&gt;Thrombin/analysis&lt;/keyword&gt;&lt;/keywords&gt;&lt;dates&gt;&lt;year&gt;2004&lt;/year&gt;&lt;pub-dates&gt;&lt;date&gt;Jun 1&lt;/date&gt;&lt;/pub-dates&gt;&lt;/dates&gt;&lt;isbn&gt;0027-8424 (Print)&amp;#xD;0027-8424 (Linking)&lt;/isbn&gt;&lt;accession-num&gt;15155907&lt;/accession-num&gt;&lt;urls&gt;&lt;related-urls&gt;&lt;url&gt;https://www.ncbi.nlm.nih.gov/pubmed/15155907&lt;/url&gt;&lt;/related-urls&gt;&lt;/urls&gt;&lt;custom2&gt;PMC420409&lt;/custom2&gt;&lt;electronic-resource-num&gt;10.1073/pnas.0400552101&lt;/electronic-resource-num&gt;&lt;/record&gt;&lt;/Cite&gt;&lt;/EndNote&gt;</w:instrText>
      </w:r>
      <w:r w:rsidR="005236DB" w:rsidRPr="00493696">
        <w:rPr>
          <w:rFonts w:cstheme="minorHAnsi"/>
          <w:sz w:val="21"/>
          <w:szCs w:val="21"/>
        </w:rPr>
        <w:fldChar w:fldCharType="separate"/>
      </w:r>
      <w:r w:rsidR="005236DB" w:rsidRPr="00493696">
        <w:rPr>
          <w:rFonts w:cstheme="minorHAnsi"/>
          <w:noProof/>
          <w:sz w:val="21"/>
          <w:szCs w:val="21"/>
          <w:vertAlign w:val="superscript"/>
        </w:rPr>
        <w:t>16</w:t>
      </w:r>
      <w:r w:rsidR="005236DB" w:rsidRPr="00493696">
        <w:rPr>
          <w:rFonts w:cstheme="minorHAnsi"/>
          <w:sz w:val="21"/>
          <w:szCs w:val="21"/>
        </w:rPr>
        <w:fldChar w:fldCharType="end"/>
      </w:r>
      <w:r w:rsidR="00843E44" w:rsidRPr="00493696">
        <w:rPr>
          <w:rFonts w:cstheme="minorHAnsi"/>
          <w:sz w:val="21"/>
          <w:szCs w:val="21"/>
        </w:rPr>
        <w:t>.</w:t>
      </w:r>
      <w:r w:rsidR="005236DB" w:rsidRPr="00493696">
        <w:rPr>
          <w:rFonts w:cstheme="minorHAnsi"/>
          <w:sz w:val="21"/>
          <w:szCs w:val="21"/>
        </w:rPr>
        <w:t xml:space="preserve"> </w:t>
      </w:r>
      <w:r w:rsidR="001A124C" w:rsidRPr="00493696">
        <w:rPr>
          <w:rFonts w:cstheme="minorHAnsi"/>
          <w:sz w:val="21"/>
          <w:szCs w:val="21"/>
        </w:rPr>
        <w:t xml:space="preserve"> </w:t>
      </w:r>
      <w:r w:rsidR="0087041C" w:rsidRPr="00493696">
        <w:rPr>
          <w:rFonts w:cstheme="minorHAnsi"/>
          <w:sz w:val="21"/>
          <w:szCs w:val="21"/>
        </w:rPr>
        <w:t>The new method consists of two sequential steps. The first step (</w:t>
      </w:r>
      <w:r w:rsidR="0087041C" w:rsidRPr="00493696">
        <w:rPr>
          <w:rFonts w:cstheme="minorHAnsi"/>
          <w:b/>
          <w:sz w:val="21"/>
          <w:szCs w:val="21"/>
        </w:rPr>
        <w:t>Fig. 1a</w:t>
      </w:r>
      <w:r w:rsidR="0087041C" w:rsidRPr="00493696">
        <w:rPr>
          <w:rFonts w:cstheme="minorHAnsi"/>
          <w:sz w:val="21"/>
          <w:szCs w:val="21"/>
        </w:rPr>
        <w:t xml:space="preserve">) generates “reusable” single cells. Cellular proteins, including nuclear proteins, are modified with monomer acrylamide using </w:t>
      </w:r>
      <w:r w:rsidR="00F22DF5">
        <w:rPr>
          <w:rFonts w:cstheme="minorHAnsi"/>
          <w:sz w:val="21"/>
          <w:szCs w:val="21"/>
        </w:rPr>
        <w:t xml:space="preserve">a </w:t>
      </w:r>
      <w:r w:rsidR="0087041C" w:rsidRPr="00493696">
        <w:rPr>
          <w:rFonts w:cstheme="minorHAnsi"/>
          <w:sz w:val="21"/>
          <w:szCs w:val="21"/>
        </w:rPr>
        <w:t>paraformaldehyde (PFA)/acrylamide mixture; the monomer acrylamide on the proteins is incorporated into a polyacrylamide scaffold by polymerizing the acrylamide (</w:t>
      </w:r>
      <w:r w:rsidR="0087041C" w:rsidRPr="00493696">
        <w:rPr>
          <w:rFonts w:cstheme="minorHAnsi"/>
          <w:b/>
          <w:sz w:val="21"/>
          <w:szCs w:val="21"/>
        </w:rPr>
        <w:t>Fig. 1</w:t>
      </w:r>
      <w:r w:rsidR="00C81FAC" w:rsidRPr="00493696">
        <w:rPr>
          <w:rFonts w:cstheme="minorHAnsi"/>
          <w:b/>
          <w:sz w:val="21"/>
          <w:szCs w:val="21"/>
        </w:rPr>
        <w:t>a</w:t>
      </w:r>
      <w:r w:rsidR="0087041C" w:rsidRPr="00493696">
        <w:rPr>
          <w:rFonts w:cstheme="minorHAnsi"/>
          <w:sz w:val="21"/>
          <w:szCs w:val="21"/>
        </w:rPr>
        <w:t>). Individual cells are then embedded in a polyacrylamide gel-bead (</w:t>
      </w:r>
      <w:r w:rsidR="00366F11" w:rsidRPr="00493696">
        <w:rPr>
          <w:rFonts w:cstheme="minorHAnsi"/>
          <w:b/>
          <w:sz w:val="21"/>
          <w:szCs w:val="21"/>
        </w:rPr>
        <w:t xml:space="preserve">Supplementary </w:t>
      </w:r>
      <w:r w:rsidR="00E84C2D" w:rsidRPr="00493696">
        <w:rPr>
          <w:rFonts w:cstheme="minorHAnsi"/>
          <w:b/>
          <w:sz w:val="21"/>
          <w:szCs w:val="21"/>
        </w:rPr>
        <w:t>Fig</w:t>
      </w:r>
      <w:r w:rsidR="00904A77" w:rsidRPr="00493696">
        <w:rPr>
          <w:rFonts w:cstheme="minorHAnsi"/>
          <w:b/>
          <w:sz w:val="21"/>
          <w:szCs w:val="21"/>
        </w:rPr>
        <w:t xml:space="preserve">. </w:t>
      </w:r>
      <w:r w:rsidR="00E84C2D" w:rsidRPr="00493696">
        <w:rPr>
          <w:rFonts w:cstheme="minorHAnsi"/>
          <w:b/>
          <w:sz w:val="21"/>
          <w:szCs w:val="21"/>
        </w:rPr>
        <w:t>1a</w:t>
      </w:r>
      <w:r w:rsidR="0087041C" w:rsidRPr="00493696">
        <w:rPr>
          <w:rFonts w:cstheme="minorHAnsi"/>
          <w:sz w:val="21"/>
          <w:szCs w:val="21"/>
        </w:rPr>
        <w:t>). The second step acquires locational information of individual antibodies on the genome through a series of biochemical reactions (</w:t>
      </w:r>
      <w:r w:rsidR="0087041C" w:rsidRPr="00493696">
        <w:rPr>
          <w:rFonts w:cstheme="minorHAnsi"/>
          <w:b/>
          <w:sz w:val="21"/>
          <w:szCs w:val="21"/>
        </w:rPr>
        <w:t>Fig. 1</w:t>
      </w:r>
      <w:r w:rsidR="00B93389" w:rsidRPr="00493696">
        <w:rPr>
          <w:rFonts w:cstheme="minorHAnsi"/>
          <w:b/>
          <w:sz w:val="21"/>
          <w:szCs w:val="21"/>
        </w:rPr>
        <w:t>b</w:t>
      </w:r>
      <w:r w:rsidR="0087041C" w:rsidRPr="00493696">
        <w:rPr>
          <w:rFonts w:cstheme="minorHAnsi"/>
          <w:sz w:val="21"/>
          <w:szCs w:val="21"/>
        </w:rPr>
        <w:t xml:space="preserve">). Random primers annealed to the genomic DNA are extended with a DNA polymerase to acquire locational information on the genome. </w:t>
      </w:r>
      <w:r w:rsidR="00461834">
        <w:rPr>
          <w:rFonts w:cstheme="minorHAnsi"/>
          <w:sz w:val="21"/>
          <w:szCs w:val="21"/>
        </w:rPr>
        <w:t>A DNA poly</w:t>
      </w:r>
      <w:r w:rsidR="00536F13">
        <w:rPr>
          <w:rFonts w:cstheme="minorHAnsi"/>
          <w:sz w:val="21"/>
          <w:szCs w:val="21"/>
        </w:rPr>
        <w:t xml:space="preserve">merase, which does not have exonuclease activity, is used to protect genomic DNA. </w:t>
      </w:r>
      <w:r w:rsidR="0087041C" w:rsidRPr="00493696">
        <w:rPr>
          <w:rFonts w:cstheme="minorHAnsi"/>
          <w:sz w:val="21"/>
          <w:szCs w:val="21"/>
        </w:rPr>
        <w:t>Antibodies are conjugated to a DNA probe containing a unique barcode and a ligation sequence. The antibodies are incubated with the “reusable” single cell. After washing the cell, proximity ligation is performed between the antibody-DNA-probe-conjugate and the random primers using a ligation adapter with a T4 DNA ligase. The ligated products are amplified by MALBAC with a second set of random primers containing a cell-specific barcode. The antibody-DNA-probe-conjugate also contains a T7 promoter sequence. In vitro transcription, RNA purification and reverse transcription are performed to reduce MALBAC byproducts, i.e. genome sequences lacking the antibody-DNA probe</w:t>
      </w:r>
      <w:r w:rsidR="00146E98">
        <w:rPr>
          <w:rFonts w:cstheme="minorHAnsi"/>
          <w:sz w:val="21"/>
          <w:szCs w:val="21"/>
        </w:rPr>
        <w:t xml:space="preserve"> (</w:t>
      </w:r>
      <w:r w:rsidR="00146E98" w:rsidRPr="00146E98">
        <w:rPr>
          <w:rFonts w:cstheme="minorHAnsi"/>
          <w:b/>
          <w:sz w:val="21"/>
          <w:szCs w:val="21"/>
        </w:rPr>
        <w:t>Supplementary Fig. 2</w:t>
      </w:r>
      <w:r w:rsidR="00146E98">
        <w:rPr>
          <w:rFonts w:cstheme="minorHAnsi"/>
          <w:sz w:val="21"/>
          <w:szCs w:val="21"/>
        </w:rPr>
        <w:t>)</w:t>
      </w:r>
      <w:r w:rsidR="0087041C" w:rsidRPr="00493696">
        <w:rPr>
          <w:rFonts w:cstheme="minorHAnsi"/>
          <w:sz w:val="21"/>
          <w:szCs w:val="21"/>
        </w:rPr>
        <w:t>.</w:t>
      </w:r>
    </w:p>
    <w:p w14:paraId="7A519174" w14:textId="77777777" w:rsidR="003D62A3" w:rsidRPr="00493696" w:rsidRDefault="003D62A3" w:rsidP="00767386">
      <w:pPr>
        <w:spacing w:after="0" w:line="480" w:lineRule="auto"/>
        <w:ind w:firstLine="720"/>
        <w:jc w:val="both"/>
        <w:rPr>
          <w:rFonts w:cstheme="minorHAnsi"/>
          <w:sz w:val="21"/>
          <w:szCs w:val="21"/>
        </w:rPr>
      </w:pPr>
    </w:p>
    <w:p w14:paraId="29F3BDF7" w14:textId="782DB4ED" w:rsidR="00BD30D6" w:rsidRPr="00493696" w:rsidRDefault="007F77DD" w:rsidP="00BD30D6">
      <w:pPr>
        <w:spacing w:after="0" w:line="480" w:lineRule="auto"/>
        <w:jc w:val="both"/>
        <w:rPr>
          <w:rFonts w:cstheme="minorHAnsi"/>
          <w:b/>
          <w:sz w:val="21"/>
          <w:szCs w:val="21"/>
        </w:rPr>
      </w:pPr>
      <w:r w:rsidRPr="00493696">
        <w:rPr>
          <w:rFonts w:cstheme="minorHAnsi"/>
          <w:b/>
          <w:sz w:val="21"/>
          <w:szCs w:val="21"/>
        </w:rPr>
        <w:t>A s</w:t>
      </w:r>
      <w:r w:rsidR="007408F5" w:rsidRPr="00493696">
        <w:rPr>
          <w:rFonts w:cstheme="minorHAnsi"/>
          <w:b/>
          <w:sz w:val="21"/>
          <w:szCs w:val="21"/>
        </w:rPr>
        <w:t xml:space="preserve">ingle cell anchored to polyacrylamide </w:t>
      </w:r>
      <w:r w:rsidRPr="00493696">
        <w:rPr>
          <w:rFonts w:cstheme="minorHAnsi"/>
          <w:b/>
          <w:sz w:val="21"/>
          <w:szCs w:val="21"/>
        </w:rPr>
        <w:t>scaffold is reusable</w:t>
      </w:r>
      <w:r w:rsidR="00645D4B" w:rsidRPr="00493696">
        <w:rPr>
          <w:rFonts w:cstheme="minorHAnsi"/>
          <w:b/>
          <w:sz w:val="21"/>
          <w:szCs w:val="21"/>
        </w:rPr>
        <w:t xml:space="preserve"> in </w:t>
      </w:r>
      <w:proofErr w:type="spellStart"/>
      <w:r w:rsidR="00645D4B" w:rsidRPr="00493696">
        <w:rPr>
          <w:rFonts w:cstheme="minorHAnsi"/>
          <w:b/>
          <w:sz w:val="21"/>
          <w:szCs w:val="21"/>
        </w:rPr>
        <w:t>RscEpi</w:t>
      </w:r>
      <w:proofErr w:type="spellEnd"/>
      <w:r w:rsidR="00645D4B" w:rsidRPr="00493696">
        <w:rPr>
          <w:rFonts w:cstheme="minorHAnsi"/>
          <w:b/>
          <w:sz w:val="21"/>
          <w:szCs w:val="21"/>
        </w:rPr>
        <w:t>-seq</w:t>
      </w:r>
    </w:p>
    <w:p w14:paraId="073F5F7B" w14:textId="4E676A0A" w:rsidR="00806AA1" w:rsidRPr="00493696" w:rsidRDefault="00D71ECB" w:rsidP="0092214E">
      <w:pPr>
        <w:spacing w:after="0" w:line="480" w:lineRule="auto"/>
        <w:jc w:val="both"/>
        <w:rPr>
          <w:rFonts w:cstheme="minorHAnsi"/>
          <w:sz w:val="21"/>
          <w:szCs w:val="21"/>
        </w:rPr>
      </w:pPr>
      <w:r w:rsidRPr="00493696">
        <w:rPr>
          <w:rFonts w:cstheme="minorHAnsi"/>
          <w:sz w:val="21"/>
          <w:szCs w:val="21"/>
        </w:rPr>
        <w:t xml:space="preserve">We first evaluated </w:t>
      </w:r>
      <w:r w:rsidR="0093321D">
        <w:rPr>
          <w:rFonts w:cstheme="minorHAnsi"/>
          <w:sz w:val="21"/>
          <w:szCs w:val="21"/>
        </w:rPr>
        <w:t xml:space="preserve">whether </w:t>
      </w:r>
      <w:r w:rsidRPr="00493696">
        <w:rPr>
          <w:rFonts w:cstheme="minorHAnsi"/>
          <w:sz w:val="21"/>
          <w:szCs w:val="21"/>
        </w:rPr>
        <w:t xml:space="preserve">“reusable” single cells can retain cellular proteins over repeated heating and cooling cycles, which are used </w:t>
      </w:r>
      <w:r w:rsidR="00551FF4">
        <w:rPr>
          <w:rFonts w:cstheme="minorHAnsi"/>
          <w:sz w:val="21"/>
          <w:szCs w:val="21"/>
        </w:rPr>
        <w:t>for</w:t>
      </w:r>
      <w:r w:rsidRPr="00493696">
        <w:rPr>
          <w:rFonts w:cstheme="minorHAnsi"/>
          <w:sz w:val="21"/>
          <w:szCs w:val="21"/>
        </w:rPr>
        <w:t xml:space="preserve"> acquiring locational information of antibodies (</w:t>
      </w:r>
      <w:r w:rsidRPr="00493696">
        <w:rPr>
          <w:rFonts w:cstheme="minorHAnsi"/>
          <w:b/>
          <w:sz w:val="21"/>
          <w:szCs w:val="21"/>
        </w:rPr>
        <w:t>Fig</w:t>
      </w:r>
      <w:r w:rsidR="003B6DAA" w:rsidRPr="00493696">
        <w:rPr>
          <w:rFonts w:cstheme="minorHAnsi"/>
          <w:b/>
          <w:sz w:val="21"/>
          <w:szCs w:val="21"/>
        </w:rPr>
        <w:t xml:space="preserve">. </w:t>
      </w:r>
      <w:r w:rsidRPr="00493696">
        <w:rPr>
          <w:rFonts w:cstheme="minorHAnsi"/>
          <w:b/>
          <w:sz w:val="21"/>
          <w:szCs w:val="21"/>
        </w:rPr>
        <w:t>1</w:t>
      </w:r>
      <w:r w:rsidR="003B6DAA" w:rsidRPr="00493696">
        <w:rPr>
          <w:rFonts w:cstheme="minorHAnsi"/>
          <w:b/>
          <w:sz w:val="21"/>
          <w:szCs w:val="21"/>
        </w:rPr>
        <w:t>b</w:t>
      </w:r>
      <w:r w:rsidRPr="00493696">
        <w:rPr>
          <w:rFonts w:cstheme="minorHAnsi"/>
          <w:sz w:val="21"/>
          <w:szCs w:val="21"/>
        </w:rPr>
        <w:t>). The results (</w:t>
      </w:r>
      <w:r w:rsidR="003B6DAA" w:rsidRPr="00493696">
        <w:rPr>
          <w:rFonts w:cstheme="minorHAnsi"/>
          <w:b/>
          <w:sz w:val="21"/>
          <w:szCs w:val="21"/>
        </w:rPr>
        <w:t xml:space="preserve">Supplementary Fig. </w:t>
      </w:r>
      <w:r w:rsidRPr="00493696">
        <w:rPr>
          <w:rFonts w:cstheme="minorHAnsi"/>
          <w:b/>
          <w:sz w:val="21"/>
          <w:szCs w:val="21"/>
        </w:rPr>
        <w:t>1</w:t>
      </w:r>
      <w:r w:rsidR="003B6DAA" w:rsidRPr="00493696">
        <w:rPr>
          <w:rFonts w:cstheme="minorHAnsi"/>
          <w:b/>
          <w:sz w:val="21"/>
          <w:szCs w:val="21"/>
        </w:rPr>
        <w:t>b</w:t>
      </w:r>
      <w:r w:rsidRPr="00493696">
        <w:rPr>
          <w:rFonts w:cstheme="minorHAnsi"/>
          <w:sz w:val="21"/>
          <w:szCs w:val="21"/>
        </w:rPr>
        <w:t xml:space="preserve">) indicated that </w:t>
      </w:r>
      <w:r w:rsidR="00806AA1" w:rsidRPr="00493696">
        <w:rPr>
          <w:rFonts w:cstheme="minorHAnsi"/>
          <w:sz w:val="21"/>
          <w:szCs w:val="21"/>
        </w:rPr>
        <w:t xml:space="preserve">cells treated with 28% acrylamide+4% PFA before embedding </w:t>
      </w:r>
      <w:r w:rsidR="00551FF4">
        <w:rPr>
          <w:rFonts w:cstheme="minorHAnsi"/>
          <w:sz w:val="21"/>
          <w:szCs w:val="21"/>
        </w:rPr>
        <w:t xml:space="preserve">into the </w:t>
      </w:r>
      <w:r w:rsidR="00806AA1" w:rsidRPr="00493696">
        <w:rPr>
          <w:rFonts w:cstheme="minorHAnsi"/>
          <w:sz w:val="21"/>
          <w:szCs w:val="21"/>
        </w:rPr>
        <w:lastRenderedPageBreak/>
        <w:t xml:space="preserve">polyacrylamide scaffold preserve the highest amount of cellular protein </w:t>
      </w:r>
      <w:r w:rsidR="00551FF4">
        <w:rPr>
          <w:rFonts w:cstheme="minorHAnsi"/>
          <w:sz w:val="21"/>
          <w:szCs w:val="21"/>
        </w:rPr>
        <w:t xml:space="preserve">over </w:t>
      </w:r>
      <w:r w:rsidR="00806AA1" w:rsidRPr="00493696">
        <w:rPr>
          <w:rFonts w:cstheme="minorHAnsi"/>
          <w:sz w:val="21"/>
          <w:szCs w:val="21"/>
        </w:rPr>
        <w:t>100 annealing cycles</w:t>
      </w:r>
      <w:r w:rsidR="008A56C6" w:rsidRPr="008A56C6">
        <w:t xml:space="preserve"> </w:t>
      </w:r>
      <w:r w:rsidR="008A56C6" w:rsidRPr="008A56C6">
        <w:rPr>
          <w:rFonts w:cstheme="minorHAnsi"/>
          <w:sz w:val="21"/>
          <w:szCs w:val="21"/>
        </w:rPr>
        <w:t>compared to other solutions</w:t>
      </w:r>
      <w:r w:rsidR="00806AA1" w:rsidRPr="00493696">
        <w:rPr>
          <w:rFonts w:cstheme="minorHAnsi"/>
          <w:sz w:val="21"/>
          <w:szCs w:val="21"/>
        </w:rPr>
        <w:t xml:space="preserve">. </w:t>
      </w:r>
    </w:p>
    <w:p w14:paraId="7461EE37" w14:textId="3003CF41" w:rsidR="00864CC2" w:rsidRPr="00493696" w:rsidRDefault="00864CC2" w:rsidP="00D15127">
      <w:pPr>
        <w:spacing w:after="0" w:line="480" w:lineRule="auto"/>
        <w:ind w:firstLine="720"/>
        <w:jc w:val="both"/>
        <w:rPr>
          <w:rFonts w:cstheme="minorHAnsi"/>
          <w:sz w:val="21"/>
          <w:szCs w:val="21"/>
        </w:rPr>
      </w:pPr>
      <w:r w:rsidRPr="00493696">
        <w:rPr>
          <w:rFonts w:cstheme="minorHAnsi"/>
          <w:sz w:val="21"/>
          <w:szCs w:val="21"/>
        </w:rPr>
        <w:t xml:space="preserve">Next, we tested whether </w:t>
      </w:r>
      <w:proofErr w:type="spellStart"/>
      <w:r w:rsidR="00260E5E">
        <w:rPr>
          <w:rFonts w:cstheme="minorHAnsi"/>
          <w:sz w:val="21"/>
          <w:szCs w:val="21"/>
        </w:rPr>
        <w:t>RscEpi</w:t>
      </w:r>
      <w:proofErr w:type="spellEnd"/>
      <w:r w:rsidR="00260E5E">
        <w:rPr>
          <w:rFonts w:cstheme="minorHAnsi"/>
          <w:sz w:val="21"/>
          <w:szCs w:val="21"/>
        </w:rPr>
        <w:t>-seq</w:t>
      </w:r>
      <w:r w:rsidRPr="00493696">
        <w:rPr>
          <w:rFonts w:cstheme="minorHAnsi"/>
          <w:sz w:val="21"/>
          <w:szCs w:val="21"/>
        </w:rPr>
        <w:t xml:space="preserve"> can generate the desired products. We performed the series of reactions </w:t>
      </w:r>
      <w:r w:rsidR="008A56C6">
        <w:rPr>
          <w:rFonts w:cstheme="minorHAnsi"/>
          <w:sz w:val="21"/>
          <w:szCs w:val="21"/>
        </w:rPr>
        <w:t>(</w:t>
      </w:r>
      <w:r w:rsidR="008A56C6" w:rsidRPr="006A2CAA">
        <w:rPr>
          <w:rFonts w:cstheme="minorHAnsi"/>
          <w:b/>
          <w:bCs/>
          <w:sz w:val="21"/>
          <w:szCs w:val="21"/>
        </w:rPr>
        <w:t>Fig. 1b</w:t>
      </w:r>
      <w:r w:rsidR="008A56C6">
        <w:rPr>
          <w:rFonts w:cstheme="minorHAnsi"/>
          <w:sz w:val="21"/>
          <w:szCs w:val="21"/>
        </w:rPr>
        <w:t xml:space="preserve">) </w:t>
      </w:r>
      <w:r w:rsidRPr="00493696">
        <w:rPr>
          <w:rFonts w:cstheme="minorHAnsi"/>
          <w:sz w:val="21"/>
          <w:szCs w:val="21"/>
        </w:rPr>
        <w:t xml:space="preserve">using 8 single cells anchored to </w:t>
      </w:r>
      <w:r w:rsidR="00551FF4">
        <w:rPr>
          <w:rFonts w:cstheme="minorHAnsi"/>
          <w:sz w:val="21"/>
          <w:szCs w:val="21"/>
        </w:rPr>
        <w:t xml:space="preserve">the </w:t>
      </w:r>
      <w:r w:rsidRPr="00493696">
        <w:rPr>
          <w:rFonts w:cstheme="minorHAnsi"/>
          <w:sz w:val="21"/>
          <w:szCs w:val="21"/>
        </w:rPr>
        <w:t xml:space="preserve">polyacrylamide scaffold, a single cell embedded into the gel without protein anchoring to the gel and blank gel (no cell). Antibodies (anti-H3K27ac and anti-H3K27me3) and control IgG were used in the experiment. Final DNA products </w:t>
      </w:r>
      <w:r w:rsidR="00551FF4">
        <w:rPr>
          <w:rFonts w:cstheme="minorHAnsi"/>
          <w:sz w:val="21"/>
          <w:szCs w:val="21"/>
        </w:rPr>
        <w:t>a</w:t>
      </w:r>
      <w:r w:rsidRPr="00493696">
        <w:rPr>
          <w:rFonts w:cstheme="minorHAnsi"/>
          <w:sz w:val="21"/>
          <w:szCs w:val="21"/>
        </w:rPr>
        <w:t xml:space="preserve">re shown in </w:t>
      </w:r>
      <w:r w:rsidR="00992222" w:rsidRPr="00493696">
        <w:rPr>
          <w:rFonts w:cstheme="minorHAnsi"/>
          <w:b/>
          <w:sz w:val="21"/>
          <w:szCs w:val="21"/>
        </w:rPr>
        <w:t>Supplementary Fig</w:t>
      </w:r>
      <w:r w:rsidRPr="00493696">
        <w:rPr>
          <w:rFonts w:cstheme="minorHAnsi"/>
          <w:b/>
          <w:sz w:val="21"/>
          <w:szCs w:val="21"/>
        </w:rPr>
        <w:t>ure</w:t>
      </w:r>
      <w:r w:rsidR="00992222" w:rsidRPr="00493696">
        <w:rPr>
          <w:rFonts w:cstheme="minorHAnsi"/>
          <w:b/>
          <w:sz w:val="21"/>
          <w:szCs w:val="21"/>
        </w:rPr>
        <w:t xml:space="preserve"> </w:t>
      </w:r>
      <w:r w:rsidR="00146366">
        <w:rPr>
          <w:rFonts w:cstheme="minorHAnsi"/>
          <w:b/>
          <w:sz w:val="21"/>
          <w:szCs w:val="21"/>
        </w:rPr>
        <w:t>3</w:t>
      </w:r>
      <w:r w:rsidR="00992222" w:rsidRPr="00493696">
        <w:rPr>
          <w:rFonts w:cstheme="minorHAnsi"/>
          <w:b/>
          <w:sz w:val="21"/>
          <w:szCs w:val="21"/>
        </w:rPr>
        <w:t>a</w:t>
      </w:r>
      <w:r w:rsidRPr="00146366">
        <w:rPr>
          <w:rFonts w:cstheme="minorHAnsi"/>
          <w:sz w:val="21"/>
          <w:szCs w:val="21"/>
        </w:rPr>
        <w:t>.</w:t>
      </w:r>
      <w:r w:rsidRPr="00493696">
        <w:rPr>
          <w:rFonts w:cstheme="minorHAnsi"/>
          <w:b/>
          <w:sz w:val="21"/>
          <w:szCs w:val="21"/>
        </w:rPr>
        <w:t xml:space="preserve"> </w:t>
      </w:r>
      <w:r w:rsidRPr="00493696">
        <w:rPr>
          <w:rFonts w:cstheme="minorHAnsi"/>
          <w:sz w:val="21"/>
          <w:szCs w:val="21"/>
        </w:rPr>
        <w:t xml:space="preserve">Single cells anchored to polyacrylamide generated more DNA products than </w:t>
      </w:r>
      <w:r w:rsidR="008A56C6">
        <w:rPr>
          <w:rFonts w:cstheme="minorHAnsi"/>
          <w:sz w:val="21"/>
          <w:szCs w:val="21"/>
        </w:rPr>
        <w:t xml:space="preserve">either </w:t>
      </w:r>
      <w:r w:rsidRPr="00493696">
        <w:rPr>
          <w:rFonts w:cstheme="minorHAnsi"/>
          <w:sz w:val="21"/>
          <w:szCs w:val="21"/>
        </w:rPr>
        <w:t xml:space="preserve">blank gel (no cell) </w:t>
      </w:r>
      <w:r w:rsidR="008A56C6">
        <w:rPr>
          <w:rFonts w:cstheme="minorHAnsi"/>
          <w:sz w:val="21"/>
          <w:szCs w:val="21"/>
        </w:rPr>
        <w:t xml:space="preserve">or </w:t>
      </w:r>
      <w:r w:rsidRPr="00493696">
        <w:rPr>
          <w:rFonts w:cstheme="minorHAnsi"/>
          <w:sz w:val="21"/>
          <w:szCs w:val="21"/>
        </w:rPr>
        <w:t>a single cell without anchoring</w:t>
      </w:r>
      <w:r w:rsidR="008A56C6">
        <w:rPr>
          <w:rFonts w:cstheme="minorHAnsi"/>
          <w:sz w:val="21"/>
          <w:szCs w:val="21"/>
        </w:rPr>
        <w:t xml:space="preserve">, </w:t>
      </w:r>
      <w:r w:rsidRPr="00493696">
        <w:rPr>
          <w:rFonts w:cstheme="minorHAnsi"/>
          <w:sz w:val="21"/>
          <w:szCs w:val="21"/>
        </w:rPr>
        <w:t>suggest</w:t>
      </w:r>
      <w:r w:rsidR="008A56C6">
        <w:rPr>
          <w:rFonts w:cstheme="minorHAnsi"/>
          <w:sz w:val="21"/>
          <w:szCs w:val="21"/>
        </w:rPr>
        <w:t>ing</w:t>
      </w:r>
      <w:r w:rsidRPr="00493696">
        <w:rPr>
          <w:rFonts w:cstheme="minorHAnsi"/>
          <w:sz w:val="21"/>
          <w:szCs w:val="21"/>
        </w:rPr>
        <w:t xml:space="preserve"> that anchoring cellular proteins and genomic DNA to polyacrylamide increases </w:t>
      </w:r>
      <w:r w:rsidR="009E1DAD">
        <w:rPr>
          <w:rFonts w:cstheme="minorHAnsi"/>
          <w:sz w:val="21"/>
          <w:szCs w:val="21"/>
        </w:rPr>
        <w:t xml:space="preserve">output </w:t>
      </w:r>
      <w:r w:rsidRPr="00493696">
        <w:rPr>
          <w:rFonts w:cstheme="minorHAnsi"/>
          <w:sz w:val="21"/>
          <w:szCs w:val="21"/>
        </w:rPr>
        <w:t xml:space="preserve">of desired products. </w:t>
      </w:r>
      <w:r w:rsidR="009E1DAD">
        <w:rPr>
          <w:rFonts w:cstheme="minorHAnsi"/>
          <w:sz w:val="21"/>
          <w:szCs w:val="21"/>
        </w:rPr>
        <w:t>S</w:t>
      </w:r>
      <w:r w:rsidRPr="00493696">
        <w:rPr>
          <w:rFonts w:cstheme="minorHAnsi"/>
          <w:sz w:val="21"/>
          <w:szCs w:val="21"/>
        </w:rPr>
        <w:t>ha</w:t>
      </w:r>
      <w:r w:rsidR="002375B6">
        <w:rPr>
          <w:rFonts w:cstheme="minorHAnsi" w:hint="eastAsia"/>
          <w:sz w:val="21"/>
          <w:szCs w:val="21"/>
        </w:rPr>
        <w:t>ll</w:t>
      </w:r>
      <w:r w:rsidRPr="00493696">
        <w:rPr>
          <w:rFonts w:cstheme="minorHAnsi"/>
          <w:sz w:val="21"/>
          <w:szCs w:val="21"/>
        </w:rPr>
        <w:t xml:space="preserve">ow sequencing </w:t>
      </w:r>
      <w:r w:rsidR="00D15127">
        <w:rPr>
          <w:rFonts w:cstheme="minorHAnsi" w:hint="eastAsia"/>
          <w:sz w:val="21"/>
          <w:szCs w:val="21"/>
        </w:rPr>
        <w:t>using</w:t>
      </w:r>
      <w:r w:rsidR="00D15127">
        <w:rPr>
          <w:rFonts w:cstheme="minorHAnsi"/>
          <w:sz w:val="21"/>
          <w:szCs w:val="21"/>
        </w:rPr>
        <w:t xml:space="preserve"> </w:t>
      </w:r>
      <w:proofErr w:type="spellStart"/>
      <w:r w:rsidR="00D15127">
        <w:rPr>
          <w:rFonts w:cstheme="minorHAnsi"/>
          <w:sz w:val="21"/>
          <w:szCs w:val="21"/>
        </w:rPr>
        <w:t>MiSeq</w:t>
      </w:r>
      <w:proofErr w:type="spellEnd"/>
      <w:r w:rsidR="008A56C6">
        <w:rPr>
          <w:rFonts w:cstheme="minorHAnsi"/>
          <w:sz w:val="21"/>
          <w:szCs w:val="21"/>
        </w:rPr>
        <w:t xml:space="preserve"> </w:t>
      </w:r>
      <w:r w:rsidRPr="00493696">
        <w:rPr>
          <w:rFonts w:cstheme="minorHAnsi"/>
          <w:sz w:val="21"/>
          <w:szCs w:val="21"/>
        </w:rPr>
        <w:t>(</w:t>
      </w:r>
      <w:r w:rsidRPr="00493696">
        <w:rPr>
          <w:rFonts w:cstheme="minorHAnsi"/>
          <w:b/>
          <w:sz w:val="21"/>
          <w:szCs w:val="21"/>
        </w:rPr>
        <w:t xml:space="preserve">Supplementary Fig. </w:t>
      </w:r>
      <w:r w:rsidR="001C177D">
        <w:rPr>
          <w:rFonts w:cstheme="minorHAnsi"/>
          <w:b/>
          <w:sz w:val="21"/>
          <w:szCs w:val="21"/>
        </w:rPr>
        <w:t>3</w:t>
      </w:r>
      <w:r w:rsidRPr="00493696">
        <w:rPr>
          <w:rFonts w:cstheme="minorHAnsi"/>
          <w:b/>
          <w:sz w:val="21"/>
          <w:szCs w:val="21"/>
        </w:rPr>
        <w:t>b</w:t>
      </w:r>
      <w:r w:rsidRPr="00493696">
        <w:rPr>
          <w:rFonts w:cstheme="minorHAnsi"/>
          <w:sz w:val="21"/>
          <w:szCs w:val="21"/>
        </w:rPr>
        <w:t>) indicated that a single cell anchored to polyacrylamide generates a higher number of desired DNA products containing antibody barcode, ligated sequence and genomic sequences than single cells without anchoring.</w:t>
      </w:r>
    </w:p>
    <w:p w14:paraId="253E9CD8" w14:textId="799FB89F" w:rsidR="00806AA1" w:rsidRPr="00493696" w:rsidRDefault="005832C1" w:rsidP="0014219B">
      <w:pPr>
        <w:spacing w:after="0" w:line="480" w:lineRule="auto"/>
        <w:ind w:firstLine="720"/>
        <w:jc w:val="both"/>
        <w:rPr>
          <w:rFonts w:cstheme="minorHAnsi"/>
          <w:sz w:val="21"/>
          <w:szCs w:val="21"/>
        </w:rPr>
      </w:pPr>
      <w:r w:rsidRPr="00493696">
        <w:rPr>
          <w:rFonts w:cstheme="minorHAnsi"/>
          <w:sz w:val="21"/>
          <w:szCs w:val="21"/>
        </w:rPr>
        <w:t xml:space="preserve"> </w:t>
      </w:r>
      <w:r w:rsidR="00864CC2" w:rsidRPr="00493696">
        <w:rPr>
          <w:rFonts w:cstheme="minorHAnsi"/>
          <w:sz w:val="21"/>
          <w:szCs w:val="21"/>
        </w:rPr>
        <w:t>Cellular proteins were retained over repeated experiments (</w:t>
      </w:r>
      <w:r w:rsidR="00864CC2" w:rsidRPr="00493696">
        <w:rPr>
          <w:rFonts w:cstheme="minorHAnsi"/>
          <w:b/>
          <w:sz w:val="21"/>
          <w:szCs w:val="21"/>
        </w:rPr>
        <w:t>Supplementary Fig. 1b</w:t>
      </w:r>
      <w:r w:rsidR="00864CC2" w:rsidRPr="00493696">
        <w:rPr>
          <w:rFonts w:cstheme="minorHAnsi"/>
          <w:sz w:val="21"/>
          <w:szCs w:val="21"/>
        </w:rPr>
        <w:t xml:space="preserve">). Next, </w:t>
      </w:r>
      <w:r w:rsidR="009E1DAD">
        <w:rPr>
          <w:rFonts w:cstheme="minorHAnsi"/>
          <w:sz w:val="21"/>
          <w:szCs w:val="21"/>
        </w:rPr>
        <w:t xml:space="preserve">we evaluated whether </w:t>
      </w:r>
      <w:proofErr w:type="spellStart"/>
      <w:r w:rsidR="00ED5F88">
        <w:rPr>
          <w:rFonts w:cstheme="minorHAnsi"/>
          <w:sz w:val="21"/>
          <w:szCs w:val="21"/>
        </w:rPr>
        <w:t>RscEpi</w:t>
      </w:r>
      <w:proofErr w:type="spellEnd"/>
      <w:r w:rsidR="00ED5F88">
        <w:rPr>
          <w:rFonts w:cstheme="minorHAnsi"/>
          <w:sz w:val="21"/>
          <w:szCs w:val="21"/>
        </w:rPr>
        <w:t>-seq</w:t>
      </w:r>
      <w:r w:rsidR="00864CC2" w:rsidRPr="00493696">
        <w:rPr>
          <w:rFonts w:cstheme="minorHAnsi"/>
          <w:sz w:val="21"/>
          <w:szCs w:val="21"/>
        </w:rPr>
        <w:t xml:space="preserve"> </w:t>
      </w:r>
      <w:r w:rsidR="009E1DAD">
        <w:rPr>
          <w:rFonts w:cstheme="minorHAnsi"/>
          <w:sz w:val="21"/>
          <w:szCs w:val="21"/>
        </w:rPr>
        <w:t xml:space="preserve">maintains </w:t>
      </w:r>
      <w:r w:rsidR="00864CC2" w:rsidRPr="00493696">
        <w:rPr>
          <w:rFonts w:cstheme="minorHAnsi"/>
          <w:sz w:val="21"/>
          <w:szCs w:val="21"/>
        </w:rPr>
        <w:t xml:space="preserve">the position of nuclear proteins and genomic DNA over repeated experiments. We repeated the same 3 experiments using the same 8 single cells with anti-H3K27ac, anti-H3K27me3 and control IgG. Amplification duplicates were computationally removed based on combinations of antibody barcode, 8 </w:t>
      </w:r>
      <w:proofErr w:type="spellStart"/>
      <w:r w:rsidR="00864CC2" w:rsidRPr="00493696">
        <w:rPr>
          <w:rFonts w:cstheme="minorHAnsi"/>
          <w:sz w:val="21"/>
          <w:szCs w:val="21"/>
        </w:rPr>
        <w:t>nt</w:t>
      </w:r>
      <w:proofErr w:type="spellEnd"/>
      <w:r w:rsidR="00864CC2" w:rsidRPr="00493696">
        <w:rPr>
          <w:rFonts w:cstheme="minorHAnsi"/>
          <w:sz w:val="21"/>
          <w:szCs w:val="21"/>
        </w:rPr>
        <w:t xml:space="preserve"> </w:t>
      </w:r>
      <w:r w:rsidR="00A049BA">
        <w:rPr>
          <w:rFonts w:cstheme="minorHAnsi"/>
          <w:sz w:val="21"/>
          <w:szCs w:val="21"/>
        </w:rPr>
        <w:t xml:space="preserve">random </w:t>
      </w:r>
      <w:r w:rsidR="00864CC2" w:rsidRPr="00493696">
        <w:rPr>
          <w:rFonts w:cstheme="minorHAnsi"/>
          <w:sz w:val="21"/>
          <w:szCs w:val="21"/>
        </w:rPr>
        <w:t>sequence of the 1</w:t>
      </w:r>
      <w:r w:rsidR="00864CC2" w:rsidRPr="00493696">
        <w:rPr>
          <w:rFonts w:cstheme="minorHAnsi"/>
          <w:sz w:val="21"/>
          <w:szCs w:val="21"/>
          <w:vertAlign w:val="superscript"/>
        </w:rPr>
        <w:t>st</w:t>
      </w:r>
      <w:r w:rsidR="00864CC2" w:rsidRPr="00493696">
        <w:rPr>
          <w:rFonts w:cstheme="minorHAnsi"/>
          <w:sz w:val="21"/>
          <w:szCs w:val="21"/>
        </w:rPr>
        <w:t xml:space="preserve"> random primer and mapped position of </w:t>
      </w:r>
      <w:r w:rsidR="009E1DAD">
        <w:rPr>
          <w:rFonts w:cstheme="minorHAnsi"/>
          <w:sz w:val="21"/>
          <w:szCs w:val="21"/>
        </w:rPr>
        <w:t xml:space="preserve">the </w:t>
      </w:r>
      <w:r w:rsidR="00864CC2" w:rsidRPr="00493696">
        <w:rPr>
          <w:rFonts w:cstheme="minorHAnsi"/>
          <w:sz w:val="21"/>
          <w:szCs w:val="21"/>
        </w:rPr>
        <w:t xml:space="preserve">5’ end on the genome. After removal of </w:t>
      </w:r>
      <w:r w:rsidR="00350300">
        <w:rPr>
          <w:rFonts w:cstheme="minorHAnsi"/>
          <w:sz w:val="21"/>
          <w:szCs w:val="21"/>
        </w:rPr>
        <w:t xml:space="preserve">the </w:t>
      </w:r>
      <w:r w:rsidR="00864CC2" w:rsidRPr="00493696">
        <w:rPr>
          <w:rFonts w:cstheme="minorHAnsi"/>
          <w:sz w:val="21"/>
          <w:szCs w:val="21"/>
        </w:rPr>
        <w:t>amplification duplicates, read distribution was analyzed in the first, second and third experiments</w:t>
      </w:r>
      <w:r w:rsidR="00924E11">
        <w:rPr>
          <w:rFonts w:cstheme="minorHAnsi"/>
          <w:sz w:val="21"/>
          <w:szCs w:val="21"/>
        </w:rPr>
        <w:t xml:space="preserve"> (</w:t>
      </w:r>
      <w:r w:rsidR="00864CC2" w:rsidRPr="00493696">
        <w:rPr>
          <w:rFonts w:cstheme="minorHAnsi"/>
          <w:b/>
          <w:sz w:val="21"/>
          <w:szCs w:val="21"/>
        </w:rPr>
        <w:t>Fig. 2a</w:t>
      </w:r>
      <w:r w:rsidR="00864CC2" w:rsidRPr="00493696">
        <w:rPr>
          <w:rFonts w:cstheme="minorHAnsi"/>
          <w:sz w:val="21"/>
          <w:szCs w:val="21"/>
        </w:rPr>
        <w:t xml:space="preserve"> and </w:t>
      </w:r>
      <w:r w:rsidR="00864CC2" w:rsidRPr="00493696">
        <w:rPr>
          <w:rFonts w:cstheme="minorHAnsi"/>
          <w:b/>
          <w:sz w:val="21"/>
          <w:szCs w:val="21"/>
        </w:rPr>
        <w:t>2b</w:t>
      </w:r>
      <w:r w:rsidR="00864CC2" w:rsidRPr="00493696">
        <w:rPr>
          <w:rFonts w:cstheme="minorHAnsi"/>
          <w:sz w:val="21"/>
          <w:szCs w:val="21"/>
        </w:rPr>
        <w:t>)</w:t>
      </w:r>
      <w:r w:rsidR="00924E11">
        <w:rPr>
          <w:rFonts w:cstheme="minorHAnsi"/>
          <w:sz w:val="21"/>
          <w:szCs w:val="21"/>
        </w:rPr>
        <w:t>.</w:t>
      </w:r>
      <w:r w:rsidR="00350300">
        <w:rPr>
          <w:rFonts w:cstheme="minorHAnsi"/>
          <w:sz w:val="21"/>
          <w:szCs w:val="21"/>
        </w:rPr>
        <w:t xml:space="preserve"> We identified the signal distributions in the genome detected in the first experiment (green). Subsequently, we identified the signal distribution detected in the second (blue) and the third (red) experiment in the same genomic regions detected in the first experiment.</w:t>
      </w:r>
      <w:r w:rsidR="00864CC2" w:rsidRPr="00493696">
        <w:rPr>
          <w:rFonts w:cstheme="minorHAnsi"/>
          <w:sz w:val="21"/>
          <w:szCs w:val="21"/>
        </w:rPr>
        <w:t xml:space="preserve"> </w:t>
      </w:r>
      <w:r w:rsidR="00924E11">
        <w:rPr>
          <w:rFonts w:cstheme="minorHAnsi"/>
          <w:sz w:val="21"/>
          <w:szCs w:val="21"/>
        </w:rPr>
        <w:t>R</w:t>
      </w:r>
      <w:r w:rsidRPr="00493696">
        <w:rPr>
          <w:rFonts w:cstheme="minorHAnsi"/>
          <w:sz w:val="21"/>
          <w:szCs w:val="21"/>
        </w:rPr>
        <w:t xml:space="preserve">ead distribution patterns in </w:t>
      </w:r>
      <w:r w:rsidR="00864CC2" w:rsidRPr="00493696">
        <w:rPr>
          <w:rFonts w:cstheme="minorHAnsi"/>
          <w:sz w:val="21"/>
          <w:szCs w:val="21"/>
        </w:rPr>
        <w:t xml:space="preserve">the </w:t>
      </w:r>
      <w:r w:rsidRPr="00493696">
        <w:rPr>
          <w:rFonts w:cstheme="minorHAnsi"/>
          <w:sz w:val="21"/>
          <w:szCs w:val="21"/>
        </w:rPr>
        <w:t xml:space="preserve">second and third experiment </w:t>
      </w:r>
      <w:r w:rsidR="00B763C6">
        <w:rPr>
          <w:rFonts w:cstheme="minorHAnsi"/>
          <w:sz w:val="21"/>
          <w:szCs w:val="21"/>
        </w:rPr>
        <w:t>showed</w:t>
      </w:r>
      <w:r w:rsidR="00924E11">
        <w:rPr>
          <w:rFonts w:cstheme="minorHAnsi"/>
          <w:sz w:val="21"/>
          <w:szCs w:val="21"/>
        </w:rPr>
        <w:t xml:space="preserve"> </w:t>
      </w:r>
      <w:r w:rsidRPr="00493696">
        <w:rPr>
          <w:rFonts w:cstheme="minorHAnsi"/>
          <w:sz w:val="21"/>
          <w:szCs w:val="21"/>
        </w:rPr>
        <w:t xml:space="preserve">similar patterns </w:t>
      </w:r>
      <w:r w:rsidR="00924E11">
        <w:rPr>
          <w:rFonts w:cstheme="minorHAnsi"/>
          <w:sz w:val="21"/>
          <w:szCs w:val="21"/>
        </w:rPr>
        <w:t xml:space="preserve">to those found in </w:t>
      </w:r>
      <w:r w:rsidRPr="00493696">
        <w:rPr>
          <w:rFonts w:cstheme="minorHAnsi"/>
          <w:sz w:val="21"/>
          <w:szCs w:val="21"/>
        </w:rPr>
        <w:t>the first experiment. Th</w:t>
      </w:r>
      <w:r w:rsidR="00F61421" w:rsidRPr="00493696">
        <w:rPr>
          <w:rFonts w:cstheme="minorHAnsi"/>
          <w:sz w:val="21"/>
          <w:szCs w:val="21"/>
        </w:rPr>
        <w:t xml:space="preserve">ese results </w:t>
      </w:r>
      <w:r w:rsidR="00864CC2" w:rsidRPr="00493696">
        <w:rPr>
          <w:rFonts w:cstheme="minorHAnsi"/>
          <w:sz w:val="21"/>
          <w:szCs w:val="21"/>
        </w:rPr>
        <w:t>indicated</w:t>
      </w:r>
      <w:r w:rsidR="00F61421" w:rsidRPr="00493696">
        <w:rPr>
          <w:rFonts w:cstheme="minorHAnsi"/>
          <w:sz w:val="21"/>
          <w:szCs w:val="21"/>
        </w:rPr>
        <w:t xml:space="preserve"> that </w:t>
      </w:r>
      <w:r w:rsidR="00B763C6">
        <w:rPr>
          <w:rFonts w:cstheme="minorHAnsi"/>
          <w:sz w:val="21"/>
          <w:szCs w:val="21"/>
        </w:rPr>
        <w:t xml:space="preserve">the </w:t>
      </w:r>
      <w:r w:rsidR="00F61421" w:rsidRPr="00493696">
        <w:rPr>
          <w:rFonts w:cstheme="minorHAnsi"/>
          <w:sz w:val="21"/>
          <w:szCs w:val="21"/>
        </w:rPr>
        <w:t>position</w:t>
      </w:r>
      <w:r w:rsidR="007C3022">
        <w:rPr>
          <w:rFonts w:cstheme="minorHAnsi"/>
          <w:sz w:val="21"/>
          <w:szCs w:val="21"/>
        </w:rPr>
        <w:t>s</w:t>
      </w:r>
      <w:r w:rsidR="00F61421" w:rsidRPr="00493696">
        <w:rPr>
          <w:rFonts w:cstheme="minorHAnsi"/>
          <w:sz w:val="21"/>
          <w:szCs w:val="21"/>
        </w:rPr>
        <w:t xml:space="preserve"> of H3K27ac and H3K27me3 </w:t>
      </w:r>
      <w:r w:rsidR="007C3022">
        <w:rPr>
          <w:rFonts w:cstheme="minorHAnsi"/>
          <w:sz w:val="21"/>
          <w:szCs w:val="21"/>
        </w:rPr>
        <w:t>are</w:t>
      </w:r>
      <w:r w:rsidR="00B763C6">
        <w:rPr>
          <w:rFonts w:cstheme="minorHAnsi"/>
          <w:sz w:val="21"/>
          <w:szCs w:val="21"/>
        </w:rPr>
        <w:t xml:space="preserve"> closely </w:t>
      </w:r>
      <w:r w:rsidR="00F61421" w:rsidRPr="00493696">
        <w:rPr>
          <w:rFonts w:cstheme="minorHAnsi"/>
          <w:sz w:val="21"/>
          <w:szCs w:val="21"/>
        </w:rPr>
        <w:t>maintained over the experiments. These results support</w:t>
      </w:r>
      <w:r w:rsidR="00B763C6">
        <w:rPr>
          <w:rFonts w:cstheme="minorHAnsi"/>
          <w:sz w:val="21"/>
          <w:szCs w:val="21"/>
        </w:rPr>
        <w:t xml:space="preserve"> the conclusion </w:t>
      </w:r>
      <w:r w:rsidR="00F61421" w:rsidRPr="00493696">
        <w:rPr>
          <w:rFonts w:cstheme="minorHAnsi"/>
          <w:sz w:val="21"/>
          <w:szCs w:val="21"/>
        </w:rPr>
        <w:t>that the polyacrylamide</w:t>
      </w:r>
      <w:r w:rsidR="00B763C6">
        <w:rPr>
          <w:rFonts w:cstheme="minorHAnsi"/>
          <w:sz w:val="21"/>
          <w:szCs w:val="21"/>
        </w:rPr>
        <w:t>-</w:t>
      </w:r>
      <w:r w:rsidR="00F61421" w:rsidRPr="00493696">
        <w:rPr>
          <w:rFonts w:cstheme="minorHAnsi"/>
          <w:sz w:val="21"/>
          <w:szCs w:val="21"/>
        </w:rPr>
        <w:t>anchored single cells are reusable at least 3 times.</w:t>
      </w:r>
    </w:p>
    <w:p w14:paraId="03F487E2" w14:textId="1423ECF5" w:rsidR="008D4197" w:rsidRPr="00493696" w:rsidRDefault="008D4197" w:rsidP="0014219B">
      <w:pPr>
        <w:spacing w:after="0" w:line="480" w:lineRule="auto"/>
        <w:jc w:val="both"/>
        <w:rPr>
          <w:rFonts w:cstheme="minorHAnsi"/>
          <w:sz w:val="21"/>
          <w:szCs w:val="21"/>
        </w:rPr>
      </w:pPr>
    </w:p>
    <w:p w14:paraId="41463983" w14:textId="74333B44" w:rsidR="008D4197" w:rsidRPr="00493696" w:rsidRDefault="00063A51" w:rsidP="0014219B">
      <w:pPr>
        <w:spacing w:after="0" w:line="480" w:lineRule="auto"/>
        <w:jc w:val="both"/>
        <w:rPr>
          <w:rFonts w:cstheme="minorHAnsi"/>
          <w:b/>
          <w:sz w:val="21"/>
          <w:szCs w:val="21"/>
        </w:rPr>
      </w:pPr>
      <w:r w:rsidRPr="00493696">
        <w:rPr>
          <w:rFonts w:cstheme="minorHAnsi"/>
          <w:b/>
          <w:sz w:val="21"/>
          <w:szCs w:val="21"/>
        </w:rPr>
        <w:lastRenderedPageBreak/>
        <w:t>Putative signals are identified in a cell by r</w:t>
      </w:r>
      <w:r w:rsidR="008D4197" w:rsidRPr="00493696">
        <w:rPr>
          <w:rFonts w:cstheme="minorHAnsi"/>
          <w:b/>
          <w:sz w:val="21"/>
          <w:szCs w:val="21"/>
        </w:rPr>
        <w:t xml:space="preserve">epeated experiments </w:t>
      </w:r>
      <w:r w:rsidRPr="00493696">
        <w:rPr>
          <w:rFonts w:cstheme="minorHAnsi"/>
          <w:b/>
          <w:sz w:val="21"/>
          <w:szCs w:val="21"/>
        </w:rPr>
        <w:t>without relying</w:t>
      </w:r>
      <w:r w:rsidR="00F32F5A" w:rsidRPr="00493696">
        <w:rPr>
          <w:rFonts w:cstheme="minorHAnsi"/>
          <w:b/>
          <w:sz w:val="21"/>
          <w:szCs w:val="21"/>
        </w:rPr>
        <w:t xml:space="preserve"> on</w:t>
      </w:r>
      <w:r w:rsidRPr="00493696">
        <w:rPr>
          <w:rFonts w:cstheme="minorHAnsi"/>
          <w:b/>
          <w:sz w:val="21"/>
          <w:szCs w:val="21"/>
        </w:rPr>
        <w:t xml:space="preserve"> other cells</w:t>
      </w:r>
    </w:p>
    <w:p w14:paraId="6E13D5EB" w14:textId="1F14E5B6" w:rsidR="00F61421" w:rsidRPr="00493696" w:rsidRDefault="00F61421" w:rsidP="0014219B">
      <w:pPr>
        <w:spacing w:after="0" w:line="480" w:lineRule="auto"/>
        <w:jc w:val="both"/>
        <w:rPr>
          <w:rFonts w:cstheme="minorHAnsi"/>
          <w:sz w:val="21"/>
          <w:szCs w:val="21"/>
        </w:rPr>
      </w:pPr>
      <w:r w:rsidRPr="00493696">
        <w:rPr>
          <w:rFonts w:cstheme="minorHAnsi"/>
          <w:sz w:val="21"/>
          <w:szCs w:val="21"/>
        </w:rPr>
        <w:t xml:space="preserve">We further analyzed </w:t>
      </w:r>
      <w:r w:rsidR="007C2A59" w:rsidRPr="00493696">
        <w:rPr>
          <w:rFonts w:cstheme="minorHAnsi"/>
          <w:sz w:val="21"/>
          <w:szCs w:val="21"/>
        </w:rPr>
        <w:t xml:space="preserve">data </w:t>
      </w:r>
      <w:proofErr w:type="gramStart"/>
      <w:r w:rsidR="00B938ED">
        <w:rPr>
          <w:rFonts w:cstheme="minorHAnsi"/>
          <w:sz w:val="21"/>
          <w:szCs w:val="21"/>
        </w:rPr>
        <w:t xml:space="preserve">from </w:t>
      </w:r>
      <w:r w:rsidR="007C2A59" w:rsidRPr="00493696">
        <w:rPr>
          <w:rFonts w:cstheme="minorHAnsi"/>
          <w:sz w:val="21"/>
          <w:szCs w:val="21"/>
        </w:rPr>
        <w:t xml:space="preserve"> </w:t>
      </w:r>
      <w:r w:rsidR="006F0048" w:rsidRPr="00493696">
        <w:rPr>
          <w:rFonts w:cstheme="minorHAnsi"/>
          <w:sz w:val="21"/>
          <w:szCs w:val="21"/>
        </w:rPr>
        <w:t>the</w:t>
      </w:r>
      <w:proofErr w:type="gramEnd"/>
      <w:r w:rsidR="006F0048" w:rsidRPr="00493696">
        <w:rPr>
          <w:rFonts w:cstheme="minorHAnsi"/>
          <w:sz w:val="21"/>
          <w:szCs w:val="21"/>
        </w:rPr>
        <w:t xml:space="preserve"> </w:t>
      </w:r>
      <w:r w:rsidR="00B938ED">
        <w:rPr>
          <w:rFonts w:cstheme="minorHAnsi"/>
          <w:sz w:val="21"/>
          <w:szCs w:val="21"/>
        </w:rPr>
        <w:t xml:space="preserve">3 </w:t>
      </w:r>
      <w:r w:rsidRPr="00493696">
        <w:rPr>
          <w:rFonts w:cstheme="minorHAnsi"/>
          <w:sz w:val="21"/>
          <w:szCs w:val="21"/>
        </w:rPr>
        <w:t xml:space="preserve">repeated experiments using </w:t>
      </w:r>
      <w:r w:rsidR="006F0048" w:rsidRPr="00493696">
        <w:rPr>
          <w:rFonts w:cstheme="minorHAnsi"/>
          <w:sz w:val="21"/>
          <w:szCs w:val="21"/>
        </w:rPr>
        <w:t xml:space="preserve">the </w:t>
      </w:r>
      <w:r w:rsidRPr="00493696">
        <w:rPr>
          <w:rFonts w:cstheme="minorHAnsi"/>
          <w:sz w:val="21"/>
          <w:szCs w:val="21"/>
        </w:rPr>
        <w:t>same reusable single cells</w:t>
      </w:r>
      <w:r w:rsidR="007C2A59" w:rsidRPr="00493696">
        <w:rPr>
          <w:rFonts w:cstheme="minorHAnsi"/>
          <w:sz w:val="21"/>
          <w:szCs w:val="21"/>
        </w:rPr>
        <w:t xml:space="preserve"> to answer </w:t>
      </w:r>
      <w:r w:rsidR="00B938ED">
        <w:rPr>
          <w:rFonts w:cstheme="minorHAnsi"/>
          <w:sz w:val="21"/>
          <w:szCs w:val="21"/>
        </w:rPr>
        <w:t>the</w:t>
      </w:r>
      <w:r w:rsidR="007C2A59" w:rsidRPr="00493696">
        <w:rPr>
          <w:rFonts w:cstheme="minorHAnsi"/>
          <w:sz w:val="21"/>
          <w:szCs w:val="21"/>
        </w:rPr>
        <w:t xml:space="preserve"> question</w:t>
      </w:r>
      <w:r w:rsidR="006F0048" w:rsidRPr="00493696">
        <w:rPr>
          <w:rFonts w:cstheme="minorHAnsi"/>
          <w:sz w:val="21"/>
          <w:szCs w:val="21"/>
        </w:rPr>
        <w:t xml:space="preserve"> of</w:t>
      </w:r>
      <w:r w:rsidR="007C2A59" w:rsidRPr="00493696">
        <w:rPr>
          <w:rFonts w:cstheme="minorHAnsi"/>
          <w:sz w:val="21"/>
          <w:szCs w:val="21"/>
        </w:rPr>
        <w:t xml:space="preserve"> whether </w:t>
      </w:r>
      <w:r w:rsidR="007C3022">
        <w:rPr>
          <w:rFonts w:cstheme="minorHAnsi"/>
          <w:sz w:val="21"/>
          <w:szCs w:val="21"/>
        </w:rPr>
        <w:t>signals from specific epigenetic antibodies</w:t>
      </w:r>
      <w:r w:rsidR="00850834">
        <w:rPr>
          <w:rFonts w:cstheme="minorHAnsi"/>
          <w:sz w:val="21"/>
          <w:szCs w:val="21"/>
        </w:rPr>
        <w:t xml:space="preserve"> differ from those of control IgG and stochastic background</w:t>
      </w:r>
      <w:r w:rsidRPr="00493696">
        <w:rPr>
          <w:rFonts w:cstheme="minorHAnsi"/>
          <w:sz w:val="21"/>
          <w:szCs w:val="21"/>
        </w:rPr>
        <w:t>.</w:t>
      </w:r>
      <w:r w:rsidR="00FC33C6">
        <w:rPr>
          <w:rFonts w:cstheme="minorHAnsi"/>
          <w:sz w:val="21"/>
          <w:szCs w:val="21"/>
        </w:rPr>
        <w:t xml:space="preserve"> </w:t>
      </w:r>
      <w:r w:rsidR="00850834">
        <w:rPr>
          <w:rFonts w:cstheme="minorHAnsi"/>
          <w:sz w:val="21"/>
          <w:szCs w:val="21"/>
        </w:rPr>
        <w:t>To this end, w</w:t>
      </w:r>
      <w:r w:rsidR="007C2A59" w:rsidRPr="00493696">
        <w:rPr>
          <w:rFonts w:cstheme="minorHAnsi"/>
          <w:sz w:val="21"/>
          <w:szCs w:val="21"/>
        </w:rPr>
        <w:t xml:space="preserve">e </w:t>
      </w:r>
      <w:r w:rsidR="00B938ED">
        <w:rPr>
          <w:rFonts w:cstheme="minorHAnsi"/>
          <w:sz w:val="21"/>
          <w:szCs w:val="21"/>
        </w:rPr>
        <w:t xml:space="preserve">applied </w:t>
      </w:r>
      <w:r w:rsidR="00E56FEF">
        <w:rPr>
          <w:rFonts w:cstheme="minorHAnsi"/>
          <w:sz w:val="21"/>
          <w:szCs w:val="21"/>
        </w:rPr>
        <w:t xml:space="preserve">the </w:t>
      </w:r>
      <w:r w:rsidR="007C2A59" w:rsidRPr="00493696">
        <w:rPr>
          <w:rFonts w:cstheme="minorHAnsi"/>
          <w:sz w:val="21"/>
          <w:szCs w:val="21"/>
        </w:rPr>
        <w:t xml:space="preserve">bootstrap </w:t>
      </w:r>
      <w:r w:rsidR="00B938ED">
        <w:rPr>
          <w:rFonts w:cstheme="minorHAnsi"/>
          <w:sz w:val="21"/>
          <w:szCs w:val="21"/>
        </w:rPr>
        <w:t xml:space="preserve">statistical </w:t>
      </w:r>
      <w:r w:rsidR="007C2A59" w:rsidRPr="00493696">
        <w:rPr>
          <w:rFonts w:cstheme="minorHAnsi"/>
          <w:sz w:val="21"/>
          <w:szCs w:val="21"/>
        </w:rPr>
        <w:t>test</w:t>
      </w:r>
      <w:r w:rsidR="000110EC" w:rsidRPr="00493696">
        <w:rPr>
          <w:rFonts w:cstheme="minorHAnsi"/>
          <w:sz w:val="21"/>
          <w:szCs w:val="21"/>
        </w:rPr>
        <w:t xml:space="preserve"> </w:t>
      </w:r>
      <w:r w:rsidR="00850834">
        <w:rPr>
          <w:rFonts w:cstheme="minorHAnsi"/>
          <w:sz w:val="21"/>
          <w:szCs w:val="21"/>
        </w:rPr>
        <w:t xml:space="preserve">(see Online Methods) </w:t>
      </w:r>
      <w:r w:rsidR="00B938ED">
        <w:rPr>
          <w:rFonts w:cstheme="minorHAnsi"/>
          <w:sz w:val="21"/>
          <w:szCs w:val="21"/>
        </w:rPr>
        <w:t xml:space="preserve">to </w:t>
      </w:r>
      <w:r w:rsidR="000110EC" w:rsidRPr="00493696">
        <w:rPr>
          <w:rFonts w:cstheme="minorHAnsi"/>
          <w:sz w:val="21"/>
          <w:szCs w:val="21"/>
        </w:rPr>
        <w:t>each 500 bp genomic region</w:t>
      </w:r>
      <w:r w:rsidR="007C2A59" w:rsidRPr="00493696">
        <w:rPr>
          <w:rFonts w:cstheme="minorHAnsi"/>
          <w:sz w:val="21"/>
          <w:szCs w:val="21"/>
        </w:rPr>
        <w:t xml:space="preserve"> </w:t>
      </w:r>
      <w:r w:rsidR="00B3357F">
        <w:rPr>
          <w:rFonts w:cstheme="minorHAnsi"/>
          <w:sz w:val="21"/>
          <w:szCs w:val="21"/>
        </w:rPr>
        <w:t xml:space="preserve">from each </w:t>
      </w:r>
      <w:r w:rsidR="00850834">
        <w:rPr>
          <w:rFonts w:cstheme="minorHAnsi"/>
          <w:sz w:val="21"/>
          <w:szCs w:val="21"/>
        </w:rPr>
        <w:t xml:space="preserve">of the </w:t>
      </w:r>
      <w:r w:rsidR="00B3357F">
        <w:rPr>
          <w:rFonts w:cstheme="minorHAnsi"/>
          <w:sz w:val="21"/>
          <w:szCs w:val="21"/>
        </w:rPr>
        <w:t>triplicate experiment</w:t>
      </w:r>
      <w:r w:rsidR="00850834">
        <w:rPr>
          <w:rFonts w:cstheme="minorHAnsi"/>
          <w:sz w:val="21"/>
          <w:szCs w:val="21"/>
        </w:rPr>
        <w:t>s</w:t>
      </w:r>
      <w:r w:rsidR="00B3357F">
        <w:rPr>
          <w:rFonts w:cstheme="minorHAnsi"/>
          <w:sz w:val="21"/>
          <w:szCs w:val="21"/>
        </w:rPr>
        <w:t xml:space="preserve"> with each single </w:t>
      </w:r>
      <w:proofErr w:type="gramStart"/>
      <w:r w:rsidR="00B3357F">
        <w:rPr>
          <w:rFonts w:cstheme="minorHAnsi"/>
          <w:sz w:val="21"/>
          <w:szCs w:val="21"/>
        </w:rPr>
        <w:t>cell</w:t>
      </w:r>
      <w:r w:rsidR="00850834">
        <w:rPr>
          <w:rFonts w:cstheme="minorHAnsi"/>
          <w:sz w:val="21"/>
          <w:szCs w:val="21"/>
        </w:rPr>
        <w:t xml:space="preserve">, </w:t>
      </w:r>
      <w:r w:rsidR="00B3357F">
        <w:rPr>
          <w:rFonts w:cstheme="minorHAnsi"/>
          <w:sz w:val="21"/>
          <w:szCs w:val="21"/>
        </w:rPr>
        <w:t xml:space="preserve"> </w:t>
      </w:r>
      <w:r w:rsidR="009F0C78">
        <w:rPr>
          <w:rFonts w:cstheme="minorHAnsi"/>
          <w:sz w:val="21"/>
          <w:szCs w:val="21"/>
        </w:rPr>
        <w:t>to</w:t>
      </w:r>
      <w:proofErr w:type="gramEnd"/>
      <w:r w:rsidR="009F0C78">
        <w:rPr>
          <w:rFonts w:cstheme="minorHAnsi"/>
          <w:sz w:val="21"/>
          <w:szCs w:val="21"/>
        </w:rPr>
        <w:t xml:space="preserve"> </w:t>
      </w:r>
      <w:r w:rsidR="00B938ED">
        <w:rPr>
          <w:rFonts w:cstheme="minorHAnsi"/>
          <w:sz w:val="21"/>
          <w:szCs w:val="21"/>
        </w:rPr>
        <w:t>identify</w:t>
      </w:r>
      <w:r w:rsidR="007C2A59" w:rsidRPr="00493696">
        <w:rPr>
          <w:rFonts w:cstheme="minorHAnsi"/>
          <w:sz w:val="21"/>
          <w:szCs w:val="21"/>
        </w:rPr>
        <w:t xml:space="preserve"> </w:t>
      </w:r>
      <w:r w:rsidR="00E56FEF">
        <w:rPr>
          <w:rFonts w:cstheme="minorHAnsi"/>
          <w:sz w:val="21"/>
          <w:szCs w:val="21"/>
        </w:rPr>
        <w:t xml:space="preserve">genomic </w:t>
      </w:r>
      <w:r w:rsidR="007C2A59" w:rsidRPr="00493696">
        <w:rPr>
          <w:rFonts w:cstheme="minorHAnsi"/>
          <w:sz w:val="21"/>
          <w:szCs w:val="21"/>
        </w:rPr>
        <w:t xml:space="preserve">regions </w:t>
      </w:r>
      <w:r w:rsidR="00F06A04">
        <w:rPr>
          <w:rFonts w:cstheme="minorHAnsi"/>
          <w:sz w:val="21"/>
          <w:szCs w:val="21"/>
        </w:rPr>
        <w:t xml:space="preserve">where antibody-derived signal </w:t>
      </w:r>
      <w:r w:rsidR="00850834">
        <w:rPr>
          <w:rFonts w:cstheme="minorHAnsi"/>
          <w:sz w:val="21"/>
          <w:szCs w:val="21"/>
        </w:rPr>
        <w:t>are</w:t>
      </w:r>
      <w:r w:rsidR="00F06A04">
        <w:rPr>
          <w:rFonts w:cstheme="minorHAnsi"/>
          <w:sz w:val="21"/>
          <w:szCs w:val="21"/>
        </w:rPr>
        <w:t xml:space="preserve"> </w:t>
      </w:r>
      <w:r w:rsidR="00E56FEF">
        <w:rPr>
          <w:rFonts w:cstheme="minorHAnsi"/>
          <w:sz w:val="21"/>
          <w:szCs w:val="21"/>
        </w:rPr>
        <w:t xml:space="preserve">enriched </w:t>
      </w:r>
      <w:r w:rsidR="007C2A59" w:rsidRPr="00493696">
        <w:rPr>
          <w:rFonts w:cstheme="minorHAnsi"/>
          <w:sz w:val="21"/>
          <w:szCs w:val="21"/>
        </w:rPr>
        <w:t>compared to control IgG</w:t>
      </w:r>
      <w:r w:rsidR="006F0048" w:rsidRPr="00493696">
        <w:rPr>
          <w:rFonts w:cstheme="minorHAnsi"/>
          <w:sz w:val="21"/>
          <w:szCs w:val="21"/>
        </w:rPr>
        <w:t xml:space="preserve"> and stochastic noise</w:t>
      </w:r>
      <w:r w:rsidR="007C2A59" w:rsidRPr="00493696">
        <w:rPr>
          <w:rFonts w:cstheme="minorHAnsi"/>
          <w:sz w:val="21"/>
          <w:szCs w:val="21"/>
        </w:rPr>
        <w:t xml:space="preserve">. </w:t>
      </w:r>
      <w:r w:rsidR="005945F4" w:rsidRPr="00493696">
        <w:rPr>
          <w:rFonts w:cstheme="minorHAnsi"/>
          <w:sz w:val="21"/>
          <w:szCs w:val="21"/>
        </w:rPr>
        <w:t xml:space="preserve">The </w:t>
      </w:r>
      <w:r w:rsidR="00B3357F">
        <w:rPr>
          <w:rFonts w:cstheme="minorHAnsi"/>
          <w:sz w:val="21"/>
          <w:szCs w:val="21"/>
        </w:rPr>
        <w:t xml:space="preserve">test </w:t>
      </w:r>
      <w:r w:rsidR="009F0C78">
        <w:rPr>
          <w:rFonts w:cstheme="minorHAnsi"/>
          <w:sz w:val="21"/>
          <w:szCs w:val="21"/>
        </w:rPr>
        <w:t xml:space="preserve">results </w:t>
      </w:r>
      <w:r w:rsidR="008D4B0D" w:rsidRPr="00493696">
        <w:rPr>
          <w:rFonts w:cstheme="minorHAnsi"/>
          <w:sz w:val="21"/>
          <w:szCs w:val="21"/>
        </w:rPr>
        <w:t>identified</w:t>
      </w:r>
      <w:r w:rsidR="009F0C78">
        <w:rPr>
          <w:rFonts w:cstheme="minorHAnsi"/>
          <w:sz w:val="21"/>
          <w:szCs w:val="21"/>
        </w:rPr>
        <w:t>,</w:t>
      </w:r>
      <w:r w:rsidR="008D4B0D" w:rsidRPr="00493696">
        <w:rPr>
          <w:rFonts w:cstheme="minorHAnsi"/>
          <w:sz w:val="21"/>
          <w:szCs w:val="21"/>
        </w:rPr>
        <w:t xml:space="preserve"> </w:t>
      </w:r>
      <w:r w:rsidR="009F0C78">
        <w:rPr>
          <w:rFonts w:cstheme="minorHAnsi"/>
          <w:sz w:val="21"/>
          <w:szCs w:val="21"/>
        </w:rPr>
        <w:t>on average</w:t>
      </w:r>
      <w:r w:rsidR="00B3357F">
        <w:rPr>
          <w:rFonts w:cstheme="minorHAnsi"/>
          <w:sz w:val="21"/>
          <w:szCs w:val="21"/>
        </w:rPr>
        <w:t>,</w:t>
      </w:r>
      <w:r w:rsidR="009F0C78">
        <w:rPr>
          <w:rFonts w:cstheme="minorHAnsi"/>
          <w:sz w:val="21"/>
          <w:szCs w:val="21"/>
        </w:rPr>
        <w:t xml:space="preserve"> </w:t>
      </w:r>
      <w:r w:rsidR="007D35EB" w:rsidRPr="00493696">
        <w:rPr>
          <w:rFonts w:cstheme="minorHAnsi"/>
          <w:sz w:val="21"/>
          <w:szCs w:val="21"/>
        </w:rPr>
        <w:t>125,</w:t>
      </w:r>
      <w:r w:rsidR="00DA4828" w:rsidRPr="00493696">
        <w:rPr>
          <w:rFonts w:cstheme="minorHAnsi"/>
          <w:sz w:val="21"/>
          <w:szCs w:val="21"/>
        </w:rPr>
        <w:t xml:space="preserve">502 </w:t>
      </w:r>
      <w:r w:rsidR="00EF21CA" w:rsidRPr="00493696">
        <w:rPr>
          <w:rFonts w:cstheme="minorHAnsi"/>
          <w:sz w:val="21"/>
          <w:szCs w:val="21"/>
        </w:rPr>
        <w:t xml:space="preserve">regions </w:t>
      </w:r>
      <w:r w:rsidR="009F0C78">
        <w:rPr>
          <w:rFonts w:cstheme="minorHAnsi"/>
          <w:sz w:val="21"/>
          <w:szCs w:val="21"/>
        </w:rPr>
        <w:t xml:space="preserve">containing </w:t>
      </w:r>
      <w:r w:rsidR="00EF21CA" w:rsidRPr="00493696">
        <w:rPr>
          <w:rFonts w:cstheme="minorHAnsi"/>
          <w:sz w:val="21"/>
          <w:szCs w:val="21"/>
        </w:rPr>
        <w:t xml:space="preserve">H3K27ac </w:t>
      </w:r>
      <w:r w:rsidR="003D50B5">
        <w:rPr>
          <w:rFonts w:cstheme="minorHAnsi"/>
          <w:sz w:val="21"/>
          <w:szCs w:val="21"/>
        </w:rPr>
        <w:t xml:space="preserve">signals </w:t>
      </w:r>
      <w:r w:rsidR="00B3357F">
        <w:rPr>
          <w:rFonts w:cstheme="minorHAnsi"/>
          <w:sz w:val="21"/>
          <w:szCs w:val="21"/>
        </w:rPr>
        <w:t>(</w:t>
      </w:r>
      <w:r w:rsidR="00B3357F" w:rsidRPr="006A2CAA">
        <w:rPr>
          <w:rFonts w:cstheme="minorHAnsi"/>
          <w:b/>
          <w:bCs/>
          <w:sz w:val="21"/>
          <w:szCs w:val="21"/>
        </w:rPr>
        <w:t>Fig. 2c</w:t>
      </w:r>
      <w:r w:rsidR="00B3357F">
        <w:rPr>
          <w:rFonts w:cstheme="minorHAnsi"/>
          <w:sz w:val="21"/>
          <w:szCs w:val="21"/>
        </w:rPr>
        <w:t xml:space="preserve">) </w:t>
      </w:r>
      <w:r w:rsidR="00EF21CA" w:rsidRPr="00493696">
        <w:rPr>
          <w:rFonts w:cstheme="minorHAnsi"/>
          <w:sz w:val="21"/>
          <w:szCs w:val="21"/>
        </w:rPr>
        <w:t>and 13</w:t>
      </w:r>
      <w:r w:rsidR="00EB44A4" w:rsidRPr="00493696">
        <w:rPr>
          <w:rFonts w:cstheme="minorHAnsi"/>
          <w:sz w:val="21"/>
          <w:szCs w:val="21"/>
        </w:rPr>
        <w:t xml:space="preserve">6,387 regions </w:t>
      </w:r>
      <w:r w:rsidR="009F0C78">
        <w:rPr>
          <w:rFonts w:cstheme="minorHAnsi"/>
          <w:sz w:val="21"/>
          <w:szCs w:val="21"/>
        </w:rPr>
        <w:t xml:space="preserve">containing </w:t>
      </w:r>
      <w:r w:rsidR="00EB44A4" w:rsidRPr="00493696">
        <w:rPr>
          <w:rFonts w:cstheme="minorHAnsi"/>
          <w:sz w:val="21"/>
          <w:szCs w:val="21"/>
        </w:rPr>
        <w:t>H3K27me3</w:t>
      </w:r>
      <w:r w:rsidR="00DC6466">
        <w:rPr>
          <w:rFonts w:cstheme="minorHAnsi" w:hint="eastAsia"/>
          <w:sz w:val="21"/>
          <w:szCs w:val="21"/>
        </w:rPr>
        <w:t xml:space="preserve"> </w:t>
      </w:r>
      <w:r w:rsidR="003D50B5">
        <w:rPr>
          <w:rFonts w:cstheme="minorHAnsi"/>
          <w:sz w:val="21"/>
          <w:szCs w:val="21"/>
        </w:rPr>
        <w:t xml:space="preserve">signals </w:t>
      </w:r>
      <w:r w:rsidR="00B3357F">
        <w:rPr>
          <w:rFonts w:cstheme="minorHAnsi"/>
          <w:sz w:val="21"/>
          <w:szCs w:val="21"/>
        </w:rPr>
        <w:t>(</w:t>
      </w:r>
      <w:r w:rsidR="00B3357F" w:rsidRPr="006A2CAA">
        <w:rPr>
          <w:rFonts w:cstheme="minorHAnsi"/>
          <w:b/>
          <w:bCs/>
          <w:sz w:val="21"/>
          <w:szCs w:val="21"/>
        </w:rPr>
        <w:t>Fig. 2e</w:t>
      </w:r>
      <w:r w:rsidR="00B3357F">
        <w:rPr>
          <w:rFonts w:cstheme="minorHAnsi"/>
          <w:sz w:val="21"/>
          <w:szCs w:val="21"/>
        </w:rPr>
        <w:t xml:space="preserve">) </w:t>
      </w:r>
      <w:r w:rsidR="00FC33C6">
        <w:rPr>
          <w:rFonts w:cstheme="minorHAnsi"/>
          <w:sz w:val="21"/>
          <w:szCs w:val="21"/>
        </w:rPr>
        <w:t xml:space="preserve">that were statistically significantly different from </w:t>
      </w:r>
      <w:r w:rsidR="000D6BB7">
        <w:rPr>
          <w:rFonts w:cstheme="minorHAnsi"/>
          <w:sz w:val="21"/>
          <w:szCs w:val="21"/>
        </w:rPr>
        <w:t>control</w:t>
      </w:r>
      <w:r w:rsidR="008F6DE1">
        <w:rPr>
          <w:rFonts w:cstheme="minorHAnsi"/>
          <w:sz w:val="21"/>
          <w:szCs w:val="21"/>
        </w:rPr>
        <w:t>s</w:t>
      </w:r>
      <w:r w:rsidR="000D6BB7">
        <w:rPr>
          <w:rFonts w:cstheme="minorHAnsi"/>
          <w:sz w:val="21"/>
          <w:szCs w:val="21"/>
        </w:rPr>
        <w:t xml:space="preserve"> </w:t>
      </w:r>
      <w:r w:rsidR="00CF0934" w:rsidRPr="00493696">
        <w:rPr>
          <w:rFonts w:cstheme="minorHAnsi"/>
          <w:sz w:val="21"/>
          <w:szCs w:val="21"/>
        </w:rPr>
        <w:t>(p &lt; 0.01)</w:t>
      </w:r>
      <w:r w:rsidR="004D2583" w:rsidRPr="00493696">
        <w:rPr>
          <w:rFonts w:cstheme="minorHAnsi"/>
          <w:sz w:val="21"/>
          <w:szCs w:val="21"/>
        </w:rPr>
        <w:t>.</w:t>
      </w:r>
      <w:r w:rsidR="00F85033" w:rsidRPr="00493696">
        <w:rPr>
          <w:rFonts w:cstheme="minorHAnsi"/>
          <w:sz w:val="21"/>
          <w:szCs w:val="21"/>
        </w:rPr>
        <w:t xml:space="preserve"> These </w:t>
      </w:r>
      <w:r w:rsidR="003D50B5">
        <w:rPr>
          <w:rFonts w:cstheme="minorHAnsi"/>
          <w:sz w:val="21"/>
          <w:szCs w:val="21"/>
        </w:rPr>
        <w:t>signal-</w:t>
      </w:r>
      <w:r w:rsidR="00F85033" w:rsidRPr="00493696">
        <w:rPr>
          <w:rFonts w:cstheme="minorHAnsi"/>
          <w:sz w:val="21"/>
          <w:szCs w:val="21"/>
        </w:rPr>
        <w:t>enriched regions contained</w:t>
      </w:r>
      <w:r w:rsidR="003D50B5">
        <w:rPr>
          <w:rFonts w:cstheme="minorHAnsi"/>
          <w:sz w:val="21"/>
          <w:szCs w:val="21"/>
        </w:rPr>
        <w:t>, on average,</w:t>
      </w:r>
      <w:r w:rsidR="00F85033" w:rsidRPr="00493696">
        <w:rPr>
          <w:rFonts w:cstheme="minorHAnsi"/>
          <w:sz w:val="21"/>
          <w:szCs w:val="21"/>
        </w:rPr>
        <w:t xml:space="preserve"> </w:t>
      </w:r>
      <w:r w:rsidR="00C8706D" w:rsidRPr="00493696">
        <w:rPr>
          <w:rFonts w:cstheme="minorHAnsi"/>
          <w:sz w:val="21"/>
          <w:szCs w:val="21"/>
        </w:rPr>
        <w:t xml:space="preserve">556,432 </w:t>
      </w:r>
      <w:r w:rsidR="003D50B5" w:rsidRPr="00493696">
        <w:rPr>
          <w:rFonts w:cstheme="minorHAnsi"/>
          <w:sz w:val="21"/>
          <w:szCs w:val="21"/>
        </w:rPr>
        <w:t xml:space="preserve">H3K27ac </w:t>
      </w:r>
      <w:r w:rsidR="00850834">
        <w:rPr>
          <w:rFonts w:cstheme="minorHAnsi" w:hint="eastAsia"/>
          <w:sz w:val="21"/>
          <w:szCs w:val="21"/>
        </w:rPr>
        <w:t>signals</w:t>
      </w:r>
      <w:r w:rsidR="00C8706D" w:rsidRPr="00493696">
        <w:rPr>
          <w:rFonts w:cstheme="minorHAnsi"/>
          <w:sz w:val="21"/>
          <w:szCs w:val="21"/>
        </w:rPr>
        <w:t xml:space="preserve"> per cell</w:t>
      </w:r>
      <w:r w:rsidR="003D50B5">
        <w:rPr>
          <w:rFonts w:cstheme="minorHAnsi"/>
          <w:sz w:val="21"/>
          <w:szCs w:val="21"/>
        </w:rPr>
        <w:t xml:space="preserve"> (</w:t>
      </w:r>
      <w:r w:rsidR="003D50B5" w:rsidRPr="006A2CAA">
        <w:rPr>
          <w:rFonts w:cstheme="minorHAnsi"/>
          <w:b/>
          <w:bCs/>
          <w:sz w:val="21"/>
          <w:szCs w:val="21"/>
        </w:rPr>
        <w:t>Fig. 2d</w:t>
      </w:r>
      <w:r w:rsidR="003D50B5">
        <w:rPr>
          <w:rFonts w:cstheme="minorHAnsi"/>
          <w:sz w:val="21"/>
          <w:szCs w:val="21"/>
        </w:rPr>
        <w:t>)</w:t>
      </w:r>
      <w:r w:rsidR="00C8706D" w:rsidRPr="00493696">
        <w:rPr>
          <w:rFonts w:cstheme="minorHAnsi"/>
          <w:sz w:val="21"/>
          <w:szCs w:val="21"/>
        </w:rPr>
        <w:t xml:space="preserve"> and </w:t>
      </w:r>
      <w:r w:rsidR="00A927AD" w:rsidRPr="00493696">
        <w:rPr>
          <w:rFonts w:cstheme="minorHAnsi"/>
          <w:sz w:val="21"/>
          <w:szCs w:val="21"/>
        </w:rPr>
        <w:t xml:space="preserve">375,756 </w:t>
      </w:r>
      <w:r w:rsidR="00FC33C6" w:rsidRPr="00493696">
        <w:rPr>
          <w:rFonts w:cstheme="minorHAnsi"/>
          <w:sz w:val="21"/>
          <w:szCs w:val="21"/>
        </w:rPr>
        <w:t>H3K27me3</w:t>
      </w:r>
      <w:r w:rsidR="00FC33C6">
        <w:rPr>
          <w:rFonts w:cstheme="minorHAnsi"/>
          <w:sz w:val="21"/>
          <w:szCs w:val="21"/>
        </w:rPr>
        <w:t xml:space="preserve"> </w:t>
      </w:r>
      <w:r w:rsidR="00A927AD" w:rsidRPr="00493696">
        <w:rPr>
          <w:rFonts w:cstheme="minorHAnsi"/>
          <w:sz w:val="21"/>
          <w:szCs w:val="21"/>
        </w:rPr>
        <w:t>signals per cell</w:t>
      </w:r>
      <w:r w:rsidR="003D50B5">
        <w:rPr>
          <w:rFonts w:cstheme="minorHAnsi"/>
          <w:sz w:val="21"/>
          <w:szCs w:val="21"/>
        </w:rPr>
        <w:t xml:space="preserve"> (</w:t>
      </w:r>
      <w:r w:rsidR="003D50B5" w:rsidRPr="006A2CAA">
        <w:rPr>
          <w:rFonts w:cstheme="minorHAnsi"/>
          <w:b/>
          <w:bCs/>
          <w:sz w:val="21"/>
          <w:szCs w:val="21"/>
        </w:rPr>
        <w:t>Fig. 2f</w:t>
      </w:r>
      <w:r w:rsidR="003D50B5">
        <w:rPr>
          <w:rFonts w:cstheme="minorHAnsi"/>
          <w:sz w:val="21"/>
          <w:szCs w:val="21"/>
        </w:rPr>
        <w:t>)</w:t>
      </w:r>
      <w:r w:rsidR="00A927AD" w:rsidRPr="00493696">
        <w:rPr>
          <w:rFonts w:cstheme="minorHAnsi"/>
          <w:sz w:val="21"/>
          <w:szCs w:val="21"/>
        </w:rPr>
        <w:t xml:space="preserve">. </w:t>
      </w:r>
      <w:r w:rsidR="004D64FD" w:rsidRPr="00493696">
        <w:rPr>
          <w:rFonts w:cstheme="minorHAnsi"/>
          <w:sz w:val="21"/>
          <w:szCs w:val="21"/>
        </w:rPr>
        <w:t xml:space="preserve">Single-cell #3 </w:t>
      </w:r>
      <w:r w:rsidR="00FC33C6">
        <w:rPr>
          <w:rFonts w:cstheme="minorHAnsi"/>
          <w:sz w:val="21"/>
          <w:szCs w:val="21"/>
        </w:rPr>
        <w:t>wa</w:t>
      </w:r>
      <w:r w:rsidR="004D64FD" w:rsidRPr="00493696">
        <w:rPr>
          <w:rFonts w:cstheme="minorHAnsi"/>
          <w:sz w:val="21"/>
          <w:szCs w:val="21"/>
        </w:rPr>
        <w:t xml:space="preserve">s </w:t>
      </w:r>
      <w:r w:rsidR="003D50B5">
        <w:rPr>
          <w:rFonts w:cstheme="minorHAnsi"/>
          <w:sz w:val="21"/>
          <w:szCs w:val="21"/>
        </w:rPr>
        <w:t xml:space="preserve">an </w:t>
      </w:r>
      <w:proofErr w:type="spellStart"/>
      <w:r w:rsidR="004D64FD" w:rsidRPr="00493696">
        <w:rPr>
          <w:rFonts w:cstheme="minorHAnsi"/>
          <w:sz w:val="21"/>
          <w:szCs w:val="21"/>
        </w:rPr>
        <w:t>outliner</w:t>
      </w:r>
      <w:proofErr w:type="spellEnd"/>
      <w:r w:rsidR="004D64FD" w:rsidRPr="00493696">
        <w:rPr>
          <w:rFonts w:cstheme="minorHAnsi"/>
          <w:sz w:val="21"/>
          <w:szCs w:val="21"/>
        </w:rPr>
        <w:t xml:space="preserve"> </w:t>
      </w:r>
      <w:r w:rsidR="003D50B5">
        <w:rPr>
          <w:rFonts w:cstheme="minorHAnsi"/>
          <w:sz w:val="21"/>
          <w:szCs w:val="21"/>
        </w:rPr>
        <w:t>for</w:t>
      </w:r>
      <w:r w:rsidR="004D64FD" w:rsidRPr="00493696">
        <w:rPr>
          <w:rFonts w:cstheme="minorHAnsi"/>
          <w:sz w:val="21"/>
          <w:szCs w:val="21"/>
        </w:rPr>
        <w:t xml:space="preserve"> H3K27me3 </w:t>
      </w:r>
      <w:r w:rsidR="003D50B5">
        <w:rPr>
          <w:rFonts w:cstheme="minorHAnsi"/>
          <w:sz w:val="21"/>
          <w:szCs w:val="21"/>
        </w:rPr>
        <w:t>(</w:t>
      </w:r>
      <w:r w:rsidR="004D64FD" w:rsidRPr="00493696">
        <w:rPr>
          <w:rFonts w:cstheme="minorHAnsi"/>
          <w:b/>
          <w:sz w:val="21"/>
          <w:szCs w:val="21"/>
        </w:rPr>
        <w:t>Fig</w:t>
      </w:r>
      <w:r w:rsidR="003D50B5">
        <w:rPr>
          <w:rFonts w:cstheme="minorHAnsi"/>
          <w:b/>
          <w:sz w:val="21"/>
          <w:szCs w:val="21"/>
        </w:rPr>
        <w:t>.</w:t>
      </w:r>
      <w:r w:rsidR="004D64FD" w:rsidRPr="00493696">
        <w:rPr>
          <w:rFonts w:cstheme="minorHAnsi"/>
          <w:b/>
          <w:sz w:val="21"/>
          <w:szCs w:val="21"/>
        </w:rPr>
        <w:t xml:space="preserve"> 2</w:t>
      </w:r>
      <w:r w:rsidR="003D50B5">
        <w:rPr>
          <w:rFonts w:cstheme="minorHAnsi"/>
          <w:b/>
          <w:sz w:val="21"/>
          <w:szCs w:val="21"/>
        </w:rPr>
        <w:t>e</w:t>
      </w:r>
      <w:r w:rsidR="004D64FD" w:rsidRPr="00493696">
        <w:rPr>
          <w:rFonts w:cstheme="minorHAnsi"/>
          <w:sz w:val="21"/>
          <w:szCs w:val="21"/>
        </w:rPr>
        <w:t xml:space="preserve"> and </w:t>
      </w:r>
      <w:r w:rsidR="004D64FD" w:rsidRPr="00493696">
        <w:rPr>
          <w:rFonts w:cstheme="minorHAnsi"/>
          <w:b/>
          <w:sz w:val="21"/>
          <w:szCs w:val="21"/>
        </w:rPr>
        <w:t>2f</w:t>
      </w:r>
      <w:r w:rsidR="003D50B5">
        <w:rPr>
          <w:rFonts w:cstheme="minorHAnsi"/>
          <w:b/>
          <w:sz w:val="21"/>
          <w:szCs w:val="21"/>
        </w:rPr>
        <w:t>)</w:t>
      </w:r>
      <w:r w:rsidR="004D64FD" w:rsidRPr="00493696">
        <w:rPr>
          <w:rFonts w:cstheme="minorHAnsi"/>
          <w:sz w:val="21"/>
          <w:szCs w:val="21"/>
        </w:rPr>
        <w:t>. However, single</w:t>
      </w:r>
      <w:r w:rsidR="00B67DED" w:rsidRPr="00493696">
        <w:rPr>
          <w:rFonts w:cstheme="minorHAnsi"/>
          <w:sz w:val="21"/>
          <w:szCs w:val="21"/>
        </w:rPr>
        <w:t>-</w:t>
      </w:r>
      <w:r w:rsidR="004D64FD" w:rsidRPr="00493696">
        <w:rPr>
          <w:rFonts w:cstheme="minorHAnsi"/>
          <w:sz w:val="21"/>
          <w:szCs w:val="21"/>
        </w:rPr>
        <w:t xml:space="preserve">cell #3 showed </w:t>
      </w:r>
      <w:r w:rsidR="003D50B5">
        <w:rPr>
          <w:rFonts w:cstheme="minorHAnsi"/>
          <w:sz w:val="21"/>
          <w:szCs w:val="21"/>
        </w:rPr>
        <w:t xml:space="preserve">an </w:t>
      </w:r>
      <w:r w:rsidR="004D64FD" w:rsidRPr="00493696">
        <w:rPr>
          <w:rFonts w:cstheme="minorHAnsi"/>
          <w:sz w:val="21"/>
          <w:szCs w:val="21"/>
        </w:rPr>
        <w:t>inverse trend</w:t>
      </w:r>
      <w:r w:rsidR="003D50B5">
        <w:rPr>
          <w:rFonts w:cstheme="minorHAnsi"/>
          <w:sz w:val="21"/>
          <w:szCs w:val="21"/>
        </w:rPr>
        <w:t xml:space="preserve"> for</w:t>
      </w:r>
      <w:r w:rsidR="004D64FD" w:rsidRPr="00493696">
        <w:rPr>
          <w:rFonts w:cstheme="minorHAnsi"/>
          <w:sz w:val="21"/>
          <w:szCs w:val="21"/>
        </w:rPr>
        <w:t xml:space="preserve"> H3K27ac </w:t>
      </w:r>
      <w:r w:rsidR="003D50B5">
        <w:rPr>
          <w:rFonts w:cstheme="minorHAnsi"/>
          <w:sz w:val="21"/>
          <w:szCs w:val="21"/>
        </w:rPr>
        <w:t>(</w:t>
      </w:r>
      <w:r w:rsidR="004D64FD" w:rsidRPr="00493696">
        <w:rPr>
          <w:rFonts w:cstheme="minorHAnsi"/>
          <w:b/>
          <w:sz w:val="21"/>
          <w:szCs w:val="21"/>
        </w:rPr>
        <w:t>Fig</w:t>
      </w:r>
      <w:r w:rsidR="003D50B5">
        <w:rPr>
          <w:rFonts w:cstheme="minorHAnsi"/>
          <w:b/>
          <w:sz w:val="21"/>
          <w:szCs w:val="21"/>
        </w:rPr>
        <w:t>.</w:t>
      </w:r>
      <w:r w:rsidR="004D64FD" w:rsidRPr="00493696">
        <w:rPr>
          <w:rFonts w:cstheme="minorHAnsi"/>
          <w:b/>
          <w:sz w:val="21"/>
          <w:szCs w:val="21"/>
        </w:rPr>
        <w:t xml:space="preserve"> 2c</w:t>
      </w:r>
      <w:r w:rsidR="004D64FD" w:rsidRPr="00493696">
        <w:rPr>
          <w:rFonts w:cstheme="minorHAnsi"/>
          <w:sz w:val="21"/>
          <w:szCs w:val="21"/>
        </w:rPr>
        <w:t xml:space="preserve"> and </w:t>
      </w:r>
      <w:r w:rsidR="004D64FD" w:rsidRPr="00493696">
        <w:rPr>
          <w:rFonts w:cstheme="minorHAnsi"/>
          <w:b/>
          <w:sz w:val="21"/>
          <w:szCs w:val="21"/>
        </w:rPr>
        <w:t>2e</w:t>
      </w:r>
      <w:r w:rsidR="003D50B5">
        <w:rPr>
          <w:rFonts w:cstheme="minorHAnsi"/>
          <w:b/>
          <w:sz w:val="21"/>
          <w:szCs w:val="21"/>
        </w:rPr>
        <w:t>)</w:t>
      </w:r>
      <w:r w:rsidR="003D50B5">
        <w:rPr>
          <w:rFonts w:cstheme="minorHAnsi"/>
          <w:sz w:val="21"/>
          <w:szCs w:val="21"/>
        </w:rPr>
        <w:t>,</w:t>
      </w:r>
      <w:r w:rsidR="004D64FD" w:rsidRPr="00493696">
        <w:rPr>
          <w:rFonts w:cstheme="minorHAnsi"/>
          <w:sz w:val="21"/>
          <w:szCs w:val="21"/>
        </w:rPr>
        <w:t xml:space="preserve"> suggest</w:t>
      </w:r>
      <w:r w:rsidR="003D50B5">
        <w:rPr>
          <w:rFonts w:cstheme="minorHAnsi"/>
          <w:sz w:val="21"/>
          <w:szCs w:val="21"/>
        </w:rPr>
        <w:t>ing that results from</w:t>
      </w:r>
      <w:r w:rsidR="004D64FD" w:rsidRPr="00493696">
        <w:rPr>
          <w:rFonts w:cstheme="minorHAnsi"/>
          <w:sz w:val="21"/>
          <w:szCs w:val="21"/>
        </w:rPr>
        <w:t xml:space="preserve"> single</w:t>
      </w:r>
      <w:r w:rsidR="00B67DED" w:rsidRPr="00493696">
        <w:rPr>
          <w:rFonts w:cstheme="minorHAnsi"/>
          <w:sz w:val="21"/>
          <w:szCs w:val="21"/>
        </w:rPr>
        <w:t>-</w:t>
      </w:r>
      <w:r w:rsidR="004D64FD" w:rsidRPr="00493696">
        <w:rPr>
          <w:rFonts w:cstheme="minorHAnsi"/>
          <w:sz w:val="21"/>
          <w:szCs w:val="21"/>
        </w:rPr>
        <w:t xml:space="preserve">cell #3 </w:t>
      </w:r>
      <w:r w:rsidR="003D50B5">
        <w:rPr>
          <w:rFonts w:cstheme="minorHAnsi"/>
          <w:sz w:val="21"/>
          <w:szCs w:val="21"/>
        </w:rPr>
        <w:t>are</w:t>
      </w:r>
      <w:r w:rsidR="00FC33C6">
        <w:rPr>
          <w:rFonts w:cstheme="minorHAnsi"/>
          <w:sz w:val="21"/>
          <w:szCs w:val="21"/>
        </w:rPr>
        <w:t xml:space="preserve"> not</w:t>
      </w:r>
      <w:r w:rsidR="003D50B5">
        <w:rPr>
          <w:rFonts w:cstheme="minorHAnsi"/>
          <w:sz w:val="21"/>
          <w:szCs w:val="21"/>
        </w:rPr>
        <w:t xml:space="preserve"> reflecti</w:t>
      </w:r>
      <w:r w:rsidR="000D6BB7">
        <w:rPr>
          <w:rFonts w:cstheme="minorHAnsi"/>
          <w:sz w:val="21"/>
          <w:szCs w:val="21"/>
        </w:rPr>
        <w:t>ve of</w:t>
      </w:r>
      <w:r w:rsidR="003D50B5">
        <w:rPr>
          <w:rFonts w:cstheme="minorHAnsi"/>
          <w:sz w:val="21"/>
          <w:szCs w:val="21"/>
        </w:rPr>
        <w:t xml:space="preserve"> </w:t>
      </w:r>
      <w:r w:rsidR="004D64FD" w:rsidRPr="00493696">
        <w:rPr>
          <w:rFonts w:cstheme="minorHAnsi"/>
          <w:sz w:val="21"/>
          <w:szCs w:val="21"/>
        </w:rPr>
        <w:t xml:space="preserve">experimental error. </w:t>
      </w:r>
      <w:r w:rsidR="00850834">
        <w:rPr>
          <w:rFonts w:cstheme="minorHAnsi"/>
          <w:sz w:val="21"/>
          <w:szCs w:val="21"/>
        </w:rPr>
        <w:t>S</w:t>
      </w:r>
      <w:r w:rsidR="004D64FD" w:rsidRPr="00493696">
        <w:rPr>
          <w:rFonts w:cstheme="minorHAnsi"/>
          <w:sz w:val="21"/>
          <w:szCs w:val="21"/>
        </w:rPr>
        <w:t xml:space="preserve">ignals in the enriched </w:t>
      </w:r>
      <w:r w:rsidR="000B5339">
        <w:rPr>
          <w:rFonts w:cstheme="minorHAnsi"/>
          <w:sz w:val="21"/>
          <w:szCs w:val="21"/>
        </w:rPr>
        <w:t xml:space="preserve">500 bp </w:t>
      </w:r>
      <w:r w:rsidR="004D64FD" w:rsidRPr="00493696">
        <w:rPr>
          <w:rFonts w:cstheme="minorHAnsi"/>
          <w:sz w:val="21"/>
          <w:szCs w:val="21"/>
        </w:rPr>
        <w:t>regions</w:t>
      </w:r>
      <w:r w:rsidR="000B5339">
        <w:rPr>
          <w:rFonts w:cstheme="minorHAnsi"/>
          <w:sz w:val="21"/>
          <w:szCs w:val="21"/>
        </w:rPr>
        <w:t>, on average,</w:t>
      </w:r>
      <w:r w:rsidR="00CB6E48" w:rsidRPr="00493696">
        <w:rPr>
          <w:rFonts w:cstheme="minorHAnsi"/>
          <w:sz w:val="21"/>
          <w:szCs w:val="21"/>
        </w:rPr>
        <w:t xml:space="preserve"> </w:t>
      </w:r>
      <w:r w:rsidR="000B5339">
        <w:rPr>
          <w:rFonts w:cstheme="minorHAnsi"/>
          <w:sz w:val="21"/>
          <w:szCs w:val="21"/>
        </w:rPr>
        <w:t>amount</w:t>
      </w:r>
      <w:r w:rsidR="000D6BB7">
        <w:rPr>
          <w:rFonts w:cstheme="minorHAnsi"/>
          <w:sz w:val="21"/>
          <w:szCs w:val="21"/>
        </w:rPr>
        <w:t>ed</w:t>
      </w:r>
      <w:r w:rsidR="000B5339">
        <w:rPr>
          <w:rFonts w:cstheme="minorHAnsi"/>
          <w:sz w:val="21"/>
          <w:szCs w:val="21"/>
        </w:rPr>
        <w:t xml:space="preserve"> </w:t>
      </w:r>
      <w:proofErr w:type="gramStart"/>
      <w:r w:rsidR="000B5339">
        <w:rPr>
          <w:rFonts w:cstheme="minorHAnsi"/>
          <w:sz w:val="21"/>
          <w:szCs w:val="21"/>
        </w:rPr>
        <w:t xml:space="preserve">to </w:t>
      </w:r>
      <w:r w:rsidR="000F0EF6" w:rsidRPr="00493696">
        <w:rPr>
          <w:rFonts w:cstheme="minorHAnsi"/>
          <w:sz w:val="21"/>
          <w:szCs w:val="21"/>
        </w:rPr>
        <w:t xml:space="preserve"> </w:t>
      </w:r>
      <w:r w:rsidR="00CB6E48" w:rsidRPr="00493696">
        <w:rPr>
          <w:rFonts w:cstheme="minorHAnsi"/>
          <w:sz w:val="21"/>
          <w:szCs w:val="21"/>
        </w:rPr>
        <w:t>4.</w:t>
      </w:r>
      <w:r w:rsidR="00E33C4D" w:rsidRPr="00493696">
        <w:rPr>
          <w:rFonts w:cstheme="minorHAnsi"/>
          <w:sz w:val="21"/>
          <w:szCs w:val="21"/>
        </w:rPr>
        <w:t>91</w:t>
      </w:r>
      <w:proofErr w:type="gramEnd"/>
      <w:r w:rsidR="00E33C4D" w:rsidRPr="00493696">
        <w:rPr>
          <w:rFonts w:cstheme="minorHAnsi"/>
          <w:sz w:val="21"/>
          <w:szCs w:val="21"/>
        </w:rPr>
        <w:t xml:space="preserve"> H3K27ac </w:t>
      </w:r>
      <w:r w:rsidR="00116EFA" w:rsidRPr="00493696">
        <w:rPr>
          <w:rFonts w:cstheme="minorHAnsi"/>
          <w:sz w:val="21"/>
          <w:szCs w:val="21"/>
        </w:rPr>
        <w:t>signals</w:t>
      </w:r>
      <w:r w:rsidR="000F0EF6" w:rsidRPr="00493696">
        <w:rPr>
          <w:rFonts w:cstheme="minorHAnsi"/>
          <w:sz w:val="21"/>
          <w:szCs w:val="21"/>
        </w:rPr>
        <w:t xml:space="preserve"> and </w:t>
      </w:r>
      <w:r w:rsidR="00692F5C" w:rsidRPr="00493696">
        <w:rPr>
          <w:rFonts w:cstheme="minorHAnsi"/>
          <w:sz w:val="21"/>
          <w:szCs w:val="21"/>
        </w:rPr>
        <w:t xml:space="preserve">3.81 H3K27me3 signals. </w:t>
      </w:r>
      <w:r w:rsidR="000B5339">
        <w:rPr>
          <w:rFonts w:cstheme="minorHAnsi"/>
          <w:sz w:val="21"/>
          <w:szCs w:val="21"/>
        </w:rPr>
        <w:t>Since a</w:t>
      </w:r>
      <w:r w:rsidR="00E32861" w:rsidRPr="00493696">
        <w:rPr>
          <w:rFonts w:cstheme="minorHAnsi"/>
          <w:sz w:val="21"/>
          <w:szCs w:val="21"/>
        </w:rPr>
        <w:t xml:space="preserve"> nucleosome </w:t>
      </w:r>
      <w:r w:rsidR="000B5339">
        <w:rPr>
          <w:rFonts w:cstheme="minorHAnsi"/>
          <w:sz w:val="21"/>
          <w:szCs w:val="21"/>
        </w:rPr>
        <w:t xml:space="preserve">includes </w:t>
      </w:r>
      <w:r w:rsidR="00E32861" w:rsidRPr="00493696">
        <w:rPr>
          <w:rFonts w:cstheme="minorHAnsi"/>
          <w:sz w:val="21"/>
          <w:szCs w:val="21"/>
        </w:rPr>
        <w:t xml:space="preserve">146 bp </w:t>
      </w:r>
      <w:r w:rsidR="000B5339">
        <w:rPr>
          <w:rFonts w:cstheme="minorHAnsi"/>
          <w:sz w:val="21"/>
          <w:szCs w:val="21"/>
        </w:rPr>
        <w:t xml:space="preserve">of </w:t>
      </w:r>
      <w:r w:rsidR="00E32861" w:rsidRPr="00493696">
        <w:rPr>
          <w:rFonts w:cstheme="minorHAnsi"/>
          <w:sz w:val="21"/>
          <w:szCs w:val="21"/>
        </w:rPr>
        <w:t xml:space="preserve">wrapping DNA and </w:t>
      </w:r>
      <w:r w:rsidR="009148C8" w:rsidRPr="00493696">
        <w:rPr>
          <w:rFonts w:cstheme="minorHAnsi"/>
          <w:sz w:val="21"/>
          <w:szCs w:val="21"/>
        </w:rPr>
        <w:t xml:space="preserve">the </w:t>
      </w:r>
      <w:r w:rsidR="00F82FE4" w:rsidRPr="00493696">
        <w:rPr>
          <w:rFonts w:cstheme="minorHAnsi"/>
          <w:sz w:val="21"/>
          <w:szCs w:val="21"/>
        </w:rPr>
        <w:t>length</w:t>
      </w:r>
      <w:r w:rsidR="00E32861" w:rsidRPr="00493696">
        <w:rPr>
          <w:rFonts w:cstheme="minorHAnsi"/>
          <w:sz w:val="21"/>
          <w:szCs w:val="21"/>
        </w:rPr>
        <w:t xml:space="preserve"> of </w:t>
      </w:r>
      <w:r w:rsidR="00CE130A" w:rsidRPr="00493696">
        <w:rPr>
          <w:rFonts w:cstheme="minorHAnsi"/>
          <w:sz w:val="21"/>
          <w:szCs w:val="21"/>
        </w:rPr>
        <w:t>linker DNA is up to 80 bp</w:t>
      </w:r>
      <w:r w:rsidR="000B5339">
        <w:rPr>
          <w:rFonts w:cstheme="minorHAnsi"/>
          <w:sz w:val="21"/>
          <w:szCs w:val="21"/>
        </w:rPr>
        <w:t xml:space="preserve">, a </w:t>
      </w:r>
      <w:r w:rsidR="00CE130A" w:rsidRPr="00493696">
        <w:rPr>
          <w:rFonts w:cstheme="minorHAnsi"/>
          <w:sz w:val="21"/>
          <w:szCs w:val="21"/>
        </w:rPr>
        <w:t xml:space="preserve">500 bp </w:t>
      </w:r>
      <w:r w:rsidR="000B5339">
        <w:rPr>
          <w:rFonts w:cstheme="minorHAnsi"/>
          <w:sz w:val="21"/>
          <w:szCs w:val="21"/>
        </w:rPr>
        <w:t xml:space="preserve">genome region </w:t>
      </w:r>
      <w:r w:rsidR="00CE130A" w:rsidRPr="00493696">
        <w:rPr>
          <w:rFonts w:cstheme="minorHAnsi"/>
          <w:sz w:val="21"/>
          <w:szCs w:val="21"/>
        </w:rPr>
        <w:t xml:space="preserve">may </w:t>
      </w:r>
      <w:r w:rsidR="000B5339">
        <w:rPr>
          <w:rFonts w:cstheme="minorHAnsi"/>
          <w:sz w:val="21"/>
          <w:szCs w:val="21"/>
        </w:rPr>
        <w:t xml:space="preserve">contain </w:t>
      </w:r>
      <w:r w:rsidR="00CE130A" w:rsidRPr="00493696">
        <w:rPr>
          <w:rFonts w:cstheme="minorHAnsi"/>
          <w:sz w:val="21"/>
          <w:szCs w:val="21"/>
        </w:rPr>
        <w:t>2</w:t>
      </w:r>
      <w:r w:rsidR="000B5339">
        <w:rPr>
          <w:rFonts w:cstheme="minorHAnsi"/>
          <w:sz w:val="21"/>
          <w:szCs w:val="21"/>
        </w:rPr>
        <w:t xml:space="preserve"> to </w:t>
      </w:r>
      <w:r w:rsidR="00CE130A" w:rsidRPr="00493696">
        <w:rPr>
          <w:rFonts w:cstheme="minorHAnsi"/>
          <w:sz w:val="21"/>
          <w:szCs w:val="21"/>
        </w:rPr>
        <w:t>3</w:t>
      </w:r>
      <w:r w:rsidR="00097FCA" w:rsidRPr="00493696">
        <w:rPr>
          <w:rFonts w:cstheme="minorHAnsi"/>
          <w:sz w:val="21"/>
          <w:szCs w:val="21"/>
        </w:rPr>
        <w:t xml:space="preserve"> nucleosomes. </w:t>
      </w:r>
      <w:r w:rsidR="000D6BB7">
        <w:rPr>
          <w:rFonts w:cstheme="minorHAnsi"/>
          <w:sz w:val="21"/>
          <w:szCs w:val="21"/>
        </w:rPr>
        <w:t>Since a</w:t>
      </w:r>
      <w:r w:rsidR="00097FCA" w:rsidRPr="00493696">
        <w:rPr>
          <w:rFonts w:cstheme="minorHAnsi"/>
          <w:sz w:val="21"/>
          <w:szCs w:val="21"/>
        </w:rPr>
        <w:t xml:space="preserve"> nucleosome contains 2 copies of histone H3, 4</w:t>
      </w:r>
      <w:r w:rsidR="000B5339">
        <w:rPr>
          <w:rFonts w:cstheme="minorHAnsi"/>
          <w:sz w:val="21"/>
          <w:szCs w:val="21"/>
        </w:rPr>
        <w:t xml:space="preserve"> to </w:t>
      </w:r>
      <w:r w:rsidR="00097FCA" w:rsidRPr="00493696">
        <w:rPr>
          <w:rFonts w:cstheme="minorHAnsi"/>
          <w:sz w:val="21"/>
          <w:szCs w:val="21"/>
        </w:rPr>
        <w:t xml:space="preserve">6 copies of histone H3 </w:t>
      </w:r>
      <w:r w:rsidR="000D6BB7">
        <w:rPr>
          <w:rFonts w:cstheme="minorHAnsi"/>
          <w:sz w:val="21"/>
          <w:szCs w:val="21"/>
        </w:rPr>
        <w:t xml:space="preserve">may be </w:t>
      </w:r>
      <w:r w:rsidR="000B5339">
        <w:rPr>
          <w:rFonts w:cstheme="minorHAnsi"/>
          <w:sz w:val="21"/>
          <w:szCs w:val="21"/>
        </w:rPr>
        <w:t xml:space="preserve">present </w:t>
      </w:r>
      <w:r w:rsidR="00097FCA" w:rsidRPr="00493696">
        <w:rPr>
          <w:rFonts w:cstheme="minorHAnsi"/>
          <w:sz w:val="21"/>
          <w:szCs w:val="21"/>
        </w:rPr>
        <w:t>per 500 bp</w:t>
      </w:r>
      <w:r w:rsidR="000D6BB7">
        <w:rPr>
          <w:rFonts w:cstheme="minorHAnsi"/>
          <w:sz w:val="21"/>
          <w:szCs w:val="21"/>
        </w:rPr>
        <w:t xml:space="preserve"> of genome</w:t>
      </w:r>
      <w:r w:rsidR="00097FCA" w:rsidRPr="00FC33C6">
        <w:rPr>
          <w:rFonts w:cstheme="minorHAnsi"/>
          <w:sz w:val="21"/>
          <w:szCs w:val="21"/>
        </w:rPr>
        <w:t xml:space="preserve">. </w:t>
      </w:r>
      <w:r w:rsidR="00097FCA" w:rsidRPr="00E56FEF">
        <w:rPr>
          <w:rFonts w:cstheme="minorHAnsi"/>
          <w:sz w:val="21"/>
          <w:szCs w:val="21"/>
        </w:rPr>
        <w:t xml:space="preserve">Therefore, the </w:t>
      </w:r>
      <w:r w:rsidR="000D6BB7" w:rsidRPr="00E56FEF">
        <w:rPr>
          <w:rFonts w:cstheme="minorHAnsi"/>
          <w:sz w:val="21"/>
          <w:szCs w:val="21"/>
        </w:rPr>
        <w:t xml:space="preserve">average </w:t>
      </w:r>
      <w:r w:rsidR="00097FCA" w:rsidRPr="00E56FEF">
        <w:rPr>
          <w:rFonts w:cstheme="minorHAnsi"/>
          <w:sz w:val="21"/>
          <w:szCs w:val="21"/>
        </w:rPr>
        <w:t>frequenc</w:t>
      </w:r>
      <w:r w:rsidR="000D6BB7" w:rsidRPr="00E56FEF">
        <w:rPr>
          <w:rFonts w:cstheme="minorHAnsi"/>
          <w:sz w:val="21"/>
          <w:szCs w:val="21"/>
        </w:rPr>
        <w:t>ies of</w:t>
      </w:r>
      <w:r w:rsidR="00097FCA" w:rsidRPr="00E56FEF">
        <w:rPr>
          <w:rFonts w:cstheme="minorHAnsi"/>
          <w:sz w:val="21"/>
          <w:szCs w:val="21"/>
        </w:rPr>
        <w:t xml:space="preserve"> 4.91 H3K27ac and 3.81 H3K27me3 </w:t>
      </w:r>
      <w:r w:rsidR="000D6BB7" w:rsidRPr="00E56FEF">
        <w:rPr>
          <w:rFonts w:cstheme="minorHAnsi"/>
          <w:sz w:val="21"/>
          <w:szCs w:val="21"/>
        </w:rPr>
        <w:t xml:space="preserve">signals </w:t>
      </w:r>
      <w:r w:rsidR="000D6BB7" w:rsidRPr="00F06A04">
        <w:rPr>
          <w:rFonts w:cstheme="minorHAnsi"/>
          <w:sz w:val="21"/>
          <w:szCs w:val="21"/>
        </w:rPr>
        <w:t>per</w:t>
      </w:r>
      <w:r w:rsidR="00097FCA" w:rsidRPr="00F06A04">
        <w:rPr>
          <w:rFonts w:cstheme="minorHAnsi"/>
          <w:sz w:val="21"/>
          <w:szCs w:val="21"/>
        </w:rPr>
        <w:t xml:space="preserve"> 500 bp region</w:t>
      </w:r>
      <w:r w:rsidR="00FC33C6" w:rsidRPr="006A2CAA">
        <w:rPr>
          <w:rFonts w:cstheme="minorHAnsi"/>
          <w:sz w:val="21"/>
          <w:szCs w:val="21"/>
        </w:rPr>
        <w:t>, detected here</w:t>
      </w:r>
      <w:r w:rsidR="00097FCA" w:rsidRPr="00FC33C6">
        <w:rPr>
          <w:rFonts w:cstheme="minorHAnsi"/>
          <w:sz w:val="21"/>
          <w:szCs w:val="21"/>
        </w:rPr>
        <w:t xml:space="preserve"> </w:t>
      </w:r>
      <w:r w:rsidR="000D6BB7" w:rsidRPr="00E56FEF">
        <w:rPr>
          <w:rFonts w:cstheme="minorHAnsi"/>
          <w:sz w:val="21"/>
          <w:szCs w:val="21"/>
        </w:rPr>
        <w:t xml:space="preserve">likely reflect </w:t>
      </w:r>
      <w:r w:rsidR="00CE1620" w:rsidRPr="00E56FEF">
        <w:rPr>
          <w:rFonts w:cstheme="minorHAnsi"/>
          <w:sz w:val="21"/>
          <w:szCs w:val="21"/>
        </w:rPr>
        <w:t xml:space="preserve">high-density </w:t>
      </w:r>
      <w:r w:rsidR="000D6BB7" w:rsidRPr="00E56FEF">
        <w:rPr>
          <w:rFonts w:cstheme="minorHAnsi"/>
          <w:sz w:val="21"/>
          <w:szCs w:val="21"/>
        </w:rPr>
        <w:t xml:space="preserve">signal </w:t>
      </w:r>
      <w:r w:rsidR="00CE1620" w:rsidRPr="00E56FEF">
        <w:rPr>
          <w:rFonts w:cstheme="minorHAnsi"/>
          <w:sz w:val="21"/>
          <w:szCs w:val="21"/>
        </w:rPr>
        <w:t>regions</w:t>
      </w:r>
      <w:r w:rsidR="00CE1620" w:rsidRPr="00F06A04">
        <w:rPr>
          <w:rFonts w:cstheme="minorHAnsi"/>
          <w:sz w:val="21"/>
          <w:szCs w:val="21"/>
        </w:rPr>
        <w:t xml:space="preserve">. </w:t>
      </w:r>
      <w:r w:rsidR="000D6BB7" w:rsidRPr="00F06A04">
        <w:rPr>
          <w:rFonts w:cstheme="minorHAnsi"/>
          <w:sz w:val="21"/>
          <w:szCs w:val="21"/>
        </w:rPr>
        <w:t>T</w:t>
      </w:r>
      <w:r w:rsidR="00635DFC" w:rsidRPr="00F06A04">
        <w:rPr>
          <w:rFonts w:cstheme="minorHAnsi"/>
          <w:sz w:val="21"/>
          <w:szCs w:val="21"/>
        </w:rPr>
        <w:t xml:space="preserve">hese results </w:t>
      </w:r>
      <w:r w:rsidR="000D6BB7" w:rsidRPr="00A461B2">
        <w:rPr>
          <w:rFonts w:cstheme="minorHAnsi"/>
          <w:sz w:val="21"/>
          <w:szCs w:val="21"/>
        </w:rPr>
        <w:t xml:space="preserve">also </w:t>
      </w:r>
      <w:r w:rsidR="00F57DD6" w:rsidRPr="00AA2F77">
        <w:rPr>
          <w:rFonts w:cstheme="minorHAnsi"/>
          <w:sz w:val="21"/>
          <w:szCs w:val="21"/>
        </w:rPr>
        <w:t>indicate</w:t>
      </w:r>
      <w:r w:rsidR="000D6BB7" w:rsidRPr="007A210A">
        <w:rPr>
          <w:rFonts w:cstheme="minorHAnsi"/>
          <w:sz w:val="21"/>
          <w:szCs w:val="21"/>
        </w:rPr>
        <w:t xml:space="preserve"> </w:t>
      </w:r>
      <w:r w:rsidR="00635DFC" w:rsidRPr="006A2CAA">
        <w:rPr>
          <w:rFonts w:cstheme="minorHAnsi"/>
          <w:sz w:val="21"/>
          <w:szCs w:val="21"/>
        </w:rPr>
        <w:t>that repeat</w:t>
      </w:r>
      <w:r w:rsidR="00FC33C6">
        <w:rPr>
          <w:rFonts w:cstheme="minorHAnsi"/>
          <w:sz w:val="21"/>
          <w:szCs w:val="21"/>
        </w:rPr>
        <w:t>ed</w:t>
      </w:r>
      <w:r w:rsidR="00635DFC" w:rsidRPr="00FC33C6">
        <w:rPr>
          <w:rFonts w:cstheme="minorHAnsi"/>
          <w:sz w:val="21"/>
          <w:szCs w:val="21"/>
        </w:rPr>
        <w:t xml:space="preserve"> experiments </w:t>
      </w:r>
      <w:r w:rsidR="004215FC" w:rsidRPr="00FC33C6">
        <w:rPr>
          <w:rFonts w:cstheme="minorHAnsi"/>
          <w:sz w:val="21"/>
          <w:szCs w:val="21"/>
        </w:rPr>
        <w:t xml:space="preserve">using the same single cells </w:t>
      </w:r>
      <w:r w:rsidR="00664969" w:rsidRPr="00E56FEF">
        <w:rPr>
          <w:rFonts w:cstheme="minorHAnsi"/>
          <w:sz w:val="21"/>
          <w:szCs w:val="21"/>
        </w:rPr>
        <w:t>accumulate signals in specific regions compare</w:t>
      </w:r>
      <w:r w:rsidR="000D6BB7" w:rsidRPr="00E56FEF">
        <w:rPr>
          <w:rFonts w:cstheme="minorHAnsi"/>
          <w:sz w:val="21"/>
          <w:szCs w:val="21"/>
        </w:rPr>
        <w:t>d</w:t>
      </w:r>
      <w:r w:rsidR="00664969" w:rsidRPr="00E56FEF">
        <w:rPr>
          <w:rFonts w:cstheme="minorHAnsi"/>
          <w:sz w:val="21"/>
          <w:szCs w:val="21"/>
        </w:rPr>
        <w:t xml:space="preserve"> to </w:t>
      </w:r>
      <w:r w:rsidR="00850834">
        <w:rPr>
          <w:rFonts w:cstheme="minorHAnsi"/>
          <w:sz w:val="21"/>
          <w:szCs w:val="21"/>
        </w:rPr>
        <w:t>controls</w:t>
      </w:r>
      <w:r w:rsidR="00257458" w:rsidRPr="00E56FEF">
        <w:rPr>
          <w:rFonts w:cstheme="minorHAnsi"/>
          <w:sz w:val="21"/>
          <w:szCs w:val="21"/>
        </w:rPr>
        <w:t>.</w:t>
      </w:r>
      <w:r w:rsidR="00B3554C" w:rsidRPr="00493696">
        <w:rPr>
          <w:rFonts w:cstheme="minorHAnsi"/>
          <w:sz w:val="21"/>
          <w:szCs w:val="21"/>
        </w:rPr>
        <w:t xml:space="preserve"> </w:t>
      </w:r>
      <w:r w:rsidR="008F6DE1">
        <w:rPr>
          <w:rFonts w:cstheme="minorHAnsi"/>
          <w:sz w:val="21"/>
          <w:szCs w:val="21"/>
        </w:rPr>
        <w:t xml:space="preserve">In a single experiment, one nucleosome of a cell can generate </w:t>
      </w:r>
      <w:r w:rsidR="00850834">
        <w:rPr>
          <w:rFonts w:cstheme="minorHAnsi"/>
          <w:sz w:val="21"/>
          <w:szCs w:val="21"/>
        </w:rPr>
        <w:t xml:space="preserve">only </w:t>
      </w:r>
      <w:r w:rsidR="008F6DE1">
        <w:rPr>
          <w:rFonts w:cstheme="minorHAnsi"/>
          <w:sz w:val="21"/>
          <w:szCs w:val="21"/>
        </w:rPr>
        <w:t xml:space="preserve">a few signals because </w:t>
      </w:r>
      <w:r w:rsidR="00850834">
        <w:rPr>
          <w:rFonts w:cstheme="minorHAnsi"/>
          <w:sz w:val="21"/>
          <w:szCs w:val="21"/>
        </w:rPr>
        <w:t xml:space="preserve">one nucleosome has </w:t>
      </w:r>
      <w:r w:rsidR="003C67E4">
        <w:rPr>
          <w:rFonts w:cstheme="minorHAnsi"/>
          <w:sz w:val="21"/>
          <w:szCs w:val="21"/>
        </w:rPr>
        <w:t>only one dsDNA.</w:t>
      </w:r>
      <w:r w:rsidR="008F6DE1">
        <w:rPr>
          <w:rFonts w:cstheme="minorHAnsi"/>
          <w:sz w:val="21"/>
          <w:szCs w:val="21"/>
        </w:rPr>
        <w:t xml:space="preserve"> </w:t>
      </w:r>
      <w:r w:rsidR="003C67E4">
        <w:rPr>
          <w:rFonts w:cstheme="minorHAnsi"/>
          <w:sz w:val="21"/>
          <w:szCs w:val="21"/>
        </w:rPr>
        <w:t>In repeated experiments, the</w:t>
      </w:r>
      <w:r w:rsidR="008F6DE1">
        <w:rPr>
          <w:rFonts w:cstheme="minorHAnsi"/>
          <w:sz w:val="21"/>
          <w:szCs w:val="21"/>
        </w:rPr>
        <w:t xml:space="preserve"> results </w:t>
      </w:r>
      <w:r w:rsidR="008F6DE1" w:rsidRPr="008F6DE1">
        <w:rPr>
          <w:rFonts w:cstheme="minorHAnsi"/>
          <w:sz w:val="21"/>
          <w:szCs w:val="21"/>
        </w:rPr>
        <w:t>revealed signal patters from epigenetic antibodies that are distinct from the random pattern of controls.</w:t>
      </w:r>
      <w:r w:rsidR="008F6DE1">
        <w:rPr>
          <w:rFonts w:cstheme="minorHAnsi"/>
          <w:sz w:val="21"/>
          <w:szCs w:val="21"/>
        </w:rPr>
        <w:t xml:space="preserve"> </w:t>
      </w:r>
      <w:r w:rsidR="003C67E4">
        <w:rPr>
          <w:rFonts w:cstheme="minorHAnsi"/>
          <w:sz w:val="21"/>
          <w:szCs w:val="21"/>
        </w:rPr>
        <w:t>Statistically significant (p &lt; 0.01 by the bootstrap test) signals were considered putative signals in the subsequent analyses.</w:t>
      </w:r>
    </w:p>
    <w:p w14:paraId="27AF7A4F" w14:textId="180E3FF8" w:rsidR="00884189" w:rsidRPr="00493696" w:rsidRDefault="00884189" w:rsidP="0014219B">
      <w:pPr>
        <w:spacing w:after="0" w:line="480" w:lineRule="auto"/>
        <w:jc w:val="both"/>
        <w:rPr>
          <w:rFonts w:cstheme="minorHAnsi"/>
          <w:sz w:val="21"/>
          <w:szCs w:val="21"/>
        </w:rPr>
      </w:pPr>
    </w:p>
    <w:p w14:paraId="75B8D70C" w14:textId="5B5E5CAB" w:rsidR="00884189" w:rsidRPr="00493696" w:rsidRDefault="008F6DE1" w:rsidP="0014219B">
      <w:pPr>
        <w:spacing w:after="0" w:line="480" w:lineRule="auto"/>
        <w:jc w:val="both"/>
        <w:rPr>
          <w:rFonts w:cstheme="minorHAnsi"/>
          <w:b/>
          <w:sz w:val="21"/>
          <w:szCs w:val="21"/>
        </w:rPr>
      </w:pPr>
      <w:r>
        <w:rPr>
          <w:rFonts w:cstheme="minorHAnsi"/>
          <w:b/>
          <w:sz w:val="21"/>
          <w:szCs w:val="21"/>
        </w:rPr>
        <w:t>E</w:t>
      </w:r>
      <w:r w:rsidR="004415AF" w:rsidRPr="00493696">
        <w:rPr>
          <w:rFonts w:cstheme="minorHAnsi"/>
          <w:b/>
          <w:sz w:val="21"/>
          <w:szCs w:val="21"/>
        </w:rPr>
        <w:t>valuation</w:t>
      </w:r>
      <w:r>
        <w:rPr>
          <w:rFonts w:cstheme="minorHAnsi"/>
          <w:b/>
          <w:sz w:val="21"/>
          <w:szCs w:val="21"/>
        </w:rPr>
        <w:t xml:space="preserve"> of putative signals</w:t>
      </w:r>
      <w:r w:rsidR="004415AF" w:rsidRPr="00493696">
        <w:rPr>
          <w:rFonts w:cstheme="minorHAnsi"/>
          <w:b/>
          <w:sz w:val="21"/>
          <w:szCs w:val="21"/>
        </w:rPr>
        <w:t xml:space="preserve"> at promoter</w:t>
      </w:r>
      <w:r w:rsidR="00F75FD0">
        <w:rPr>
          <w:rFonts w:cstheme="minorHAnsi"/>
          <w:b/>
          <w:sz w:val="21"/>
          <w:szCs w:val="21"/>
        </w:rPr>
        <w:t>s</w:t>
      </w:r>
      <w:r w:rsidR="004415AF" w:rsidRPr="00493696">
        <w:rPr>
          <w:rFonts w:cstheme="minorHAnsi"/>
          <w:b/>
          <w:sz w:val="21"/>
          <w:szCs w:val="21"/>
        </w:rPr>
        <w:t xml:space="preserve"> and enhancer</w:t>
      </w:r>
      <w:r w:rsidR="00F75FD0">
        <w:rPr>
          <w:rFonts w:cstheme="minorHAnsi"/>
          <w:b/>
          <w:sz w:val="21"/>
          <w:szCs w:val="21"/>
        </w:rPr>
        <w:t>s</w:t>
      </w:r>
      <w:r w:rsidR="004415AF" w:rsidRPr="00493696">
        <w:rPr>
          <w:rFonts w:cstheme="minorHAnsi"/>
          <w:b/>
          <w:sz w:val="21"/>
          <w:szCs w:val="21"/>
        </w:rPr>
        <w:t xml:space="preserve"> </w:t>
      </w:r>
    </w:p>
    <w:p w14:paraId="7218BC24" w14:textId="5F1B8DE4" w:rsidR="00FF6D0A" w:rsidRPr="00493696" w:rsidRDefault="009103C5" w:rsidP="0014219B">
      <w:pPr>
        <w:spacing w:after="0" w:line="480" w:lineRule="auto"/>
        <w:jc w:val="both"/>
        <w:rPr>
          <w:rFonts w:cstheme="minorHAnsi"/>
          <w:sz w:val="21"/>
          <w:szCs w:val="21"/>
        </w:rPr>
      </w:pPr>
      <w:r>
        <w:rPr>
          <w:rFonts w:cstheme="minorHAnsi"/>
          <w:sz w:val="21"/>
          <w:szCs w:val="21"/>
        </w:rPr>
        <w:lastRenderedPageBreak/>
        <w:t>Since h</w:t>
      </w:r>
      <w:r w:rsidR="00E60B16" w:rsidRPr="00493696">
        <w:rPr>
          <w:rFonts w:cstheme="minorHAnsi"/>
          <w:sz w:val="21"/>
          <w:szCs w:val="21"/>
        </w:rPr>
        <w:t>i</w:t>
      </w:r>
      <w:r w:rsidR="00A41538" w:rsidRPr="00493696">
        <w:rPr>
          <w:rFonts w:cstheme="minorHAnsi"/>
          <w:sz w:val="21"/>
          <w:szCs w:val="21"/>
        </w:rPr>
        <w:t xml:space="preserve">stone H3K27ac </w:t>
      </w:r>
      <w:r w:rsidR="00BB052D" w:rsidRPr="00493696">
        <w:rPr>
          <w:rFonts w:cstheme="minorHAnsi"/>
          <w:sz w:val="21"/>
          <w:szCs w:val="21"/>
        </w:rPr>
        <w:t>is</w:t>
      </w:r>
      <w:r w:rsidR="00DB7774" w:rsidRPr="00493696">
        <w:rPr>
          <w:rFonts w:cstheme="minorHAnsi"/>
          <w:sz w:val="21"/>
          <w:szCs w:val="21"/>
        </w:rPr>
        <w:t xml:space="preserve"> enriched </w:t>
      </w:r>
      <w:r w:rsidR="00F75FD0">
        <w:rPr>
          <w:rFonts w:cstheme="minorHAnsi"/>
          <w:sz w:val="21"/>
          <w:szCs w:val="21"/>
        </w:rPr>
        <w:t xml:space="preserve">at </w:t>
      </w:r>
      <w:r w:rsidR="00C54168" w:rsidRPr="00493696">
        <w:rPr>
          <w:rFonts w:cstheme="minorHAnsi"/>
          <w:sz w:val="21"/>
          <w:szCs w:val="21"/>
        </w:rPr>
        <w:t>promoter and enhancer regions</w:t>
      </w:r>
      <w:r w:rsidR="004D64FD" w:rsidRPr="00493696">
        <w:rPr>
          <w:rFonts w:cstheme="minorHAnsi"/>
        </w:rPr>
        <w:t xml:space="preserve"> </w:t>
      </w:r>
      <w:r w:rsidR="004D64FD" w:rsidRPr="00493696">
        <w:rPr>
          <w:rFonts w:cstheme="minorHAnsi"/>
          <w:sz w:val="21"/>
          <w:szCs w:val="21"/>
        </w:rPr>
        <w:fldChar w:fldCharType="begin"/>
      </w:r>
      <w:r w:rsidR="004D64FD" w:rsidRPr="00493696">
        <w:rPr>
          <w:rFonts w:cstheme="minorHAnsi"/>
          <w:sz w:val="21"/>
          <w:szCs w:val="21"/>
        </w:rPr>
        <w:instrText xml:space="preserve"> ADDIN EN.CITE &lt;EndNote&gt;&lt;Cite&gt;&lt;Author&gt;Creyghton&lt;/Author&gt;&lt;Year&gt;2010&lt;/Year&gt;&lt;RecNum&gt;27&lt;/RecNum&gt;&lt;DisplayText&gt;&lt;style face="superscript"&gt;17&lt;/style&gt;&lt;/DisplayText&gt;&lt;record&gt;&lt;rec-number&gt;27&lt;/rec-number&gt;&lt;foreign-keys&gt;&lt;key app="EN" db-id="p0rwf0wwa2x5dqef9xlxp2ro2vw5swtws2xv" timestamp="1576902880"&gt;27&lt;/key&gt;&lt;/foreign-keys&gt;&lt;ref-type name="Journal Article"&gt;17&lt;/ref-type&gt;&lt;contributors&gt;&lt;authors&gt;&lt;author&gt;Creyghton, M. P.&lt;/author&gt;&lt;author&gt;Cheng, A. W.&lt;/author&gt;&lt;author&gt;Welstead, G. G.&lt;/author&gt;&lt;author&gt;Kooistra, T.&lt;/author&gt;&lt;author&gt;Carey, B. W.&lt;/author&gt;&lt;author&gt;Steine, E. J.&lt;/author&gt;&lt;author&gt;Hanna, J.&lt;/author&gt;&lt;author&gt;Lodato, M. A.&lt;/author&gt;&lt;author&gt;Frampton, G. M.&lt;/author&gt;&lt;author&gt;Sharp, P. A.&lt;/author&gt;&lt;author&gt;Boyer, L. A.&lt;/author&gt;&lt;author&gt;Young, R. A.&lt;/author&gt;&lt;author&gt;Jaenisch, R.&lt;/author&gt;&lt;/authors&gt;&lt;/contributors&gt;&lt;auth-address&gt;Whitehead Institute for Biomedical Research, Cambridge, MA 02142, USA.&lt;/auth-address&gt;&lt;titles&gt;&lt;title&gt;Histone H3K27ac separates active from poised enhancers and predicts developmental state&lt;/title&gt;&lt;secondary-title&gt;Proc Natl Acad Sci U S A&lt;/secondary-title&gt;&lt;/titles&gt;&lt;periodical&gt;&lt;full-title&gt;Proc Natl Acad Sci U S A&lt;/full-title&gt;&lt;/periodical&gt;&lt;pages&gt;21931-6&lt;/pages&gt;&lt;volume&gt;107&lt;/volume&gt;&lt;number&gt;50&lt;/number&gt;&lt;edition&gt;2010/11/26&lt;/edition&gt;&lt;keywords&gt;&lt;keyword&gt;Acetylation&lt;/keyword&gt;&lt;keyword&gt;Animals&lt;/keyword&gt;&lt;keyword&gt;Cell Differentiation/genetics&lt;/keyword&gt;&lt;keyword&gt;Cell Line&lt;/keyword&gt;&lt;keyword&gt;*Enhancer Elements, Genetic&lt;/keyword&gt;&lt;keyword&gt;*Gene Expression Regulation, Developmental&lt;/keyword&gt;&lt;keyword&gt;Histones/genetics/*metabolism&lt;/keyword&gt;&lt;keyword&gt;Mice&lt;/keyword&gt;&lt;keyword&gt;Mice, Inbred C57BL&lt;/keyword&gt;&lt;/keywords&gt;&lt;dates&gt;&lt;year&gt;2010&lt;/year&gt;&lt;pub-dates&gt;&lt;date&gt;Dec 14&lt;/date&gt;&lt;/pub-dates&gt;&lt;/dates&gt;&lt;isbn&gt;1091-6490 (Electronic)&amp;#xD;0027-8424 (Linking)&lt;/isbn&gt;&lt;accession-num&gt;21106759&lt;/accession-num&gt;&lt;urls&gt;&lt;related-urls&gt;&lt;url&gt;https://www.ncbi.nlm.nih.gov/pubmed/21106759&lt;/url&gt;&lt;/related-urls&gt;&lt;/urls&gt;&lt;custom2&gt;PMC3003124&lt;/custom2&gt;&lt;electronic-resource-num&gt;10.1073/pnas.1016071107&lt;/electronic-resource-num&gt;&lt;/record&gt;&lt;/Cite&gt;&lt;/EndNote&gt;</w:instrText>
      </w:r>
      <w:r w:rsidR="004D64FD" w:rsidRPr="00493696">
        <w:rPr>
          <w:rFonts w:cstheme="minorHAnsi"/>
          <w:sz w:val="21"/>
          <w:szCs w:val="21"/>
        </w:rPr>
        <w:fldChar w:fldCharType="separate"/>
      </w:r>
      <w:r w:rsidR="004D64FD" w:rsidRPr="00493696">
        <w:rPr>
          <w:rFonts w:cstheme="minorHAnsi"/>
          <w:noProof/>
          <w:sz w:val="21"/>
          <w:szCs w:val="21"/>
          <w:vertAlign w:val="superscript"/>
        </w:rPr>
        <w:t>17</w:t>
      </w:r>
      <w:r w:rsidR="004D64FD" w:rsidRPr="00493696">
        <w:rPr>
          <w:rFonts w:cstheme="minorHAnsi"/>
          <w:sz w:val="21"/>
          <w:szCs w:val="21"/>
        </w:rPr>
        <w:fldChar w:fldCharType="end"/>
      </w:r>
      <w:r w:rsidR="00E56FEF">
        <w:rPr>
          <w:rFonts w:cstheme="minorHAnsi"/>
          <w:sz w:val="21"/>
          <w:szCs w:val="21"/>
        </w:rPr>
        <w:t>,</w:t>
      </w:r>
      <w:r w:rsidR="00C54168" w:rsidRPr="00493696">
        <w:rPr>
          <w:rFonts w:cstheme="minorHAnsi"/>
          <w:sz w:val="21"/>
          <w:szCs w:val="21"/>
        </w:rPr>
        <w:t xml:space="preserve"> </w:t>
      </w:r>
      <w:r w:rsidR="00E56FEF">
        <w:rPr>
          <w:rFonts w:cstheme="minorHAnsi"/>
          <w:sz w:val="21"/>
          <w:szCs w:val="21"/>
        </w:rPr>
        <w:t>w</w:t>
      </w:r>
      <w:r w:rsidR="00FF6D0A" w:rsidRPr="00493696">
        <w:rPr>
          <w:rFonts w:cstheme="minorHAnsi"/>
          <w:sz w:val="21"/>
          <w:szCs w:val="21"/>
        </w:rPr>
        <w:t xml:space="preserve">e </w:t>
      </w:r>
      <w:r w:rsidR="002B0F72" w:rsidRPr="00493696">
        <w:rPr>
          <w:rFonts w:cstheme="minorHAnsi"/>
          <w:sz w:val="21"/>
          <w:szCs w:val="21"/>
        </w:rPr>
        <w:t xml:space="preserve">evaluated the </w:t>
      </w:r>
      <w:r w:rsidR="00F75FD0">
        <w:rPr>
          <w:rFonts w:cstheme="minorHAnsi"/>
          <w:sz w:val="21"/>
          <w:szCs w:val="21"/>
        </w:rPr>
        <w:t xml:space="preserve">location of </w:t>
      </w:r>
      <w:r w:rsidR="00FF6D0A" w:rsidRPr="00493696">
        <w:rPr>
          <w:rFonts w:cstheme="minorHAnsi"/>
          <w:sz w:val="21"/>
          <w:szCs w:val="21"/>
        </w:rPr>
        <w:t xml:space="preserve">putative </w:t>
      </w:r>
      <w:r w:rsidR="00F75FD0">
        <w:rPr>
          <w:rFonts w:cstheme="minorHAnsi"/>
          <w:sz w:val="21"/>
          <w:szCs w:val="21"/>
        </w:rPr>
        <w:t xml:space="preserve">single-cell </w:t>
      </w:r>
      <w:r w:rsidR="00F75FD0" w:rsidRPr="00493696">
        <w:rPr>
          <w:rFonts w:cstheme="minorHAnsi"/>
          <w:sz w:val="21"/>
          <w:szCs w:val="21"/>
        </w:rPr>
        <w:t xml:space="preserve">H3K27ac </w:t>
      </w:r>
      <w:r w:rsidR="00FF6D0A" w:rsidRPr="00493696">
        <w:rPr>
          <w:rFonts w:cstheme="minorHAnsi"/>
          <w:sz w:val="21"/>
          <w:szCs w:val="21"/>
        </w:rPr>
        <w:t xml:space="preserve">signals </w:t>
      </w:r>
      <w:r w:rsidR="00F75FD0">
        <w:rPr>
          <w:rFonts w:cstheme="minorHAnsi"/>
          <w:sz w:val="21"/>
          <w:szCs w:val="21"/>
        </w:rPr>
        <w:t>in promoters and enhancer</w:t>
      </w:r>
      <w:r w:rsidR="00B431ED">
        <w:rPr>
          <w:rFonts w:cstheme="minorHAnsi"/>
          <w:sz w:val="21"/>
          <w:szCs w:val="21"/>
        </w:rPr>
        <w:t>s</w:t>
      </w:r>
      <w:r w:rsidR="00F75FD0">
        <w:rPr>
          <w:rFonts w:cstheme="minorHAnsi"/>
          <w:sz w:val="21"/>
          <w:szCs w:val="21"/>
        </w:rPr>
        <w:t xml:space="preserve"> </w:t>
      </w:r>
      <w:r w:rsidR="00B975CA" w:rsidRPr="00493696">
        <w:rPr>
          <w:rFonts w:cstheme="minorHAnsi"/>
          <w:sz w:val="21"/>
          <w:szCs w:val="21"/>
        </w:rPr>
        <w:t xml:space="preserve">by comparing with bulk </w:t>
      </w:r>
      <w:proofErr w:type="spellStart"/>
      <w:r w:rsidR="00B975CA" w:rsidRPr="00493696">
        <w:rPr>
          <w:rFonts w:cstheme="minorHAnsi"/>
          <w:sz w:val="21"/>
          <w:szCs w:val="21"/>
        </w:rPr>
        <w:t>ChIP</w:t>
      </w:r>
      <w:proofErr w:type="spellEnd"/>
      <w:r w:rsidR="00B975CA" w:rsidRPr="00493696">
        <w:rPr>
          <w:rFonts w:cstheme="minorHAnsi"/>
          <w:sz w:val="21"/>
          <w:szCs w:val="21"/>
        </w:rPr>
        <w:t>-seq</w:t>
      </w:r>
      <w:r w:rsidR="0004049B" w:rsidRPr="00493696">
        <w:rPr>
          <w:rFonts w:cstheme="minorHAnsi"/>
          <w:sz w:val="21"/>
          <w:szCs w:val="21"/>
        </w:rPr>
        <w:t xml:space="preserve"> </w:t>
      </w:r>
      <w:r w:rsidR="00F75FD0">
        <w:rPr>
          <w:rFonts w:cstheme="minorHAnsi"/>
          <w:sz w:val="21"/>
          <w:szCs w:val="21"/>
        </w:rPr>
        <w:t xml:space="preserve">results </w:t>
      </w:r>
      <w:r w:rsidR="0004049B" w:rsidRPr="00493696">
        <w:rPr>
          <w:rFonts w:cstheme="minorHAnsi"/>
          <w:sz w:val="21"/>
          <w:szCs w:val="21"/>
        </w:rPr>
        <w:t>(</w:t>
      </w:r>
      <w:r w:rsidR="0004049B" w:rsidRPr="00493696">
        <w:rPr>
          <w:rFonts w:cstheme="minorHAnsi"/>
          <w:b/>
          <w:sz w:val="21"/>
          <w:szCs w:val="21"/>
        </w:rPr>
        <w:t>Fig</w:t>
      </w:r>
      <w:r w:rsidR="00592A6B" w:rsidRPr="00493696">
        <w:rPr>
          <w:rFonts w:cstheme="minorHAnsi"/>
          <w:b/>
          <w:sz w:val="21"/>
          <w:szCs w:val="21"/>
        </w:rPr>
        <w:t xml:space="preserve">. </w:t>
      </w:r>
      <w:r w:rsidR="0004049B" w:rsidRPr="00493696">
        <w:rPr>
          <w:rFonts w:cstheme="minorHAnsi"/>
          <w:b/>
          <w:sz w:val="21"/>
          <w:szCs w:val="21"/>
        </w:rPr>
        <w:t>3</w:t>
      </w:r>
      <w:r w:rsidR="00592A6B" w:rsidRPr="00493696">
        <w:rPr>
          <w:rFonts w:cstheme="minorHAnsi"/>
          <w:b/>
          <w:sz w:val="21"/>
          <w:szCs w:val="21"/>
        </w:rPr>
        <w:t>a</w:t>
      </w:r>
      <w:r w:rsidR="0004049B" w:rsidRPr="00493696">
        <w:rPr>
          <w:rFonts w:cstheme="minorHAnsi"/>
          <w:b/>
          <w:sz w:val="21"/>
          <w:szCs w:val="21"/>
        </w:rPr>
        <w:t>-</w:t>
      </w:r>
      <w:r w:rsidR="00B56EB2" w:rsidRPr="00493696">
        <w:rPr>
          <w:rFonts w:cstheme="minorHAnsi"/>
          <w:b/>
          <w:sz w:val="21"/>
          <w:szCs w:val="21"/>
        </w:rPr>
        <w:t>3</w:t>
      </w:r>
      <w:r w:rsidR="00592A6B" w:rsidRPr="00493696">
        <w:rPr>
          <w:rFonts w:cstheme="minorHAnsi"/>
          <w:b/>
          <w:sz w:val="21"/>
          <w:szCs w:val="21"/>
        </w:rPr>
        <w:t>d</w:t>
      </w:r>
      <w:r w:rsidR="00B56EB2" w:rsidRPr="00493696">
        <w:rPr>
          <w:rFonts w:cstheme="minorHAnsi"/>
          <w:sz w:val="21"/>
          <w:szCs w:val="21"/>
        </w:rPr>
        <w:t>)</w:t>
      </w:r>
      <w:r w:rsidR="00260E9F" w:rsidRPr="00493696">
        <w:rPr>
          <w:rFonts w:cstheme="minorHAnsi"/>
          <w:sz w:val="21"/>
          <w:szCs w:val="21"/>
        </w:rPr>
        <w:t>.</w:t>
      </w:r>
      <w:r w:rsidR="007B4E02" w:rsidRPr="00493696">
        <w:rPr>
          <w:rFonts w:cstheme="minorHAnsi"/>
          <w:sz w:val="21"/>
          <w:szCs w:val="21"/>
        </w:rPr>
        <w:t xml:space="preserve"> </w:t>
      </w:r>
      <w:r w:rsidR="003C67E4">
        <w:rPr>
          <w:rFonts w:cstheme="minorHAnsi"/>
          <w:sz w:val="21"/>
          <w:szCs w:val="21"/>
        </w:rPr>
        <w:t xml:space="preserve">For this </w:t>
      </w:r>
      <w:r w:rsidR="008F6DE1" w:rsidRPr="003C67E4">
        <w:rPr>
          <w:rFonts w:cstheme="minorHAnsi"/>
          <w:color w:val="000000" w:themeColor="text1"/>
          <w:sz w:val="21"/>
          <w:szCs w:val="21"/>
        </w:rPr>
        <w:t xml:space="preserve">analysis, we used </w:t>
      </w:r>
      <w:r w:rsidR="003C67E4" w:rsidRPr="003C67E4">
        <w:rPr>
          <w:rFonts w:cstheme="minorHAnsi"/>
          <w:color w:val="000000" w:themeColor="text1"/>
          <w:sz w:val="21"/>
          <w:szCs w:val="21"/>
        </w:rPr>
        <w:t>the</w:t>
      </w:r>
      <w:r w:rsidR="008F6DE1" w:rsidRPr="003C67E4">
        <w:rPr>
          <w:rFonts w:cstheme="minorHAnsi"/>
          <w:color w:val="000000" w:themeColor="text1"/>
          <w:sz w:val="21"/>
          <w:szCs w:val="21"/>
        </w:rPr>
        <w:t xml:space="preserve"> Human </w:t>
      </w:r>
      <w:proofErr w:type="spellStart"/>
      <w:r w:rsidR="008F6DE1" w:rsidRPr="003C67E4">
        <w:rPr>
          <w:rFonts w:cstheme="minorHAnsi"/>
          <w:color w:val="000000" w:themeColor="text1"/>
          <w:sz w:val="21"/>
          <w:szCs w:val="21"/>
        </w:rPr>
        <w:t>ACtive</w:t>
      </w:r>
      <w:proofErr w:type="spellEnd"/>
      <w:r w:rsidR="008F6DE1" w:rsidRPr="003C67E4">
        <w:rPr>
          <w:rFonts w:cstheme="minorHAnsi"/>
          <w:color w:val="000000" w:themeColor="text1"/>
          <w:sz w:val="21"/>
          <w:szCs w:val="21"/>
        </w:rPr>
        <w:t xml:space="preserve"> Enhancers to interpret Regulatory variants (HACER)</w:t>
      </w:r>
      <w:r w:rsidR="003C67E4" w:rsidRPr="003C67E4">
        <w:rPr>
          <w:rFonts w:cstheme="minorHAnsi"/>
          <w:color w:val="000000" w:themeColor="text1"/>
          <w:sz w:val="21"/>
          <w:szCs w:val="21"/>
        </w:rPr>
        <w:t xml:space="preserve"> atlas</w:t>
      </w:r>
      <w:r w:rsidR="008F6DE1" w:rsidRPr="003C67E4">
        <w:rPr>
          <w:color w:val="000000" w:themeColor="text1"/>
        </w:rPr>
        <w:t xml:space="preserve"> </w:t>
      </w:r>
      <w:r w:rsidR="008F6DE1">
        <w:rPr>
          <w:rFonts w:cstheme="minorHAnsi"/>
          <w:sz w:val="21"/>
          <w:szCs w:val="21"/>
        </w:rPr>
        <w:fldChar w:fldCharType="begin"/>
      </w:r>
      <w:r w:rsidR="008F6DE1">
        <w:rPr>
          <w:rFonts w:cstheme="minorHAnsi"/>
          <w:sz w:val="21"/>
          <w:szCs w:val="21"/>
        </w:rPr>
        <w:instrText xml:space="preserve"> ADDIN EN.CITE &lt;EndNote&gt;&lt;Cite&gt;&lt;Author&gt;Wang&lt;/Author&gt;&lt;Year&gt;2019&lt;/Year&gt;&lt;RecNum&gt;29&lt;/RecNum&gt;&lt;DisplayText&gt;&lt;style face="superscript"&gt;18&lt;/style&gt;&lt;/DisplayText&gt;&lt;record&gt;&lt;rec-number&gt;29&lt;/rec-number&gt;&lt;foreign-keys&gt;&lt;key app="EN" db-id="p0rwf0wwa2x5dqef9xlxp2ro2vw5swtws2xv" timestamp="1576966737"&gt;29&lt;/key&gt;&lt;/foreign-keys&gt;&lt;ref-type name="Journal Article"&gt;17&lt;/ref-type&gt;&lt;contributors&gt;&lt;authors&gt;&lt;author&gt;Wang, J.&lt;/author&gt;&lt;author&gt;Dai, X.&lt;/author&gt;&lt;author&gt;Berry, L. D.&lt;/author&gt;&lt;author&gt;Cogan, J. D.&lt;/author&gt;&lt;author&gt;Liu, Q.&lt;/author&gt;&lt;author&gt;Shyr, Y.&lt;/author&gt;&lt;/authors&gt;&lt;/contributors&gt;&lt;auth-address&gt;Center for Quantitative Sciences, Vanderbilt University Medical Center, Nashville, TN, USA.&amp;#xD;Department of Biostatistics, Vanderbilt University Medical Center, Nashville, TN, USA.&amp;#xD;Department of Pediatrics, Vanderbilt University School of Medicine, Nashville, TN, USA.&lt;/auth-address&gt;&lt;titles&gt;&lt;title&gt;HACER: an atlas of human active enhancers to interpret regulatory variants&lt;/title&gt;&lt;secondary-title&gt;Nucleic Acids Res&lt;/secondary-title&gt;&lt;/titles&gt;&lt;periodical&gt;&lt;full-title&gt;Nucleic Acids Res&lt;/full-title&gt;&lt;/periodical&gt;&lt;pages&gt;D106-D112&lt;/pages&gt;&lt;volume&gt;47&lt;/volume&gt;&lt;number&gt;D1&lt;/number&gt;&lt;edition&gt;2018/09/25&lt;/edition&gt;&lt;dates&gt;&lt;year&gt;2019&lt;/year&gt;&lt;pub-dates&gt;&lt;date&gt;Jan 8&lt;/date&gt;&lt;/pub-dates&gt;&lt;/dates&gt;&lt;isbn&gt;1362-4962 (Electronic)&amp;#xD;0305-1048 (Linking)&lt;/isbn&gt;&lt;accession-num&gt;30247654&lt;/accession-num&gt;&lt;urls&gt;&lt;related-urls&gt;&lt;url&gt;https://www.ncbi.nlm.nih.gov/pubmed/30247654&lt;/url&gt;&lt;/related-urls&gt;&lt;/urls&gt;&lt;custom2&gt;PMC6323890&lt;/custom2&gt;&lt;electronic-resource-num&gt;10.1093/nar/gky864&lt;/electronic-resource-num&gt;&lt;/record&gt;&lt;/Cite&gt;&lt;/EndNote&gt;</w:instrText>
      </w:r>
      <w:r w:rsidR="008F6DE1">
        <w:rPr>
          <w:rFonts w:cstheme="minorHAnsi"/>
          <w:sz w:val="21"/>
          <w:szCs w:val="21"/>
        </w:rPr>
        <w:fldChar w:fldCharType="separate"/>
      </w:r>
      <w:r w:rsidR="008F6DE1" w:rsidRPr="008F6DE1">
        <w:rPr>
          <w:rFonts w:cstheme="minorHAnsi"/>
          <w:noProof/>
          <w:sz w:val="21"/>
          <w:szCs w:val="21"/>
          <w:vertAlign w:val="superscript"/>
        </w:rPr>
        <w:t>18</w:t>
      </w:r>
      <w:r w:rsidR="008F6DE1">
        <w:rPr>
          <w:rFonts w:cstheme="minorHAnsi"/>
          <w:sz w:val="21"/>
          <w:szCs w:val="21"/>
        </w:rPr>
        <w:fldChar w:fldCharType="end"/>
      </w:r>
      <w:r w:rsidR="008F6DE1">
        <w:rPr>
          <w:rFonts w:cstheme="minorHAnsi"/>
          <w:sz w:val="21"/>
          <w:szCs w:val="21"/>
        </w:rPr>
        <w:t>, which define</w:t>
      </w:r>
      <w:r w:rsidR="003C67E4">
        <w:rPr>
          <w:rFonts w:cstheme="minorHAnsi"/>
          <w:sz w:val="21"/>
          <w:szCs w:val="21"/>
        </w:rPr>
        <w:t xml:space="preserve">s </w:t>
      </w:r>
      <w:r w:rsidR="008F6DE1">
        <w:rPr>
          <w:rFonts w:cstheme="minorHAnsi"/>
          <w:sz w:val="21"/>
          <w:szCs w:val="21"/>
        </w:rPr>
        <w:t>cell-specific</w:t>
      </w:r>
      <w:r w:rsidR="003C67E4">
        <w:rPr>
          <w:rFonts w:cstheme="minorHAnsi"/>
          <w:sz w:val="21"/>
          <w:szCs w:val="21"/>
        </w:rPr>
        <w:t>,</w:t>
      </w:r>
      <w:r w:rsidR="008F6DE1">
        <w:rPr>
          <w:rFonts w:cstheme="minorHAnsi"/>
          <w:sz w:val="21"/>
          <w:szCs w:val="21"/>
        </w:rPr>
        <w:t xml:space="preserve"> active enhancers based on bidirectional enhancer RNA expression in 265 human cell types. HACER also contains data </w:t>
      </w:r>
      <w:r w:rsidR="003C67E4">
        <w:rPr>
          <w:rFonts w:cstheme="minorHAnsi"/>
          <w:sz w:val="21"/>
          <w:szCs w:val="21"/>
        </w:rPr>
        <w:t xml:space="preserve">experimentally validated, </w:t>
      </w:r>
      <w:r w:rsidR="008F6DE1">
        <w:rPr>
          <w:rFonts w:cstheme="minorHAnsi"/>
          <w:sz w:val="21"/>
          <w:szCs w:val="21"/>
        </w:rPr>
        <w:t xml:space="preserve">active enhancers-promoter interaction. </w:t>
      </w:r>
      <w:r w:rsidR="00A71B5B">
        <w:rPr>
          <w:rFonts w:cstheme="minorHAnsi"/>
          <w:sz w:val="21"/>
          <w:szCs w:val="21"/>
        </w:rPr>
        <w:t xml:space="preserve">In </w:t>
      </w:r>
      <w:r w:rsidR="004C55B4">
        <w:rPr>
          <w:rFonts w:cstheme="minorHAnsi"/>
          <w:sz w:val="21"/>
          <w:szCs w:val="21"/>
        </w:rPr>
        <w:t>HACER, e</w:t>
      </w:r>
      <w:r w:rsidR="008F6DE1">
        <w:rPr>
          <w:rFonts w:cstheme="minorHAnsi"/>
          <w:sz w:val="21"/>
          <w:szCs w:val="21"/>
        </w:rPr>
        <w:t xml:space="preserve">nhancers and promoters </w:t>
      </w:r>
      <w:r w:rsidR="004C55B4">
        <w:rPr>
          <w:rFonts w:cstheme="minorHAnsi"/>
          <w:sz w:val="21"/>
          <w:szCs w:val="21"/>
        </w:rPr>
        <w:t>were</w:t>
      </w:r>
      <w:r w:rsidR="008F6DE1">
        <w:rPr>
          <w:rFonts w:cstheme="minorHAnsi"/>
          <w:sz w:val="21"/>
          <w:szCs w:val="21"/>
        </w:rPr>
        <w:t xml:space="preserve"> classified into 2 groups, K562-cell-type specific</w:t>
      </w:r>
      <w:ins w:id="2" w:author="Ohnuki, Hidetaka (NIH/NCI) [E]" w:date="2020-01-14T17:07:00Z">
        <w:r w:rsidR="00D72E37">
          <w:rPr>
            <w:rFonts w:cstheme="minorHAnsi"/>
            <w:sz w:val="21"/>
            <w:szCs w:val="21"/>
          </w:rPr>
          <w:t>, active enhancer/promoter</w:t>
        </w:r>
      </w:ins>
      <w:r w:rsidR="008F6DE1">
        <w:rPr>
          <w:rFonts w:cstheme="minorHAnsi"/>
          <w:sz w:val="21"/>
          <w:szCs w:val="21"/>
        </w:rPr>
        <w:t xml:space="preserve"> (</w:t>
      </w:r>
      <w:r w:rsidR="004C55B4">
        <w:rPr>
          <w:rFonts w:cstheme="minorHAnsi"/>
          <w:sz w:val="21"/>
          <w:szCs w:val="21"/>
        </w:rPr>
        <w:t xml:space="preserve">referred </w:t>
      </w:r>
      <w:r w:rsidR="00A71B5B">
        <w:rPr>
          <w:rFonts w:cstheme="minorHAnsi"/>
          <w:sz w:val="21"/>
          <w:szCs w:val="21"/>
        </w:rPr>
        <w:t xml:space="preserve">here </w:t>
      </w:r>
      <w:r w:rsidR="004C55B4">
        <w:rPr>
          <w:rFonts w:cstheme="minorHAnsi"/>
          <w:sz w:val="21"/>
          <w:szCs w:val="21"/>
        </w:rPr>
        <w:t xml:space="preserve">as </w:t>
      </w:r>
      <w:ins w:id="3" w:author="Ohnuki, Hidetaka (NIH/NCI) [E]" w:date="2020-01-14T17:08:00Z">
        <w:r w:rsidR="00D72E37">
          <w:rPr>
            <w:rFonts w:cstheme="minorHAnsi"/>
            <w:sz w:val="21"/>
            <w:szCs w:val="21"/>
          </w:rPr>
          <w:t>K562-active enhancer/promoter</w:t>
        </w:r>
      </w:ins>
      <w:r w:rsidR="008F6DE1">
        <w:rPr>
          <w:rFonts w:cstheme="minorHAnsi"/>
          <w:sz w:val="21"/>
          <w:szCs w:val="21"/>
        </w:rPr>
        <w:t>) and K562-cell-type non-specific</w:t>
      </w:r>
      <w:ins w:id="4" w:author="Ohnuki, Hidetaka (NIH/NCI) [E]" w:date="2020-01-14T17:08:00Z">
        <w:r w:rsidR="00D72E37">
          <w:rPr>
            <w:rFonts w:cstheme="minorHAnsi"/>
            <w:sz w:val="21"/>
            <w:szCs w:val="21"/>
          </w:rPr>
          <w:t>, a</w:t>
        </w:r>
      </w:ins>
      <w:ins w:id="5" w:author="Ohnuki, Hidetaka (NIH/NCI) [E]" w:date="2020-01-14T17:09:00Z">
        <w:r w:rsidR="00D72E37">
          <w:rPr>
            <w:rFonts w:cstheme="minorHAnsi"/>
            <w:sz w:val="21"/>
            <w:szCs w:val="21"/>
          </w:rPr>
          <w:t>ctive enhancers/promoter</w:t>
        </w:r>
      </w:ins>
      <w:r w:rsidR="008F6DE1">
        <w:rPr>
          <w:rFonts w:cstheme="minorHAnsi"/>
          <w:sz w:val="21"/>
          <w:szCs w:val="21"/>
        </w:rPr>
        <w:t xml:space="preserve"> (</w:t>
      </w:r>
      <w:r w:rsidR="004C55B4">
        <w:rPr>
          <w:rFonts w:cstheme="minorHAnsi"/>
          <w:sz w:val="21"/>
          <w:szCs w:val="21"/>
        </w:rPr>
        <w:t xml:space="preserve">referred </w:t>
      </w:r>
      <w:r w:rsidR="00A71B5B">
        <w:rPr>
          <w:rFonts w:cstheme="minorHAnsi"/>
          <w:sz w:val="21"/>
          <w:szCs w:val="21"/>
        </w:rPr>
        <w:t xml:space="preserve">here </w:t>
      </w:r>
      <w:r w:rsidR="004C55B4">
        <w:rPr>
          <w:rFonts w:cstheme="minorHAnsi"/>
          <w:sz w:val="21"/>
          <w:szCs w:val="21"/>
        </w:rPr>
        <w:t xml:space="preserve">as </w:t>
      </w:r>
      <w:ins w:id="6" w:author="Ohnuki, Hidetaka (NIH/NCI) [E]" w:date="2020-01-14T17:09:00Z">
        <w:r w:rsidR="00D72E37">
          <w:rPr>
            <w:rFonts w:cstheme="minorHAnsi"/>
            <w:sz w:val="21"/>
            <w:szCs w:val="21"/>
          </w:rPr>
          <w:t>other active enhancer/</w:t>
        </w:r>
        <w:proofErr w:type="spellStart"/>
        <w:r w:rsidR="00D72E37">
          <w:rPr>
            <w:rFonts w:cstheme="minorHAnsi"/>
            <w:sz w:val="21"/>
            <w:szCs w:val="21"/>
          </w:rPr>
          <w:t>promoter</w:t>
        </w:r>
      </w:ins>
      <w:r w:rsidR="008F6DE1">
        <w:rPr>
          <w:rFonts w:cstheme="minorHAnsi"/>
          <w:sz w:val="21"/>
          <w:szCs w:val="21"/>
        </w:rPr>
        <w:t>l</w:t>
      </w:r>
      <w:proofErr w:type="spellEnd"/>
      <w:r w:rsidR="008F6DE1">
        <w:rPr>
          <w:rFonts w:cstheme="minorHAnsi"/>
          <w:sz w:val="21"/>
          <w:szCs w:val="21"/>
        </w:rPr>
        <w:t xml:space="preserve">) enhancer/promoter. </w:t>
      </w:r>
      <w:proofErr w:type="spellStart"/>
      <w:r w:rsidR="006E5803">
        <w:rPr>
          <w:rFonts w:cstheme="minorHAnsi"/>
          <w:sz w:val="21"/>
          <w:szCs w:val="21"/>
        </w:rPr>
        <w:t>RscEpi</w:t>
      </w:r>
      <w:proofErr w:type="spellEnd"/>
      <w:r w:rsidR="006E5803">
        <w:rPr>
          <w:rFonts w:cstheme="minorHAnsi"/>
          <w:sz w:val="21"/>
          <w:szCs w:val="21"/>
        </w:rPr>
        <w:t xml:space="preserve">-seq </w:t>
      </w:r>
      <w:r w:rsidR="00196023">
        <w:rPr>
          <w:rFonts w:cstheme="minorHAnsi"/>
          <w:sz w:val="21"/>
          <w:szCs w:val="21"/>
        </w:rPr>
        <w:t xml:space="preserve">detected 9,974 promoters with significant </w:t>
      </w:r>
      <w:r w:rsidR="00F75FD0">
        <w:rPr>
          <w:rFonts w:cstheme="minorHAnsi"/>
          <w:sz w:val="21"/>
          <w:szCs w:val="21"/>
        </w:rPr>
        <w:t xml:space="preserve">putative signal </w:t>
      </w:r>
      <w:r w:rsidR="003D307B">
        <w:rPr>
          <w:rFonts w:cstheme="minorHAnsi"/>
          <w:sz w:val="21"/>
          <w:szCs w:val="21"/>
        </w:rPr>
        <w:t>enrichment (</w:t>
      </w:r>
      <w:r w:rsidR="003D307B" w:rsidRPr="008F6DE1">
        <w:rPr>
          <w:rFonts w:cstheme="minorHAnsi"/>
          <w:i/>
          <w:sz w:val="21"/>
          <w:szCs w:val="21"/>
        </w:rPr>
        <w:t>p</w:t>
      </w:r>
      <w:r w:rsidR="003D307B">
        <w:rPr>
          <w:rFonts w:cstheme="minorHAnsi"/>
          <w:sz w:val="21"/>
          <w:szCs w:val="21"/>
        </w:rPr>
        <w:t xml:space="preserve"> &lt; 0.05)</w:t>
      </w:r>
      <w:r w:rsidR="00F75FD0">
        <w:rPr>
          <w:rFonts w:cstheme="minorHAnsi"/>
          <w:sz w:val="21"/>
          <w:szCs w:val="21"/>
        </w:rPr>
        <w:t>,</w:t>
      </w:r>
      <w:r w:rsidR="00AD1C45">
        <w:rPr>
          <w:rFonts w:cstheme="minorHAnsi"/>
          <w:sz w:val="21"/>
          <w:szCs w:val="21"/>
        </w:rPr>
        <w:t xml:space="preserve"> </w:t>
      </w:r>
      <w:r w:rsidR="00CD5EAC">
        <w:rPr>
          <w:rFonts w:cstheme="minorHAnsi"/>
          <w:sz w:val="21"/>
          <w:szCs w:val="21"/>
        </w:rPr>
        <w:t xml:space="preserve">62.93% of </w:t>
      </w:r>
      <w:r w:rsidR="00F75FD0">
        <w:rPr>
          <w:rFonts w:cstheme="minorHAnsi"/>
          <w:sz w:val="21"/>
          <w:szCs w:val="21"/>
        </w:rPr>
        <w:t xml:space="preserve">which </w:t>
      </w:r>
      <w:r w:rsidR="003D307B">
        <w:rPr>
          <w:rFonts w:cstheme="minorHAnsi"/>
          <w:sz w:val="21"/>
          <w:szCs w:val="21"/>
        </w:rPr>
        <w:t>were</w:t>
      </w:r>
      <w:r w:rsidR="00AD1C45">
        <w:rPr>
          <w:rFonts w:cstheme="minorHAnsi"/>
          <w:sz w:val="21"/>
          <w:szCs w:val="21"/>
        </w:rPr>
        <w:t xml:space="preserve"> </w:t>
      </w:r>
      <w:r w:rsidR="00CD5EAC">
        <w:rPr>
          <w:rFonts w:cstheme="minorHAnsi"/>
          <w:sz w:val="21"/>
          <w:szCs w:val="21"/>
        </w:rPr>
        <w:t xml:space="preserve">confirmed by bulk </w:t>
      </w:r>
      <w:proofErr w:type="spellStart"/>
      <w:r w:rsidR="00CD5EAC">
        <w:rPr>
          <w:rFonts w:cstheme="minorHAnsi"/>
          <w:sz w:val="21"/>
          <w:szCs w:val="21"/>
        </w:rPr>
        <w:t>ChIP</w:t>
      </w:r>
      <w:proofErr w:type="spellEnd"/>
      <w:r w:rsidR="00CD5EAC">
        <w:rPr>
          <w:rFonts w:cstheme="minorHAnsi"/>
          <w:sz w:val="21"/>
          <w:szCs w:val="21"/>
        </w:rPr>
        <w:t>-seq (</w:t>
      </w:r>
      <w:r w:rsidR="00CD5EAC" w:rsidRPr="00D2747E">
        <w:rPr>
          <w:rFonts w:cstheme="minorHAnsi"/>
          <w:b/>
          <w:sz w:val="21"/>
          <w:szCs w:val="21"/>
        </w:rPr>
        <w:t>Fig. 3a</w:t>
      </w:r>
      <w:r w:rsidR="00CD5EAC">
        <w:rPr>
          <w:rFonts w:cstheme="minorHAnsi"/>
          <w:sz w:val="21"/>
          <w:szCs w:val="21"/>
        </w:rPr>
        <w:t xml:space="preserve">). </w:t>
      </w:r>
      <w:r w:rsidR="00F75FD0" w:rsidRPr="00F06A04">
        <w:rPr>
          <w:rFonts w:cstheme="minorHAnsi"/>
          <w:sz w:val="21"/>
          <w:szCs w:val="21"/>
        </w:rPr>
        <w:t xml:space="preserve">Among </w:t>
      </w:r>
      <w:ins w:id="7" w:author="Ohnuki, Hidetaka (NIH/NCI) [E]" w:date="2020-01-14T17:10:00Z">
        <w:r w:rsidR="00D72E37">
          <w:rPr>
            <w:rFonts w:cstheme="minorHAnsi"/>
            <w:sz w:val="21"/>
            <w:szCs w:val="21"/>
          </w:rPr>
          <w:t>K562-active promoter</w:t>
        </w:r>
      </w:ins>
      <w:r w:rsidR="005072D3" w:rsidRPr="006A2CAA">
        <w:rPr>
          <w:rFonts w:cstheme="minorHAnsi"/>
          <w:sz w:val="21"/>
          <w:szCs w:val="21"/>
        </w:rPr>
        <w:t xml:space="preserve"> </w:t>
      </w:r>
      <w:r w:rsidR="004D64FD" w:rsidRPr="006A2CAA">
        <w:rPr>
          <w:rFonts w:cstheme="minorHAnsi"/>
          <w:sz w:val="21"/>
          <w:szCs w:val="21"/>
        </w:rPr>
        <w:t>(</w:t>
      </w:r>
      <w:r w:rsidR="004D64FD" w:rsidRPr="006A2CAA">
        <w:rPr>
          <w:rFonts w:cstheme="minorHAnsi"/>
          <w:b/>
          <w:sz w:val="21"/>
          <w:szCs w:val="21"/>
        </w:rPr>
        <w:t>Fig</w:t>
      </w:r>
      <w:r w:rsidR="004D64FD" w:rsidRPr="00493696">
        <w:rPr>
          <w:rFonts w:cstheme="minorHAnsi"/>
          <w:b/>
          <w:sz w:val="21"/>
          <w:szCs w:val="21"/>
        </w:rPr>
        <w:t>. 3</w:t>
      </w:r>
      <w:r w:rsidR="00D2747E">
        <w:rPr>
          <w:rFonts w:cstheme="minorHAnsi"/>
          <w:b/>
          <w:sz w:val="21"/>
          <w:szCs w:val="21"/>
        </w:rPr>
        <w:t>b</w:t>
      </w:r>
      <w:r w:rsidR="004D64FD" w:rsidRPr="00493696">
        <w:rPr>
          <w:rFonts w:cstheme="minorHAnsi"/>
          <w:sz w:val="21"/>
          <w:szCs w:val="21"/>
        </w:rPr>
        <w:t>)</w:t>
      </w:r>
      <w:r w:rsidR="00F73BD3" w:rsidRPr="00493696">
        <w:rPr>
          <w:rFonts w:cstheme="minorHAnsi"/>
          <w:sz w:val="21"/>
          <w:szCs w:val="21"/>
        </w:rPr>
        <w:t xml:space="preserve">, </w:t>
      </w:r>
      <w:proofErr w:type="spellStart"/>
      <w:r w:rsidR="0080233A">
        <w:rPr>
          <w:rFonts w:cstheme="minorHAnsi"/>
          <w:sz w:val="21"/>
          <w:szCs w:val="21"/>
        </w:rPr>
        <w:t>RscEpi</w:t>
      </w:r>
      <w:proofErr w:type="spellEnd"/>
      <w:r w:rsidR="0080233A">
        <w:rPr>
          <w:rFonts w:cstheme="minorHAnsi"/>
          <w:sz w:val="21"/>
          <w:szCs w:val="21"/>
        </w:rPr>
        <w:t>-seq detected 4,212 promoters</w:t>
      </w:r>
      <w:r w:rsidR="000F7936">
        <w:rPr>
          <w:rFonts w:cstheme="minorHAnsi"/>
          <w:sz w:val="21"/>
          <w:szCs w:val="21"/>
        </w:rPr>
        <w:t>, 77.2</w:t>
      </w:r>
      <w:r w:rsidR="003913E0">
        <w:rPr>
          <w:rFonts w:cstheme="minorHAnsi"/>
          <w:sz w:val="21"/>
          <w:szCs w:val="21"/>
        </w:rPr>
        <w:t xml:space="preserve">8% of </w:t>
      </w:r>
      <w:r w:rsidR="005072D3">
        <w:rPr>
          <w:rFonts w:cstheme="minorHAnsi"/>
          <w:sz w:val="21"/>
          <w:szCs w:val="21"/>
        </w:rPr>
        <w:t xml:space="preserve">which </w:t>
      </w:r>
      <w:r w:rsidR="003913E0">
        <w:rPr>
          <w:rFonts w:cstheme="minorHAnsi"/>
          <w:sz w:val="21"/>
          <w:szCs w:val="21"/>
        </w:rPr>
        <w:t xml:space="preserve">were confirmed by bulk </w:t>
      </w:r>
      <w:proofErr w:type="spellStart"/>
      <w:r w:rsidR="003913E0">
        <w:rPr>
          <w:rFonts w:cstheme="minorHAnsi"/>
          <w:sz w:val="21"/>
          <w:szCs w:val="21"/>
        </w:rPr>
        <w:t>ChIP</w:t>
      </w:r>
      <w:proofErr w:type="spellEnd"/>
      <w:r w:rsidR="003913E0">
        <w:rPr>
          <w:rFonts w:cstheme="minorHAnsi"/>
          <w:sz w:val="21"/>
          <w:szCs w:val="21"/>
        </w:rPr>
        <w:t>-seq.</w:t>
      </w:r>
      <w:r w:rsidR="007360B4" w:rsidRPr="00493696">
        <w:rPr>
          <w:rFonts w:cstheme="minorHAnsi"/>
          <w:sz w:val="21"/>
          <w:szCs w:val="21"/>
        </w:rPr>
        <w:t xml:space="preserve"> </w:t>
      </w:r>
      <w:r w:rsidR="008F6DE1" w:rsidRPr="008F6DE1">
        <w:rPr>
          <w:rFonts w:cstheme="minorHAnsi"/>
          <w:sz w:val="21"/>
          <w:szCs w:val="21"/>
        </w:rPr>
        <w:t xml:space="preserve">Among </w:t>
      </w:r>
      <w:ins w:id="8" w:author="Ohnuki, Hidetaka (NIH/NCI) [E]" w:date="2020-01-14T17:10:00Z">
        <w:r w:rsidR="00D72E37">
          <w:rPr>
            <w:rFonts w:cstheme="minorHAnsi"/>
            <w:sz w:val="21"/>
            <w:szCs w:val="21"/>
          </w:rPr>
          <w:t xml:space="preserve">other active </w:t>
        </w:r>
      </w:ins>
      <w:r w:rsidR="008F6DE1" w:rsidRPr="008F6DE1">
        <w:rPr>
          <w:rFonts w:cstheme="minorHAnsi"/>
          <w:sz w:val="21"/>
          <w:szCs w:val="21"/>
        </w:rPr>
        <w:t>enhancers (</w:t>
      </w:r>
      <w:r w:rsidR="008F6DE1" w:rsidRPr="008F6DE1">
        <w:rPr>
          <w:rFonts w:cstheme="minorHAnsi"/>
          <w:b/>
          <w:sz w:val="21"/>
          <w:szCs w:val="21"/>
        </w:rPr>
        <w:t>Fig. 3c</w:t>
      </w:r>
      <w:r w:rsidR="008F6DE1" w:rsidRPr="008F6DE1">
        <w:rPr>
          <w:rFonts w:cstheme="minorHAnsi"/>
          <w:sz w:val="21"/>
          <w:szCs w:val="21"/>
        </w:rPr>
        <w:t xml:space="preserve">), </w:t>
      </w:r>
      <w:proofErr w:type="spellStart"/>
      <w:r w:rsidR="008F6DE1" w:rsidRPr="008F6DE1">
        <w:rPr>
          <w:rFonts w:cstheme="minorHAnsi"/>
          <w:sz w:val="21"/>
          <w:szCs w:val="21"/>
        </w:rPr>
        <w:t>RscEpi</w:t>
      </w:r>
      <w:proofErr w:type="spellEnd"/>
      <w:r w:rsidR="008F6DE1" w:rsidRPr="008F6DE1">
        <w:rPr>
          <w:rFonts w:cstheme="minorHAnsi"/>
          <w:sz w:val="21"/>
          <w:szCs w:val="21"/>
        </w:rPr>
        <w:t xml:space="preserve">-seq detected 78,874 enhancers with significant signal enrichment (p &lt; 0.05), 25.77% of which were confirmed by bulk </w:t>
      </w:r>
      <w:proofErr w:type="spellStart"/>
      <w:r w:rsidR="008F6DE1" w:rsidRPr="008F6DE1">
        <w:rPr>
          <w:rFonts w:cstheme="minorHAnsi"/>
          <w:sz w:val="21"/>
          <w:szCs w:val="21"/>
        </w:rPr>
        <w:t>ChIP</w:t>
      </w:r>
      <w:proofErr w:type="spellEnd"/>
      <w:r w:rsidR="008F6DE1" w:rsidRPr="008F6DE1">
        <w:rPr>
          <w:rFonts w:cstheme="minorHAnsi"/>
          <w:sz w:val="21"/>
          <w:szCs w:val="21"/>
        </w:rPr>
        <w:t xml:space="preserve">-seq. </w:t>
      </w:r>
      <w:r w:rsidR="00F06A04">
        <w:rPr>
          <w:rFonts w:cstheme="minorHAnsi"/>
          <w:sz w:val="21"/>
          <w:szCs w:val="21"/>
        </w:rPr>
        <w:t xml:space="preserve">Among </w:t>
      </w:r>
      <w:ins w:id="9" w:author="Ohnuki, Hidetaka (NIH/NCI) [E]" w:date="2020-01-14T17:11:00Z">
        <w:r w:rsidR="00D72E37">
          <w:rPr>
            <w:rFonts w:cstheme="minorHAnsi"/>
            <w:sz w:val="21"/>
            <w:szCs w:val="21"/>
          </w:rPr>
          <w:t>K562-</w:t>
        </w:r>
      </w:ins>
      <w:r w:rsidR="00F06A04">
        <w:rPr>
          <w:rFonts w:cstheme="minorHAnsi"/>
          <w:sz w:val="21"/>
          <w:szCs w:val="21"/>
        </w:rPr>
        <w:t xml:space="preserve">active enhancers </w:t>
      </w:r>
      <w:r w:rsidR="00A461B2">
        <w:rPr>
          <w:rFonts w:cstheme="minorHAnsi"/>
          <w:sz w:val="21"/>
          <w:szCs w:val="21"/>
        </w:rPr>
        <w:t xml:space="preserve">detected by </w:t>
      </w:r>
      <w:proofErr w:type="spellStart"/>
      <w:r w:rsidR="00A461B2">
        <w:rPr>
          <w:rFonts w:cstheme="minorHAnsi"/>
          <w:sz w:val="21"/>
          <w:szCs w:val="21"/>
        </w:rPr>
        <w:t>RscEpi</w:t>
      </w:r>
      <w:proofErr w:type="spellEnd"/>
      <w:r w:rsidR="00A461B2">
        <w:rPr>
          <w:rFonts w:cstheme="minorHAnsi"/>
          <w:sz w:val="21"/>
          <w:szCs w:val="21"/>
        </w:rPr>
        <w:t xml:space="preserve">-seq </w:t>
      </w:r>
      <w:r w:rsidR="00F06A04">
        <w:rPr>
          <w:rFonts w:cstheme="minorHAnsi"/>
          <w:sz w:val="21"/>
          <w:szCs w:val="21"/>
        </w:rPr>
        <w:t>(</w:t>
      </w:r>
      <w:r w:rsidR="00F06A04" w:rsidRPr="00E93517">
        <w:rPr>
          <w:rFonts w:cstheme="minorHAnsi"/>
          <w:b/>
          <w:sz w:val="21"/>
          <w:szCs w:val="21"/>
        </w:rPr>
        <w:t>Fig. 3d</w:t>
      </w:r>
      <w:r w:rsidR="00F06A04">
        <w:rPr>
          <w:rFonts w:cstheme="minorHAnsi"/>
          <w:sz w:val="21"/>
          <w:szCs w:val="21"/>
        </w:rPr>
        <w:t xml:space="preserve">), 73.89% were confirmed by bulk </w:t>
      </w:r>
      <w:proofErr w:type="spellStart"/>
      <w:r w:rsidR="00F06A04">
        <w:rPr>
          <w:rFonts w:cstheme="minorHAnsi"/>
          <w:sz w:val="21"/>
          <w:szCs w:val="21"/>
        </w:rPr>
        <w:t>ChIP</w:t>
      </w:r>
      <w:proofErr w:type="spellEnd"/>
      <w:r w:rsidR="00F06A04">
        <w:rPr>
          <w:rFonts w:cstheme="minorHAnsi"/>
          <w:sz w:val="21"/>
          <w:szCs w:val="21"/>
        </w:rPr>
        <w:t xml:space="preserve">-seq. </w:t>
      </w:r>
      <w:r w:rsidR="00B03898">
        <w:rPr>
          <w:rFonts w:cstheme="minorHAnsi"/>
          <w:sz w:val="21"/>
          <w:szCs w:val="21"/>
        </w:rPr>
        <w:t xml:space="preserve">The </w:t>
      </w:r>
      <w:r w:rsidR="00B10009">
        <w:rPr>
          <w:rFonts w:cstheme="minorHAnsi"/>
          <w:sz w:val="21"/>
          <w:szCs w:val="21"/>
        </w:rPr>
        <w:t xml:space="preserve">73.89% </w:t>
      </w:r>
      <w:r w:rsidR="00B03898">
        <w:rPr>
          <w:rFonts w:cstheme="minorHAnsi"/>
          <w:sz w:val="21"/>
          <w:szCs w:val="21"/>
        </w:rPr>
        <w:t xml:space="preserve">confirmation rate </w:t>
      </w:r>
      <w:proofErr w:type="gramStart"/>
      <w:r w:rsidR="00B10009">
        <w:rPr>
          <w:rFonts w:cstheme="minorHAnsi"/>
          <w:sz w:val="21"/>
          <w:szCs w:val="21"/>
        </w:rPr>
        <w:t xml:space="preserve">of </w:t>
      </w:r>
      <w:r w:rsidR="00B03898">
        <w:rPr>
          <w:rFonts w:cstheme="minorHAnsi"/>
          <w:sz w:val="21"/>
          <w:szCs w:val="21"/>
        </w:rPr>
        <w:t xml:space="preserve"> </w:t>
      </w:r>
      <w:ins w:id="10" w:author="Ohnuki, Hidetaka (NIH/NCI) [E]" w:date="2020-01-14T17:11:00Z">
        <w:r w:rsidR="00D72E37">
          <w:rPr>
            <w:rFonts w:cstheme="minorHAnsi"/>
            <w:sz w:val="21"/>
            <w:szCs w:val="21"/>
          </w:rPr>
          <w:t>K</w:t>
        </w:r>
        <w:proofErr w:type="gramEnd"/>
        <w:r w:rsidR="00D72E37">
          <w:rPr>
            <w:rFonts w:cstheme="minorHAnsi"/>
            <w:sz w:val="21"/>
            <w:szCs w:val="21"/>
          </w:rPr>
          <w:t>562-</w:t>
        </w:r>
      </w:ins>
      <w:r w:rsidR="00B10009" w:rsidRPr="008F6DE1">
        <w:rPr>
          <w:rFonts w:cstheme="minorHAnsi"/>
          <w:sz w:val="21"/>
          <w:szCs w:val="21"/>
        </w:rPr>
        <w:t xml:space="preserve">active </w:t>
      </w:r>
      <w:r w:rsidR="00A461B2" w:rsidRPr="008F6DE1">
        <w:rPr>
          <w:rFonts w:cstheme="minorHAnsi"/>
          <w:sz w:val="21"/>
          <w:szCs w:val="21"/>
        </w:rPr>
        <w:t>enhancers</w:t>
      </w:r>
      <w:r w:rsidR="00B03898">
        <w:rPr>
          <w:rFonts w:cstheme="minorHAnsi"/>
          <w:sz w:val="21"/>
          <w:szCs w:val="21"/>
        </w:rPr>
        <w:t xml:space="preserve"> </w:t>
      </w:r>
      <w:r w:rsidR="00B10009">
        <w:rPr>
          <w:rFonts w:cstheme="minorHAnsi"/>
          <w:sz w:val="21"/>
          <w:szCs w:val="21"/>
        </w:rPr>
        <w:t xml:space="preserve">is </w:t>
      </w:r>
      <w:r w:rsidR="00F60A38">
        <w:rPr>
          <w:rFonts w:cstheme="minorHAnsi"/>
          <w:sz w:val="21"/>
          <w:szCs w:val="21"/>
        </w:rPr>
        <w:t xml:space="preserve">higher than </w:t>
      </w:r>
      <w:r w:rsidR="00B10009">
        <w:rPr>
          <w:rFonts w:cstheme="minorHAnsi"/>
          <w:sz w:val="21"/>
          <w:szCs w:val="21"/>
        </w:rPr>
        <w:t xml:space="preserve">the </w:t>
      </w:r>
      <w:r w:rsidR="00F60A38">
        <w:rPr>
          <w:rFonts w:cstheme="minorHAnsi"/>
          <w:sz w:val="21"/>
          <w:szCs w:val="21"/>
        </w:rPr>
        <w:t xml:space="preserve">25.77% </w:t>
      </w:r>
      <w:r w:rsidR="000C6347">
        <w:rPr>
          <w:rFonts w:cstheme="minorHAnsi"/>
          <w:sz w:val="21"/>
          <w:szCs w:val="21"/>
        </w:rPr>
        <w:t xml:space="preserve">confirmation rate </w:t>
      </w:r>
      <w:r w:rsidR="00B10009">
        <w:rPr>
          <w:rFonts w:cstheme="minorHAnsi"/>
          <w:sz w:val="21"/>
          <w:szCs w:val="21"/>
        </w:rPr>
        <w:t xml:space="preserve">of </w:t>
      </w:r>
      <w:ins w:id="11" w:author="Ohnuki, Hidetaka (NIH/NCI) [E]" w:date="2020-01-14T17:12:00Z">
        <w:r w:rsidR="00D72E37">
          <w:rPr>
            <w:rFonts w:cstheme="minorHAnsi"/>
            <w:sz w:val="21"/>
            <w:szCs w:val="21"/>
          </w:rPr>
          <w:t xml:space="preserve">other active </w:t>
        </w:r>
      </w:ins>
      <w:r w:rsidR="00F60A38">
        <w:rPr>
          <w:rFonts w:cstheme="minorHAnsi"/>
          <w:sz w:val="21"/>
          <w:szCs w:val="21"/>
        </w:rPr>
        <w:t>enhancers.</w:t>
      </w:r>
      <w:r w:rsidR="000C6347">
        <w:rPr>
          <w:rFonts w:cstheme="minorHAnsi"/>
          <w:sz w:val="21"/>
          <w:szCs w:val="21"/>
        </w:rPr>
        <w:t xml:space="preserve"> </w:t>
      </w:r>
      <w:r w:rsidR="00637065" w:rsidRPr="00493696">
        <w:rPr>
          <w:rFonts w:cstheme="minorHAnsi"/>
          <w:sz w:val="21"/>
          <w:szCs w:val="21"/>
        </w:rPr>
        <w:t xml:space="preserve">These </w:t>
      </w:r>
      <w:r w:rsidR="00B10009">
        <w:rPr>
          <w:rFonts w:cstheme="minorHAnsi"/>
          <w:sz w:val="21"/>
          <w:szCs w:val="21"/>
        </w:rPr>
        <w:t xml:space="preserve">results </w:t>
      </w:r>
      <w:r w:rsidR="00637065" w:rsidRPr="00493696">
        <w:rPr>
          <w:rFonts w:cstheme="minorHAnsi"/>
          <w:sz w:val="21"/>
          <w:szCs w:val="21"/>
        </w:rPr>
        <w:t xml:space="preserve">indicate that putative signals identified </w:t>
      </w:r>
      <w:r w:rsidR="00DC2241">
        <w:rPr>
          <w:rFonts w:cstheme="minorHAnsi"/>
          <w:sz w:val="21"/>
          <w:szCs w:val="21"/>
        </w:rPr>
        <w:t xml:space="preserve">by </w:t>
      </w:r>
      <w:proofErr w:type="spellStart"/>
      <w:r w:rsidR="00DC2241">
        <w:rPr>
          <w:rFonts w:cstheme="minorHAnsi"/>
          <w:sz w:val="21"/>
          <w:szCs w:val="21"/>
        </w:rPr>
        <w:t>RscEpi</w:t>
      </w:r>
      <w:proofErr w:type="spellEnd"/>
      <w:r w:rsidR="00DC2241">
        <w:rPr>
          <w:rFonts w:cstheme="minorHAnsi"/>
          <w:sz w:val="21"/>
          <w:szCs w:val="21"/>
        </w:rPr>
        <w:t>-seq a</w:t>
      </w:r>
      <w:r w:rsidR="00B431ED">
        <w:rPr>
          <w:rFonts w:cstheme="minorHAnsi"/>
          <w:sz w:val="21"/>
          <w:szCs w:val="21"/>
        </w:rPr>
        <w:t xml:space="preserve">nd </w:t>
      </w:r>
      <w:r w:rsidR="00A71B5B">
        <w:rPr>
          <w:rFonts w:cstheme="minorHAnsi"/>
          <w:sz w:val="21"/>
          <w:szCs w:val="21"/>
        </w:rPr>
        <w:t xml:space="preserve">the bootstrap statistical </w:t>
      </w:r>
      <w:r w:rsidR="00B431ED">
        <w:rPr>
          <w:rFonts w:cstheme="minorHAnsi"/>
          <w:sz w:val="21"/>
          <w:szCs w:val="21"/>
        </w:rPr>
        <w:t xml:space="preserve">test </w:t>
      </w:r>
      <w:proofErr w:type="gramStart"/>
      <w:r w:rsidR="00A461B2">
        <w:rPr>
          <w:rFonts w:cstheme="minorHAnsi"/>
          <w:sz w:val="21"/>
          <w:szCs w:val="21"/>
        </w:rPr>
        <w:t xml:space="preserve">detect </w:t>
      </w:r>
      <w:r w:rsidR="00637065" w:rsidRPr="00493696">
        <w:rPr>
          <w:rFonts w:cstheme="minorHAnsi"/>
          <w:sz w:val="21"/>
          <w:szCs w:val="21"/>
        </w:rPr>
        <w:t xml:space="preserve"> </w:t>
      </w:r>
      <w:r w:rsidR="00B10009">
        <w:rPr>
          <w:rFonts w:cstheme="minorHAnsi"/>
          <w:sz w:val="21"/>
          <w:szCs w:val="21"/>
        </w:rPr>
        <w:t>established</w:t>
      </w:r>
      <w:proofErr w:type="gramEnd"/>
      <w:r w:rsidR="00B10009">
        <w:rPr>
          <w:rFonts w:cstheme="minorHAnsi"/>
          <w:sz w:val="21"/>
          <w:szCs w:val="21"/>
        </w:rPr>
        <w:t xml:space="preserve"> </w:t>
      </w:r>
      <w:r w:rsidR="00637065" w:rsidRPr="00493696">
        <w:rPr>
          <w:rFonts w:cstheme="minorHAnsi"/>
          <w:sz w:val="21"/>
          <w:szCs w:val="21"/>
        </w:rPr>
        <w:t>epigenetic signals</w:t>
      </w:r>
      <w:r w:rsidR="00A461B2">
        <w:rPr>
          <w:rFonts w:cstheme="minorHAnsi"/>
          <w:sz w:val="21"/>
          <w:szCs w:val="21"/>
        </w:rPr>
        <w:t xml:space="preserve"> of K562 cells</w:t>
      </w:r>
      <w:r w:rsidR="00B431ED">
        <w:rPr>
          <w:rFonts w:cstheme="minorHAnsi"/>
          <w:sz w:val="21"/>
          <w:szCs w:val="21"/>
        </w:rPr>
        <w:t xml:space="preserve">, which </w:t>
      </w:r>
      <w:r w:rsidR="005B7A38" w:rsidRPr="00493696">
        <w:rPr>
          <w:rFonts w:cstheme="minorHAnsi"/>
          <w:sz w:val="21"/>
          <w:szCs w:val="21"/>
        </w:rPr>
        <w:t>can recognize cell-specific</w:t>
      </w:r>
      <w:r w:rsidR="004C55B4">
        <w:rPr>
          <w:rFonts w:cstheme="minorHAnsi"/>
          <w:sz w:val="21"/>
          <w:szCs w:val="21"/>
        </w:rPr>
        <w:t>,</w:t>
      </w:r>
      <w:r w:rsidR="005B7A38" w:rsidRPr="00493696">
        <w:rPr>
          <w:rFonts w:cstheme="minorHAnsi"/>
          <w:sz w:val="21"/>
          <w:szCs w:val="21"/>
        </w:rPr>
        <w:t xml:space="preserve"> </w:t>
      </w:r>
      <w:r w:rsidR="008F6DE1">
        <w:rPr>
          <w:rFonts w:cstheme="minorHAnsi"/>
          <w:sz w:val="21"/>
          <w:szCs w:val="21"/>
        </w:rPr>
        <w:t>active</w:t>
      </w:r>
      <w:r w:rsidR="0011017D" w:rsidRPr="00493696">
        <w:rPr>
          <w:rFonts w:cstheme="minorHAnsi"/>
          <w:sz w:val="21"/>
          <w:szCs w:val="21"/>
        </w:rPr>
        <w:t xml:space="preserve"> enhancers.</w:t>
      </w:r>
      <w:r w:rsidR="004C705B" w:rsidRPr="00493696">
        <w:rPr>
          <w:rFonts w:cstheme="minorHAnsi"/>
          <w:sz w:val="21"/>
          <w:szCs w:val="21"/>
        </w:rPr>
        <w:t xml:space="preserve"> </w:t>
      </w:r>
    </w:p>
    <w:p w14:paraId="56301558" w14:textId="52C43B84" w:rsidR="00F23824" w:rsidRPr="00493696" w:rsidRDefault="00F23824" w:rsidP="0014219B">
      <w:pPr>
        <w:spacing w:after="0" w:line="480" w:lineRule="auto"/>
        <w:jc w:val="both"/>
        <w:rPr>
          <w:rFonts w:cstheme="minorHAnsi"/>
          <w:sz w:val="21"/>
          <w:szCs w:val="21"/>
        </w:rPr>
      </w:pPr>
    </w:p>
    <w:p w14:paraId="4D2C2027" w14:textId="059F6E8C" w:rsidR="00F23824" w:rsidRPr="00493696" w:rsidRDefault="00F23824" w:rsidP="0014219B">
      <w:pPr>
        <w:spacing w:after="0" w:line="480" w:lineRule="auto"/>
        <w:jc w:val="both"/>
        <w:rPr>
          <w:rFonts w:cstheme="minorHAnsi"/>
          <w:b/>
          <w:sz w:val="21"/>
          <w:szCs w:val="21"/>
        </w:rPr>
      </w:pPr>
      <w:r w:rsidRPr="00493696">
        <w:rPr>
          <w:rFonts w:cstheme="minorHAnsi"/>
          <w:b/>
          <w:sz w:val="21"/>
          <w:szCs w:val="21"/>
        </w:rPr>
        <w:t xml:space="preserve">Enhancer classification using </w:t>
      </w:r>
      <w:r w:rsidR="0097743A">
        <w:rPr>
          <w:rFonts w:cstheme="minorHAnsi"/>
          <w:b/>
          <w:sz w:val="21"/>
          <w:szCs w:val="21"/>
        </w:rPr>
        <w:t>four</w:t>
      </w:r>
      <w:r w:rsidR="00E44415" w:rsidRPr="00493696">
        <w:rPr>
          <w:rFonts w:cstheme="minorHAnsi"/>
          <w:b/>
          <w:sz w:val="21"/>
          <w:szCs w:val="21"/>
        </w:rPr>
        <w:t xml:space="preserve"> epigenetic marks</w:t>
      </w:r>
    </w:p>
    <w:p w14:paraId="0A029535" w14:textId="768F8E8A" w:rsidR="00806AA1" w:rsidRPr="00493696" w:rsidRDefault="00C24A63" w:rsidP="0014219B">
      <w:pPr>
        <w:spacing w:after="0" w:line="480" w:lineRule="auto"/>
        <w:jc w:val="both"/>
        <w:rPr>
          <w:rFonts w:cstheme="minorHAnsi"/>
          <w:sz w:val="21"/>
          <w:szCs w:val="21"/>
        </w:rPr>
      </w:pPr>
      <w:r>
        <w:rPr>
          <w:rFonts w:cstheme="minorHAnsi"/>
          <w:sz w:val="21"/>
          <w:szCs w:val="21"/>
        </w:rPr>
        <w:t>T</w:t>
      </w:r>
      <w:r w:rsidR="00E61165">
        <w:rPr>
          <w:rFonts w:cstheme="minorHAnsi"/>
          <w:sz w:val="21"/>
          <w:szCs w:val="21"/>
        </w:rPr>
        <w:t xml:space="preserve">he </w:t>
      </w:r>
      <w:r w:rsidR="0092214E" w:rsidRPr="00493696">
        <w:rPr>
          <w:rFonts w:cstheme="minorHAnsi"/>
          <w:sz w:val="21"/>
          <w:szCs w:val="21"/>
        </w:rPr>
        <w:t>p</w:t>
      </w:r>
      <w:r w:rsidR="00DF660C" w:rsidRPr="00493696">
        <w:rPr>
          <w:rFonts w:cstheme="minorHAnsi"/>
          <w:sz w:val="21"/>
          <w:szCs w:val="21"/>
        </w:rPr>
        <w:t>resence of H3K27ac uniquely mark</w:t>
      </w:r>
      <w:r w:rsidR="007E703B">
        <w:rPr>
          <w:rFonts w:cstheme="minorHAnsi"/>
          <w:sz w:val="21"/>
          <w:szCs w:val="21"/>
        </w:rPr>
        <w:t>s</w:t>
      </w:r>
      <w:r w:rsidR="00DF660C" w:rsidRPr="00493696">
        <w:rPr>
          <w:rFonts w:cstheme="minorHAnsi"/>
          <w:sz w:val="21"/>
          <w:szCs w:val="21"/>
        </w:rPr>
        <w:t xml:space="preserve"> active enhancers</w:t>
      </w:r>
      <w:r>
        <w:rPr>
          <w:rFonts w:cstheme="minorHAnsi"/>
          <w:sz w:val="21"/>
          <w:szCs w:val="21"/>
        </w:rPr>
        <w:t xml:space="preserve"> </w:t>
      </w:r>
      <w:r w:rsidR="007E703B">
        <w:rPr>
          <w:rFonts w:cstheme="minorHAnsi"/>
          <w:sz w:val="21"/>
          <w:szCs w:val="21"/>
        </w:rPr>
        <w:t xml:space="preserve">that are </w:t>
      </w:r>
      <w:r w:rsidR="00DF660C" w:rsidRPr="00493696">
        <w:rPr>
          <w:rFonts w:cstheme="minorHAnsi"/>
          <w:sz w:val="21"/>
          <w:szCs w:val="21"/>
        </w:rPr>
        <w:t xml:space="preserve">linked to </w:t>
      </w:r>
      <w:r>
        <w:rPr>
          <w:rFonts w:cstheme="minorHAnsi"/>
          <w:sz w:val="21"/>
          <w:szCs w:val="21"/>
        </w:rPr>
        <w:t>active g</w:t>
      </w:r>
      <w:r w:rsidR="00DF660C" w:rsidRPr="00493696">
        <w:rPr>
          <w:rFonts w:cstheme="minorHAnsi"/>
          <w:sz w:val="21"/>
          <w:szCs w:val="21"/>
        </w:rPr>
        <w:t xml:space="preserve">enes </w:t>
      </w:r>
      <w:r w:rsidR="00637065" w:rsidRPr="00493696">
        <w:rPr>
          <w:rFonts w:cstheme="minorHAnsi"/>
          <w:sz w:val="21"/>
          <w:szCs w:val="21"/>
        </w:rPr>
        <w:fldChar w:fldCharType="begin">
          <w:fldData xml:space="preserve">PEVuZE5vdGU+PENpdGU+PEF1dGhvcj5DcmV5Z2h0b248L0F1dGhvcj48WWVhcj4yMDEwPC9ZZWFy
PjxSZWNOdW0+Mjc8L1JlY051bT48RGlzcGxheVRleHQ+PHN0eWxlIGZhY2U9InN1cGVyc2NyaXB0
Ij4xNywxOTwvc3R5bGU+PC9EaXNwbGF5VGV4dD48cmVjb3JkPjxyZWMtbnVtYmVyPjI3PC9yZWMt
bnVtYmVyPjxmb3JlaWduLWtleXM+PGtleSBhcHA9IkVOIiBkYi1pZD0icDByd2Ywd3dhMng1ZHFl
Zjl4bHhwMnJvMnZ3NXN3dHdzMnh2IiB0aW1lc3RhbXA9IjE1NzY5MDI4ODAiPjI3PC9rZXk+PC9m
b3JlaWduLWtleXM+PHJlZi10eXBlIG5hbWU9IkpvdXJuYWwgQXJ0aWNsZSI+MTc8L3JlZi10eXBl
Pjxjb250cmlidXRvcnM+PGF1dGhvcnM+PGF1dGhvcj5DcmV5Z2h0b24sIE0uIFAuPC9hdXRob3I+
PGF1dGhvcj5DaGVuZywgQS4gVy48L2F1dGhvcj48YXV0aG9yPldlbHN0ZWFkLCBHLiBHLjwvYXV0
aG9yPjxhdXRob3I+S29vaXN0cmEsIFQuPC9hdXRob3I+PGF1dGhvcj5DYXJleSwgQi4gVy48L2F1
dGhvcj48YXV0aG9yPlN0ZWluZSwgRS4gSi48L2F1dGhvcj48YXV0aG9yPkhhbm5hLCBKLjwvYXV0
aG9yPjxhdXRob3I+TG9kYXRvLCBNLiBBLjwvYXV0aG9yPjxhdXRob3I+RnJhbXB0b24sIEcuIE0u
PC9hdXRob3I+PGF1dGhvcj5TaGFycCwgUC4gQS48L2F1dGhvcj48YXV0aG9yPkJveWVyLCBMLiBB
LjwvYXV0aG9yPjxhdXRob3I+WW91bmcsIFIuIEEuPC9hdXRob3I+PGF1dGhvcj5KYWVuaXNjaCwg
Ui48L2F1dGhvcj48L2F1dGhvcnM+PC9jb250cmlidXRvcnM+PGF1dGgtYWRkcmVzcz5XaGl0ZWhl
YWQgSW5zdGl0dXRlIGZvciBCaW9tZWRpY2FsIFJlc2VhcmNoLCBDYW1icmlkZ2UsIE1BIDAyMTQy
LCBVU0EuPC9hdXRoLWFkZHJlc3M+PHRpdGxlcz48dGl0bGU+SGlzdG9uZSBIM0syN2FjIHNlcGFy
YXRlcyBhY3RpdmUgZnJvbSBwb2lzZWQgZW5oYW5jZXJzIGFuZCBwcmVkaWN0cyBkZXZlbG9wbWVu
dGFsIHN0YXRlPC90aXRsZT48c2Vjb25kYXJ5LXRpdGxlPlByb2MgTmF0bCBBY2FkIFNjaSBVIFMg
QTwvc2Vjb25kYXJ5LXRpdGxlPjwvdGl0bGVzPjxwZXJpb2RpY2FsPjxmdWxsLXRpdGxlPlByb2Mg
TmF0bCBBY2FkIFNjaSBVIFMgQTwvZnVsbC10aXRsZT48L3BlcmlvZGljYWw+PHBhZ2VzPjIxOTMx
LTY8L3BhZ2VzPjx2b2x1bWU+MTA3PC92b2x1bWU+PG51bWJlcj41MDwvbnVtYmVyPjxlZGl0aW9u
PjIwMTAvMTEvMjY8L2VkaXRpb24+PGtleXdvcmRzPjxrZXl3b3JkPkFjZXR5bGF0aW9uPC9rZXl3
b3JkPjxrZXl3b3JkPkFuaW1hbHM8L2tleXdvcmQ+PGtleXdvcmQ+Q2VsbCBEaWZmZXJlbnRpYXRp
b24vZ2VuZXRpY3M8L2tleXdvcmQ+PGtleXdvcmQ+Q2VsbCBMaW5lPC9rZXl3b3JkPjxrZXl3b3Jk
PipFbmhhbmNlciBFbGVtZW50cywgR2VuZXRpYzwva2V5d29yZD48a2V5d29yZD4qR2VuZSBFeHBy
ZXNzaW9uIFJlZ3VsYXRpb24sIERldmVsb3BtZW50YWw8L2tleXdvcmQ+PGtleXdvcmQ+SGlzdG9u
ZXMvZ2VuZXRpY3MvKm1ldGFib2xpc208L2tleXdvcmQ+PGtleXdvcmQ+TWljZTwva2V5d29yZD48
a2V5d29yZD5NaWNlLCBJbmJyZWQgQzU3Qkw8L2tleXdvcmQ+PC9rZXl3b3Jkcz48ZGF0ZXM+PHll
YXI+MjAxMDwveWVhcj48cHViLWRhdGVzPjxkYXRlPkRlYyAxNDwvZGF0ZT48L3B1Yi1kYXRlcz48
L2RhdGVzPjxpc2JuPjEwOTEtNjQ5MCAoRWxlY3Ryb25pYykmI3hEOzAwMjctODQyNCAoTGlua2lu
Zyk8L2lzYm4+PGFjY2Vzc2lvbi1udW0+MjExMDY3NTk8L2FjY2Vzc2lvbi1udW0+PHVybHM+PHJl
bGF0ZWQtdXJscz48dXJsPmh0dHBzOi8vd3d3Lm5jYmkubmxtLm5paC5nb3YvcHVibWVkLzIxMTA2
NzU5PC91cmw+PC9yZWxhdGVkLXVybHM+PC91cmxzPjxjdXN0b20yPlBNQzMwMDMxMjQ8L2N1c3Rv
bTI+PGVsZWN0cm9uaWMtcmVzb3VyY2UtbnVtPjEwLjEwNzMvcG5hcy4xMDE2MDcxMTA3PC9lbGVj
dHJvbmljLXJlc291cmNlLW51bT48L3JlY29yZD48L0NpdGU+PENpdGU+PEF1dGhvcj5SYWRhLUln
bGVzaWFzPC9BdXRob3I+PFllYXI+MjAxMTwvWWVhcj48UmVjTnVtPjM3PC9SZWNOdW0+PHJlY29y
ZD48cmVjLW51bWJlcj4zNzwvcmVjLW51bWJlcj48Zm9yZWlnbi1rZXlzPjxrZXkgYXBwPSJFTiIg
ZGItaWQ9InAwcndmMHd3YTJ4NWRxZWY5eGx4cDJybzJ2dzVzd3R3czJ4diIgdGltZXN0YW1wPSIx
NTc3Mzg2NzQxIj4zNzwva2V5PjwvZm9yZWlnbi1rZXlzPjxyZWYtdHlwZSBuYW1lPSJKb3VybmFs
IEFydGljbGUiPjE3PC9yZWYtdHlwZT48Y29udHJpYnV0b3JzPjxhdXRob3JzPjxhdXRob3I+UmFk
YS1JZ2xlc2lhcywgQS48L2F1dGhvcj48YXV0aG9yPkJhanBhaSwgUi48L2F1dGhvcj48YXV0aG9y
PlN3aWd1dCwgVC48L2F1dGhvcj48YXV0aG9yPkJydWdtYW5uLCBTLiBBLjwvYXV0aG9yPjxhdXRo
b3I+Rmx5bm4sIFIuIEEuPC9hdXRob3I+PGF1dGhvcj5XeXNvY2thLCBKLjwvYXV0aG9yPjwvYXV0
aG9ycz48L2NvbnRyaWJ1dG9ycz48YXV0aC1hZGRyZXNzPkRlcGFydG1lbnQgb2YgQ2hlbWljYWwg
YW5kIFN5c3RlbXMgQmlvbG9neSwgU3RhbmZvcmQgVW5pdmVyc2l0eSBTY2hvb2wgb2YgTWVkaWNp
bmUsIFN0YW5mb3JkLCBDYWxpZm9ybmlhIDk0MzA1LCBVU0EuPC9hdXRoLWFkZHJlc3M+PHRpdGxl
cz48dGl0bGU+QSB1bmlxdWUgY2hyb21hdGluIHNpZ25hdHVyZSB1bmNvdmVycyBlYXJseSBkZXZl
bG9wbWVudGFsIGVuaGFuY2VycyBpbiBodW1hbnM8L3RpdGxlPjxzZWNvbmRhcnktdGl0bGU+TmF0
dXJlPC9zZWNvbmRhcnktdGl0bGU+PC90aXRsZXM+PHBlcmlvZGljYWw+PGZ1bGwtdGl0bGU+TmF0
dXJlPC9mdWxsLXRpdGxlPjwvcGVyaW9kaWNhbD48cGFnZXM+Mjc5LTgzPC9wYWdlcz48dm9sdW1l
PjQ3MDwvdm9sdW1lPjxudW1iZXI+NzMzMzwvbnVtYmVyPjxlZGl0aW9uPjIwMTAvMTIvMTc8L2Vk
aXRpb24+PGtleXdvcmRzPjxrZXl3b3JkPkFjZXR5bGF0aW9uPC9rZXl3b3JkPjxrZXl3b3JkPkFu
aW1hbHM8L2tleXdvcmQ+PGtleXdvcmQ+Q2VsbCBEaWZmZXJlbnRpYXRpb248L2tleXdvcmQ+PGtl
eXdvcmQ+Q2VsbCBMaW5lPC9rZXl3b3JkPjxrZXl3b3JkPkNocm9tYXRpbi8qZ2VuZXRpY3MvbWV0
YWJvbGlzbTwva2V5d29yZD48a2V5d29yZD5DaHJvbWF0aW4gSW1tdW5vcHJlY2lwaXRhdGlvbjwv
a2V5d29yZD48a2V5d29yZD5ETkEgSGVsaWNhc2VzL21ldGFib2xpc208L2tleXdvcmQ+PGtleXdv
cmQ+RW1icnlvbmljIERldmVsb3BtZW50LypnZW5ldGljczwva2V5d29yZD48a2V5d29yZD5FbWJy
eW9uaWMgU3RlbSBDZWxscy9jeXRvbG9neS8qbWV0YWJvbGlzbTwva2V5d29yZD48a2V5d29yZD5F
bmhhbmNlciBFbGVtZW50cywgR2VuZXRpYy8qZ2VuZXRpY3M8L2tleXdvcmQ+PGtleXdvcmQ+RXBp
Z2VuZXNpcywgR2VuZXRpYy9nZW5ldGljczwva2V5d29yZD48a2V5d29yZD5HYXN0cnVsYXRpb24v
Z2VuZXRpY3M8L2tleXdvcmQ+PGtleXdvcmQ+R2VuZSBFeHByZXNzaW9uIFJlZ3VsYXRpb24sIERl
dmVsb3BtZW50YWwvKmdlbmV0aWNzPC9rZXl3b3JkPjxrZXl3b3JkPkdlcm0gTGF5ZXJzL2VtYnJ5
b2xvZ3kvbWV0YWJvbGlzbTwva2V5d29yZD48a2V5d29yZD5IaXN0b25lcy9jaGVtaXN0cnkvbWV0
YWJvbGlzbTwva2V5d29yZD48a2V5d29yZD5IdW1hbnM8L2tleXdvcmQ+PGtleXdvcmQ+THlzaW5l
L21ldGFib2xpc208L2tleXdvcmQ+PGtleXdvcmQ+TWVzb2Rlcm0vY3l0b2xvZ3kvZW1icnlvbG9n
eTwva2V5d29yZD48a2V5d29yZD5NZXRoeWxhdGlvbjwva2V5d29yZD48a2V5d29yZD5OZXVyYWwg
UGxhdGUvY3l0b2xvZ3k8L2tleXdvcmQ+PGtleXdvcmQ+TmV1cnVsYXRpb24vZ2VuZXRpY3M8L2tl
eXdvcmQ+PGtleXdvcmQ+TnVjbGVhciBQcm90ZWlucy9tZXRhYm9saXNtPC9rZXl3b3JkPjxrZXl3
b3JkPlJOQS9hbmFseXNpcy9nZW5ldGljczwva2V5d29yZD48a2V5d29yZD5UcmFuc2NyaXB0aW9u
IEZhY3RvcnMvbWV0YWJvbGlzbTwva2V5d29yZD48a2V5d29yZD5aZWJyYWZpc2gvZW1icnlvbG9n
eS9nZW5ldGljczwva2V5d29yZD48a2V5d29yZD5wMzAwLUNCUCBUcmFuc2NyaXB0aW9uIEZhY3Rv
cnMvbWV0YWJvbGlzbTwva2V5d29yZD48L2tleXdvcmRzPjxkYXRlcz48eWVhcj4yMDExPC95ZWFy
PjxwdWItZGF0ZXM+PGRhdGU+RmViIDEwPC9kYXRlPjwvcHViLWRhdGVzPjwvZGF0ZXM+PGlzYm4+
MTQ3Ni00Njg3IChFbGVjdHJvbmljKSYjeEQ7MDAyOC0wODM2IChMaW5raW5nKTwvaXNibj48YWNj
ZXNzaW9uLW51bT4yMTE2MDQ3MzwvYWNjZXNzaW9uLW51bT48dXJscz48cmVsYXRlZC11cmxzPjx1
cmw+aHR0cHM6Ly93d3cubmNiaS5ubG0ubmloLmdvdi9wdWJtZWQvMjExNjA0NzM8L3VybD48L3Jl
bGF0ZWQtdXJscz48L3VybHM+PGN1c3RvbTI+UE1DNDQ0NTY3NDwvY3VzdG9tMj48ZWxlY3Ryb25p
Yy1yZXNvdXJjZS1udW0+MTAuMTAzOC9uYXR1cmUwOTY5MjwvZWxlY3Ryb25pYy1yZXNvdXJjZS1u
dW0+PC9yZWNvcmQ+PC9DaXRlPjwvRW5kTm90ZT4A
</w:fldData>
        </w:fldChar>
      </w:r>
      <w:r w:rsidR="008F6DE1">
        <w:rPr>
          <w:rFonts w:cstheme="minorHAnsi"/>
          <w:sz w:val="21"/>
          <w:szCs w:val="21"/>
        </w:rPr>
        <w:instrText xml:space="preserve"> ADDIN EN.CITE </w:instrText>
      </w:r>
      <w:r w:rsidR="008F6DE1">
        <w:rPr>
          <w:rFonts w:cstheme="minorHAnsi"/>
          <w:sz w:val="21"/>
          <w:szCs w:val="21"/>
        </w:rPr>
        <w:fldChar w:fldCharType="begin">
          <w:fldData xml:space="preserve">PEVuZE5vdGU+PENpdGU+PEF1dGhvcj5DcmV5Z2h0b248L0F1dGhvcj48WWVhcj4yMDEwPC9ZZWFy
PjxSZWNOdW0+Mjc8L1JlY051bT48RGlzcGxheVRleHQ+PHN0eWxlIGZhY2U9InN1cGVyc2NyaXB0
Ij4xNywxOTwvc3R5bGU+PC9EaXNwbGF5VGV4dD48cmVjb3JkPjxyZWMtbnVtYmVyPjI3PC9yZWMt
bnVtYmVyPjxmb3JlaWduLWtleXM+PGtleSBhcHA9IkVOIiBkYi1pZD0icDByd2Ywd3dhMng1ZHFl
Zjl4bHhwMnJvMnZ3NXN3dHdzMnh2IiB0aW1lc3RhbXA9IjE1NzY5MDI4ODAiPjI3PC9rZXk+PC9m
b3JlaWduLWtleXM+PHJlZi10eXBlIG5hbWU9IkpvdXJuYWwgQXJ0aWNsZSI+MTc8L3JlZi10eXBl
Pjxjb250cmlidXRvcnM+PGF1dGhvcnM+PGF1dGhvcj5DcmV5Z2h0b24sIE0uIFAuPC9hdXRob3I+
PGF1dGhvcj5DaGVuZywgQS4gVy48L2F1dGhvcj48YXV0aG9yPldlbHN0ZWFkLCBHLiBHLjwvYXV0
aG9yPjxhdXRob3I+S29vaXN0cmEsIFQuPC9hdXRob3I+PGF1dGhvcj5DYXJleSwgQi4gVy48L2F1
dGhvcj48YXV0aG9yPlN0ZWluZSwgRS4gSi48L2F1dGhvcj48YXV0aG9yPkhhbm5hLCBKLjwvYXV0
aG9yPjxhdXRob3I+TG9kYXRvLCBNLiBBLjwvYXV0aG9yPjxhdXRob3I+RnJhbXB0b24sIEcuIE0u
PC9hdXRob3I+PGF1dGhvcj5TaGFycCwgUC4gQS48L2F1dGhvcj48YXV0aG9yPkJveWVyLCBMLiBB
LjwvYXV0aG9yPjxhdXRob3I+WW91bmcsIFIuIEEuPC9hdXRob3I+PGF1dGhvcj5KYWVuaXNjaCwg
Ui48L2F1dGhvcj48L2F1dGhvcnM+PC9jb250cmlidXRvcnM+PGF1dGgtYWRkcmVzcz5XaGl0ZWhl
YWQgSW5zdGl0dXRlIGZvciBCaW9tZWRpY2FsIFJlc2VhcmNoLCBDYW1icmlkZ2UsIE1BIDAyMTQy
LCBVU0EuPC9hdXRoLWFkZHJlc3M+PHRpdGxlcz48dGl0bGU+SGlzdG9uZSBIM0syN2FjIHNlcGFy
YXRlcyBhY3RpdmUgZnJvbSBwb2lzZWQgZW5oYW5jZXJzIGFuZCBwcmVkaWN0cyBkZXZlbG9wbWVu
dGFsIHN0YXRlPC90aXRsZT48c2Vjb25kYXJ5LXRpdGxlPlByb2MgTmF0bCBBY2FkIFNjaSBVIFMg
QTwvc2Vjb25kYXJ5LXRpdGxlPjwvdGl0bGVzPjxwZXJpb2RpY2FsPjxmdWxsLXRpdGxlPlByb2Mg
TmF0bCBBY2FkIFNjaSBVIFMgQTwvZnVsbC10aXRsZT48L3BlcmlvZGljYWw+PHBhZ2VzPjIxOTMx
LTY8L3BhZ2VzPjx2b2x1bWU+MTA3PC92b2x1bWU+PG51bWJlcj41MDwvbnVtYmVyPjxlZGl0aW9u
PjIwMTAvMTEvMjY8L2VkaXRpb24+PGtleXdvcmRzPjxrZXl3b3JkPkFjZXR5bGF0aW9uPC9rZXl3
b3JkPjxrZXl3b3JkPkFuaW1hbHM8L2tleXdvcmQ+PGtleXdvcmQ+Q2VsbCBEaWZmZXJlbnRpYXRp
b24vZ2VuZXRpY3M8L2tleXdvcmQ+PGtleXdvcmQ+Q2VsbCBMaW5lPC9rZXl3b3JkPjxrZXl3b3Jk
PipFbmhhbmNlciBFbGVtZW50cywgR2VuZXRpYzwva2V5d29yZD48a2V5d29yZD4qR2VuZSBFeHBy
ZXNzaW9uIFJlZ3VsYXRpb24sIERldmVsb3BtZW50YWw8L2tleXdvcmQ+PGtleXdvcmQ+SGlzdG9u
ZXMvZ2VuZXRpY3MvKm1ldGFib2xpc208L2tleXdvcmQ+PGtleXdvcmQ+TWljZTwva2V5d29yZD48
a2V5d29yZD5NaWNlLCBJbmJyZWQgQzU3Qkw8L2tleXdvcmQ+PC9rZXl3b3Jkcz48ZGF0ZXM+PHll
YXI+MjAxMDwveWVhcj48cHViLWRhdGVzPjxkYXRlPkRlYyAxNDwvZGF0ZT48L3B1Yi1kYXRlcz48
L2RhdGVzPjxpc2JuPjEwOTEtNjQ5MCAoRWxlY3Ryb25pYykmI3hEOzAwMjctODQyNCAoTGlua2lu
Zyk8L2lzYm4+PGFjY2Vzc2lvbi1udW0+MjExMDY3NTk8L2FjY2Vzc2lvbi1udW0+PHVybHM+PHJl
bGF0ZWQtdXJscz48dXJsPmh0dHBzOi8vd3d3Lm5jYmkubmxtLm5paC5nb3YvcHVibWVkLzIxMTA2
NzU5PC91cmw+PC9yZWxhdGVkLXVybHM+PC91cmxzPjxjdXN0b20yPlBNQzMwMDMxMjQ8L2N1c3Rv
bTI+PGVsZWN0cm9uaWMtcmVzb3VyY2UtbnVtPjEwLjEwNzMvcG5hcy4xMDE2MDcxMTA3PC9lbGVj
dHJvbmljLXJlc291cmNlLW51bT48L3JlY29yZD48L0NpdGU+PENpdGU+PEF1dGhvcj5SYWRhLUln
bGVzaWFzPC9BdXRob3I+PFllYXI+MjAxMTwvWWVhcj48UmVjTnVtPjM3PC9SZWNOdW0+PHJlY29y
ZD48cmVjLW51bWJlcj4zNzwvcmVjLW51bWJlcj48Zm9yZWlnbi1rZXlzPjxrZXkgYXBwPSJFTiIg
ZGItaWQ9InAwcndmMHd3YTJ4NWRxZWY5eGx4cDJybzJ2dzVzd3R3czJ4diIgdGltZXN0YW1wPSIx
NTc3Mzg2NzQxIj4zNzwva2V5PjwvZm9yZWlnbi1rZXlzPjxyZWYtdHlwZSBuYW1lPSJKb3VybmFs
IEFydGljbGUiPjE3PC9yZWYtdHlwZT48Y29udHJpYnV0b3JzPjxhdXRob3JzPjxhdXRob3I+UmFk
YS1JZ2xlc2lhcywgQS48L2F1dGhvcj48YXV0aG9yPkJhanBhaSwgUi48L2F1dGhvcj48YXV0aG9y
PlN3aWd1dCwgVC48L2F1dGhvcj48YXV0aG9yPkJydWdtYW5uLCBTLiBBLjwvYXV0aG9yPjxhdXRo
b3I+Rmx5bm4sIFIuIEEuPC9hdXRob3I+PGF1dGhvcj5XeXNvY2thLCBKLjwvYXV0aG9yPjwvYXV0
aG9ycz48L2NvbnRyaWJ1dG9ycz48YXV0aC1hZGRyZXNzPkRlcGFydG1lbnQgb2YgQ2hlbWljYWwg
YW5kIFN5c3RlbXMgQmlvbG9neSwgU3RhbmZvcmQgVW5pdmVyc2l0eSBTY2hvb2wgb2YgTWVkaWNp
bmUsIFN0YW5mb3JkLCBDYWxpZm9ybmlhIDk0MzA1LCBVU0EuPC9hdXRoLWFkZHJlc3M+PHRpdGxl
cz48dGl0bGU+QSB1bmlxdWUgY2hyb21hdGluIHNpZ25hdHVyZSB1bmNvdmVycyBlYXJseSBkZXZl
bG9wbWVudGFsIGVuaGFuY2VycyBpbiBodW1hbnM8L3RpdGxlPjxzZWNvbmRhcnktdGl0bGU+TmF0
dXJlPC9zZWNvbmRhcnktdGl0bGU+PC90aXRsZXM+PHBlcmlvZGljYWw+PGZ1bGwtdGl0bGU+TmF0
dXJlPC9mdWxsLXRpdGxlPjwvcGVyaW9kaWNhbD48cGFnZXM+Mjc5LTgzPC9wYWdlcz48dm9sdW1l
PjQ3MDwvdm9sdW1lPjxudW1iZXI+NzMzMzwvbnVtYmVyPjxlZGl0aW9uPjIwMTAvMTIvMTc8L2Vk
aXRpb24+PGtleXdvcmRzPjxrZXl3b3JkPkFjZXR5bGF0aW9uPC9rZXl3b3JkPjxrZXl3b3JkPkFu
aW1hbHM8L2tleXdvcmQ+PGtleXdvcmQ+Q2VsbCBEaWZmZXJlbnRpYXRpb248L2tleXdvcmQ+PGtl
eXdvcmQ+Q2VsbCBMaW5lPC9rZXl3b3JkPjxrZXl3b3JkPkNocm9tYXRpbi8qZ2VuZXRpY3MvbWV0
YWJvbGlzbTwva2V5d29yZD48a2V5d29yZD5DaHJvbWF0aW4gSW1tdW5vcHJlY2lwaXRhdGlvbjwv
a2V5d29yZD48a2V5d29yZD5ETkEgSGVsaWNhc2VzL21ldGFib2xpc208L2tleXdvcmQ+PGtleXdv
cmQ+RW1icnlvbmljIERldmVsb3BtZW50LypnZW5ldGljczwva2V5d29yZD48a2V5d29yZD5FbWJy
eW9uaWMgU3RlbSBDZWxscy9jeXRvbG9neS8qbWV0YWJvbGlzbTwva2V5d29yZD48a2V5d29yZD5F
bmhhbmNlciBFbGVtZW50cywgR2VuZXRpYy8qZ2VuZXRpY3M8L2tleXdvcmQ+PGtleXdvcmQ+RXBp
Z2VuZXNpcywgR2VuZXRpYy9nZW5ldGljczwva2V5d29yZD48a2V5d29yZD5HYXN0cnVsYXRpb24v
Z2VuZXRpY3M8L2tleXdvcmQ+PGtleXdvcmQ+R2VuZSBFeHByZXNzaW9uIFJlZ3VsYXRpb24sIERl
dmVsb3BtZW50YWwvKmdlbmV0aWNzPC9rZXl3b3JkPjxrZXl3b3JkPkdlcm0gTGF5ZXJzL2VtYnJ5
b2xvZ3kvbWV0YWJvbGlzbTwva2V5d29yZD48a2V5d29yZD5IaXN0b25lcy9jaGVtaXN0cnkvbWV0
YWJvbGlzbTwva2V5d29yZD48a2V5d29yZD5IdW1hbnM8L2tleXdvcmQ+PGtleXdvcmQ+THlzaW5l
L21ldGFib2xpc208L2tleXdvcmQ+PGtleXdvcmQ+TWVzb2Rlcm0vY3l0b2xvZ3kvZW1icnlvbG9n
eTwva2V5d29yZD48a2V5d29yZD5NZXRoeWxhdGlvbjwva2V5d29yZD48a2V5d29yZD5OZXVyYWwg
UGxhdGUvY3l0b2xvZ3k8L2tleXdvcmQ+PGtleXdvcmQ+TmV1cnVsYXRpb24vZ2VuZXRpY3M8L2tl
eXdvcmQ+PGtleXdvcmQ+TnVjbGVhciBQcm90ZWlucy9tZXRhYm9saXNtPC9rZXl3b3JkPjxrZXl3
b3JkPlJOQS9hbmFseXNpcy9nZW5ldGljczwva2V5d29yZD48a2V5d29yZD5UcmFuc2NyaXB0aW9u
IEZhY3RvcnMvbWV0YWJvbGlzbTwva2V5d29yZD48a2V5d29yZD5aZWJyYWZpc2gvZW1icnlvbG9n
eS9nZW5ldGljczwva2V5d29yZD48a2V5d29yZD5wMzAwLUNCUCBUcmFuc2NyaXB0aW9uIEZhY3Rv
cnMvbWV0YWJvbGlzbTwva2V5d29yZD48L2tleXdvcmRzPjxkYXRlcz48eWVhcj4yMDExPC95ZWFy
PjxwdWItZGF0ZXM+PGRhdGU+RmViIDEwPC9kYXRlPjwvcHViLWRhdGVzPjwvZGF0ZXM+PGlzYm4+
MTQ3Ni00Njg3IChFbGVjdHJvbmljKSYjeEQ7MDAyOC0wODM2IChMaW5raW5nKTwvaXNibj48YWNj
ZXNzaW9uLW51bT4yMTE2MDQ3MzwvYWNjZXNzaW9uLW51bT48dXJscz48cmVsYXRlZC11cmxzPjx1
cmw+aHR0cHM6Ly93d3cubmNiaS5ubG0ubmloLmdvdi9wdWJtZWQvMjExNjA0NzM8L3VybD48L3Jl
bGF0ZWQtdXJscz48L3VybHM+PGN1c3RvbTI+UE1DNDQ0NTY3NDwvY3VzdG9tMj48ZWxlY3Ryb25p
Yy1yZXNvdXJjZS1udW0+MTAuMTAzOC9uYXR1cmUwOTY5MjwvZWxlY3Ryb25pYy1yZXNvdXJjZS1u
dW0+PC9yZWNvcmQ+PC9DaXRlPjwvRW5kTm90ZT4A
</w:fldData>
        </w:fldChar>
      </w:r>
      <w:r w:rsidR="008F6DE1">
        <w:rPr>
          <w:rFonts w:cstheme="minorHAnsi"/>
          <w:sz w:val="21"/>
          <w:szCs w:val="21"/>
        </w:rPr>
        <w:instrText xml:space="preserve"> ADDIN EN.CITE.DATA </w:instrText>
      </w:r>
      <w:r w:rsidR="008F6DE1">
        <w:rPr>
          <w:rFonts w:cstheme="minorHAnsi"/>
          <w:sz w:val="21"/>
          <w:szCs w:val="21"/>
        </w:rPr>
      </w:r>
      <w:r w:rsidR="008F6DE1">
        <w:rPr>
          <w:rFonts w:cstheme="minorHAnsi"/>
          <w:sz w:val="21"/>
          <w:szCs w:val="21"/>
        </w:rPr>
        <w:fldChar w:fldCharType="end"/>
      </w:r>
      <w:r w:rsidR="00637065" w:rsidRPr="00493696">
        <w:rPr>
          <w:rFonts w:cstheme="minorHAnsi"/>
          <w:sz w:val="21"/>
          <w:szCs w:val="21"/>
        </w:rPr>
      </w:r>
      <w:r w:rsidR="00637065" w:rsidRPr="00493696">
        <w:rPr>
          <w:rFonts w:cstheme="minorHAnsi"/>
          <w:sz w:val="21"/>
          <w:szCs w:val="21"/>
        </w:rPr>
        <w:fldChar w:fldCharType="separate"/>
      </w:r>
      <w:r w:rsidR="008F6DE1" w:rsidRPr="008F6DE1">
        <w:rPr>
          <w:rFonts w:cstheme="minorHAnsi"/>
          <w:noProof/>
          <w:sz w:val="21"/>
          <w:szCs w:val="21"/>
          <w:vertAlign w:val="superscript"/>
        </w:rPr>
        <w:t>17,19</w:t>
      </w:r>
      <w:r w:rsidR="00637065" w:rsidRPr="00493696">
        <w:rPr>
          <w:rFonts w:cstheme="minorHAnsi"/>
          <w:sz w:val="21"/>
          <w:szCs w:val="21"/>
        </w:rPr>
        <w:fldChar w:fldCharType="end"/>
      </w:r>
      <w:r w:rsidR="00DF660C" w:rsidRPr="00493696">
        <w:rPr>
          <w:rFonts w:cstheme="minorHAnsi"/>
          <w:sz w:val="21"/>
          <w:szCs w:val="21"/>
        </w:rPr>
        <w:t>. Poise</w:t>
      </w:r>
      <w:r>
        <w:rPr>
          <w:rFonts w:cstheme="minorHAnsi"/>
          <w:sz w:val="21"/>
          <w:szCs w:val="21"/>
        </w:rPr>
        <w:t>d</w:t>
      </w:r>
      <w:r w:rsidR="00DF660C" w:rsidRPr="00493696">
        <w:rPr>
          <w:rFonts w:cstheme="minorHAnsi"/>
          <w:sz w:val="21"/>
          <w:szCs w:val="21"/>
        </w:rPr>
        <w:t xml:space="preserve"> or inactive enhancers </w:t>
      </w:r>
      <w:r w:rsidR="007E703B">
        <w:rPr>
          <w:rFonts w:cstheme="minorHAnsi"/>
          <w:sz w:val="21"/>
          <w:szCs w:val="21"/>
        </w:rPr>
        <w:t xml:space="preserve">that </w:t>
      </w:r>
      <w:r w:rsidR="00A71B5B">
        <w:rPr>
          <w:rFonts w:cstheme="minorHAnsi"/>
          <w:sz w:val="21"/>
          <w:szCs w:val="21"/>
        </w:rPr>
        <w:t xml:space="preserve">are linked to </w:t>
      </w:r>
      <w:r>
        <w:rPr>
          <w:rFonts w:cstheme="minorHAnsi"/>
          <w:sz w:val="21"/>
          <w:szCs w:val="21"/>
        </w:rPr>
        <w:t xml:space="preserve">inactive genes </w:t>
      </w:r>
      <w:r w:rsidR="00DF660C" w:rsidRPr="00493696">
        <w:rPr>
          <w:rFonts w:cstheme="minorHAnsi"/>
          <w:sz w:val="21"/>
          <w:szCs w:val="21"/>
        </w:rPr>
        <w:t>are distinguished by the absence of H3K27ac and enrichment of H3K27me</w:t>
      </w:r>
      <w:r>
        <w:rPr>
          <w:rFonts w:cstheme="minorHAnsi"/>
          <w:sz w:val="21"/>
          <w:szCs w:val="21"/>
        </w:rPr>
        <w:t xml:space="preserve">3 </w:t>
      </w:r>
      <w:r w:rsidR="00C047B1" w:rsidRPr="00493696">
        <w:rPr>
          <w:rFonts w:cstheme="minorHAnsi"/>
          <w:sz w:val="21"/>
          <w:szCs w:val="21"/>
        </w:rPr>
        <w:fldChar w:fldCharType="begin">
          <w:fldData xml:space="preserve">PEVuZE5vdGU+PENpdGU+PEF1dGhvcj5SYWRhLUlnbGVzaWFzPC9BdXRob3I+PFllYXI+MjAxMTwv
WWVhcj48UmVjTnVtPjM3PC9SZWNOdW0+PERpc3BsYXlUZXh0PjxzdHlsZSBmYWNlPSJzdXBlcnNj
cmlwdCI+MTk8L3N0eWxlPjwvRGlzcGxheVRleHQ+PHJlY29yZD48cmVjLW51bWJlcj4zNzwvcmVj
LW51bWJlcj48Zm9yZWlnbi1rZXlzPjxrZXkgYXBwPSJFTiIgZGItaWQ9InAwcndmMHd3YTJ4NWRx
ZWY5eGx4cDJybzJ2dzVzd3R3czJ4diIgdGltZXN0YW1wPSIxNTc3Mzg2NzQxIj4zNzwva2V5Pjwv
Zm9yZWlnbi1rZXlzPjxyZWYtdHlwZSBuYW1lPSJKb3VybmFsIEFydGljbGUiPjE3PC9yZWYtdHlw
ZT48Y29udHJpYnV0b3JzPjxhdXRob3JzPjxhdXRob3I+UmFkYS1JZ2xlc2lhcywgQS48L2F1dGhv
cj48YXV0aG9yPkJhanBhaSwgUi48L2F1dGhvcj48YXV0aG9yPlN3aWd1dCwgVC48L2F1dGhvcj48
YXV0aG9yPkJydWdtYW5uLCBTLiBBLjwvYXV0aG9yPjxhdXRob3I+Rmx5bm4sIFIuIEEuPC9hdXRo
b3I+PGF1dGhvcj5XeXNvY2thLCBKLjwvYXV0aG9yPjwvYXV0aG9ycz48L2NvbnRyaWJ1dG9ycz48
YXV0aC1hZGRyZXNzPkRlcGFydG1lbnQgb2YgQ2hlbWljYWwgYW5kIFN5c3RlbXMgQmlvbG9neSwg
U3RhbmZvcmQgVW5pdmVyc2l0eSBTY2hvb2wgb2YgTWVkaWNpbmUsIFN0YW5mb3JkLCBDYWxpZm9y
bmlhIDk0MzA1LCBVU0EuPC9hdXRoLWFkZHJlc3M+PHRpdGxlcz48dGl0bGU+QSB1bmlxdWUgY2hy
b21hdGluIHNpZ25hdHVyZSB1bmNvdmVycyBlYXJseSBkZXZlbG9wbWVudGFsIGVuaGFuY2VycyBp
biBodW1hbnM8L3RpdGxlPjxzZWNvbmRhcnktdGl0bGU+TmF0dXJlPC9zZWNvbmRhcnktdGl0bGU+
PC90aXRsZXM+PHBlcmlvZGljYWw+PGZ1bGwtdGl0bGU+TmF0dXJlPC9mdWxsLXRpdGxlPjwvcGVy
aW9kaWNhbD48cGFnZXM+Mjc5LTgzPC9wYWdlcz48dm9sdW1lPjQ3MDwvdm9sdW1lPjxudW1iZXI+
NzMzMzwvbnVtYmVyPjxlZGl0aW9uPjIwMTAvMTIvMTc8L2VkaXRpb24+PGtleXdvcmRzPjxrZXl3
b3JkPkFjZXR5bGF0aW9uPC9rZXl3b3JkPjxrZXl3b3JkPkFuaW1hbHM8L2tleXdvcmQ+PGtleXdv
cmQ+Q2VsbCBEaWZmZXJlbnRpYXRpb248L2tleXdvcmQ+PGtleXdvcmQ+Q2VsbCBMaW5lPC9rZXl3
b3JkPjxrZXl3b3JkPkNocm9tYXRpbi8qZ2VuZXRpY3MvbWV0YWJvbGlzbTwva2V5d29yZD48a2V5
d29yZD5DaHJvbWF0aW4gSW1tdW5vcHJlY2lwaXRhdGlvbjwva2V5d29yZD48a2V5d29yZD5ETkEg
SGVsaWNhc2VzL21ldGFib2xpc208L2tleXdvcmQ+PGtleXdvcmQ+RW1icnlvbmljIERldmVsb3Bt
ZW50LypnZW5ldGljczwva2V5d29yZD48a2V5d29yZD5FbWJyeW9uaWMgU3RlbSBDZWxscy9jeXRv
bG9neS8qbWV0YWJvbGlzbTwva2V5d29yZD48a2V5d29yZD5FbmhhbmNlciBFbGVtZW50cywgR2Vu
ZXRpYy8qZ2VuZXRpY3M8L2tleXdvcmQ+PGtleXdvcmQ+RXBpZ2VuZXNpcywgR2VuZXRpYy9nZW5l
dGljczwva2V5d29yZD48a2V5d29yZD5HYXN0cnVsYXRpb24vZ2VuZXRpY3M8L2tleXdvcmQ+PGtl
eXdvcmQ+R2VuZSBFeHByZXNzaW9uIFJlZ3VsYXRpb24sIERldmVsb3BtZW50YWwvKmdlbmV0aWNz
PC9rZXl3b3JkPjxrZXl3b3JkPkdlcm0gTGF5ZXJzL2VtYnJ5b2xvZ3kvbWV0YWJvbGlzbTwva2V5
d29yZD48a2V5d29yZD5IaXN0b25lcy9jaGVtaXN0cnkvbWV0YWJvbGlzbTwva2V5d29yZD48a2V5
d29yZD5IdW1hbnM8L2tleXdvcmQ+PGtleXdvcmQ+THlzaW5lL21ldGFib2xpc208L2tleXdvcmQ+
PGtleXdvcmQ+TWVzb2Rlcm0vY3l0b2xvZ3kvZW1icnlvbG9neTwva2V5d29yZD48a2V5d29yZD5N
ZXRoeWxhdGlvbjwva2V5d29yZD48a2V5d29yZD5OZXVyYWwgUGxhdGUvY3l0b2xvZ3k8L2tleXdv
cmQ+PGtleXdvcmQ+TmV1cnVsYXRpb24vZ2VuZXRpY3M8L2tleXdvcmQ+PGtleXdvcmQ+TnVjbGVh
ciBQcm90ZWlucy9tZXRhYm9saXNtPC9rZXl3b3JkPjxrZXl3b3JkPlJOQS9hbmFseXNpcy9nZW5l
dGljczwva2V5d29yZD48a2V5d29yZD5UcmFuc2NyaXB0aW9uIEZhY3RvcnMvbWV0YWJvbGlzbTwv
a2V5d29yZD48a2V5d29yZD5aZWJyYWZpc2gvZW1icnlvbG9neS9nZW5ldGljczwva2V5d29yZD48
a2V5d29yZD5wMzAwLUNCUCBUcmFuc2NyaXB0aW9uIEZhY3RvcnMvbWV0YWJvbGlzbTwva2V5d29y
ZD48L2tleXdvcmRzPjxkYXRlcz48eWVhcj4yMDExPC95ZWFyPjxwdWItZGF0ZXM+PGRhdGU+RmVi
IDEwPC9kYXRlPjwvcHViLWRhdGVzPjwvZGF0ZXM+PGlzYm4+MTQ3Ni00Njg3IChFbGVjdHJvbmlj
KSYjeEQ7MDAyOC0wODM2IChMaW5raW5nKTwvaXNibj48YWNjZXNzaW9uLW51bT4yMTE2MDQ3Mzwv
YWNjZXNzaW9uLW51bT48dXJscz48cmVsYXRlZC11cmxzPjx1cmw+aHR0cHM6Ly93d3cubmNiaS5u
bG0ubmloLmdvdi9wdWJtZWQvMjExNjA0NzM8L3VybD48L3JlbGF0ZWQtdXJscz48L3VybHM+PGN1
c3RvbTI+UE1DNDQ0NTY3NDwvY3VzdG9tMj48ZWxlY3Ryb25pYy1yZXNvdXJjZS1udW0+MTAuMTAz
OC9uYXR1cmUwOTY5MjwvZWxlY3Ryb25pYy1yZXNvdXJjZS1udW0+PC9yZWNvcmQ+PC9DaXRlPjwv
RW5kTm90ZT4A
</w:fldData>
        </w:fldChar>
      </w:r>
      <w:r w:rsidR="008F6DE1">
        <w:rPr>
          <w:rFonts w:cstheme="minorHAnsi"/>
          <w:sz w:val="21"/>
          <w:szCs w:val="21"/>
        </w:rPr>
        <w:instrText xml:space="preserve"> ADDIN EN.CITE </w:instrText>
      </w:r>
      <w:r w:rsidR="008F6DE1">
        <w:rPr>
          <w:rFonts w:cstheme="minorHAnsi"/>
          <w:sz w:val="21"/>
          <w:szCs w:val="21"/>
        </w:rPr>
        <w:fldChar w:fldCharType="begin">
          <w:fldData xml:space="preserve">PEVuZE5vdGU+PENpdGU+PEF1dGhvcj5SYWRhLUlnbGVzaWFzPC9BdXRob3I+PFllYXI+MjAxMTwv
WWVhcj48UmVjTnVtPjM3PC9SZWNOdW0+PERpc3BsYXlUZXh0PjxzdHlsZSBmYWNlPSJzdXBlcnNj
cmlwdCI+MTk8L3N0eWxlPjwvRGlzcGxheVRleHQ+PHJlY29yZD48cmVjLW51bWJlcj4zNzwvcmVj
LW51bWJlcj48Zm9yZWlnbi1rZXlzPjxrZXkgYXBwPSJFTiIgZGItaWQ9InAwcndmMHd3YTJ4NWRx
ZWY5eGx4cDJybzJ2dzVzd3R3czJ4diIgdGltZXN0YW1wPSIxNTc3Mzg2NzQxIj4zNzwva2V5Pjwv
Zm9yZWlnbi1rZXlzPjxyZWYtdHlwZSBuYW1lPSJKb3VybmFsIEFydGljbGUiPjE3PC9yZWYtdHlw
ZT48Y29udHJpYnV0b3JzPjxhdXRob3JzPjxhdXRob3I+UmFkYS1JZ2xlc2lhcywgQS48L2F1dGhv
cj48YXV0aG9yPkJhanBhaSwgUi48L2F1dGhvcj48YXV0aG9yPlN3aWd1dCwgVC48L2F1dGhvcj48
YXV0aG9yPkJydWdtYW5uLCBTLiBBLjwvYXV0aG9yPjxhdXRob3I+Rmx5bm4sIFIuIEEuPC9hdXRo
b3I+PGF1dGhvcj5XeXNvY2thLCBKLjwvYXV0aG9yPjwvYXV0aG9ycz48L2NvbnRyaWJ1dG9ycz48
YXV0aC1hZGRyZXNzPkRlcGFydG1lbnQgb2YgQ2hlbWljYWwgYW5kIFN5c3RlbXMgQmlvbG9neSwg
U3RhbmZvcmQgVW5pdmVyc2l0eSBTY2hvb2wgb2YgTWVkaWNpbmUsIFN0YW5mb3JkLCBDYWxpZm9y
bmlhIDk0MzA1LCBVU0EuPC9hdXRoLWFkZHJlc3M+PHRpdGxlcz48dGl0bGU+QSB1bmlxdWUgY2hy
b21hdGluIHNpZ25hdHVyZSB1bmNvdmVycyBlYXJseSBkZXZlbG9wbWVudGFsIGVuaGFuY2VycyBp
biBodW1hbnM8L3RpdGxlPjxzZWNvbmRhcnktdGl0bGU+TmF0dXJlPC9zZWNvbmRhcnktdGl0bGU+
PC90aXRsZXM+PHBlcmlvZGljYWw+PGZ1bGwtdGl0bGU+TmF0dXJlPC9mdWxsLXRpdGxlPjwvcGVy
aW9kaWNhbD48cGFnZXM+Mjc5LTgzPC9wYWdlcz48dm9sdW1lPjQ3MDwvdm9sdW1lPjxudW1iZXI+
NzMzMzwvbnVtYmVyPjxlZGl0aW9uPjIwMTAvMTIvMTc8L2VkaXRpb24+PGtleXdvcmRzPjxrZXl3
b3JkPkFjZXR5bGF0aW9uPC9rZXl3b3JkPjxrZXl3b3JkPkFuaW1hbHM8L2tleXdvcmQ+PGtleXdv
cmQ+Q2VsbCBEaWZmZXJlbnRpYXRpb248L2tleXdvcmQ+PGtleXdvcmQ+Q2VsbCBMaW5lPC9rZXl3
b3JkPjxrZXl3b3JkPkNocm9tYXRpbi8qZ2VuZXRpY3MvbWV0YWJvbGlzbTwva2V5d29yZD48a2V5
d29yZD5DaHJvbWF0aW4gSW1tdW5vcHJlY2lwaXRhdGlvbjwva2V5d29yZD48a2V5d29yZD5ETkEg
SGVsaWNhc2VzL21ldGFib2xpc208L2tleXdvcmQ+PGtleXdvcmQ+RW1icnlvbmljIERldmVsb3Bt
ZW50LypnZW5ldGljczwva2V5d29yZD48a2V5d29yZD5FbWJyeW9uaWMgU3RlbSBDZWxscy9jeXRv
bG9neS8qbWV0YWJvbGlzbTwva2V5d29yZD48a2V5d29yZD5FbmhhbmNlciBFbGVtZW50cywgR2Vu
ZXRpYy8qZ2VuZXRpY3M8L2tleXdvcmQ+PGtleXdvcmQ+RXBpZ2VuZXNpcywgR2VuZXRpYy9nZW5l
dGljczwva2V5d29yZD48a2V5d29yZD5HYXN0cnVsYXRpb24vZ2VuZXRpY3M8L2tleXdvcmQ+PGtl
eXdvcmQ+R2VuZSBFeHByZXNzaW9uIFJlZ3VsYXRpb24sIERldmVsb3BtZW50YWwvKmdlbmV0aWNz
PC9rZXl3b3JkPjxrZXl3b3JkPkdlcm0gTGF5ZXJzL2VtYnJ5b2xvZ3kvbWV0YWJvbGlzbTwva2V5
d29yZD48a2V5d29yZD5IaXN0b25lcy9jaGVtaXN0cnkvbWV0YWJvbGlzbTwva2V5d29yZD48a2V5
d29yZD5IdW1hbnM8L2tleXdvcmQ+PGtleXdvcmQ+THlzaW5lL21ldGFib2xpc208L2tleXdvcmQ+
PGtleXdvcmQ+TWVzb2Rlcm0vY3l0b2xvZ3kvZW1icnlvbG9neTwva2V5d29yZD48a2V5d29yZD5N
ZXRoeWxhdGlvbjwva2V5d29yZD48a2V5d29yZD5OZXVyYWwgUGxhdGUvY3l0b2xvZ3k8L2tleXdv
cmQ+PGtleXdvcmQ+TmV1cnVsYXRpb24vZ2VuZXRpY3M8L2tleXdvcmQ+PGtleXdvcmQ+TnVjbGVh
ciBQcm90ZWlucy9tZXRhYm9saXNtPC9rZXl3b3JkPjxrZXl3b3JkPlJOQS9hbmFseXNpcy9nZW5l
dGljczwva2V5d29yZD48a2V5d29yZD5UcmFuc2NyaXB0aW9uIEZhY3RvcnMvbWV0YWJvbGlzbTwv
a2V5d29yZD48a2V5d29yZD5aZWJyYWZpc2gvZW1icnlvbG9neS9nZW5ldGljczwva2V5d29yZD48
a2V5d29yZD5wMzAwLUNCUCBUcmFuc2NyaXB0aW9uIEZhY3RvcnMvbWV0YWJvbGlzbTwva2V5d29y
ZD48L2tleXdvcmRzPjxkYXRlcz48eWVhcj4yMDExPC95ZWFyPjxwdWItZGF0ZXM+PGRhdGU+RmVi
IDEwPC9kYXRlPjwvcHViLWRhdGVzPjwvZGF0ZXM+PGlzYm4+MTQ3Ni00Njg3IChFbGVjdHJvbmlj
KSYjeEQ7MDAyOC0wODM2IChMaW5raW5nKTwvaXNibj48YWNjZXNzaW9uLW51bT4yMTE2MDQ3Mzwv
YWNjZXNzaW9uLW51bT48dXJscz48cmVsYXRlZC11cmxzPjx1cmw+aHR0cHM6Ly93d3cubmNiaS5u
bG0ubmloLmdvdi9wdWJtZWQvMjExNjA0NzM8L3VybD48L3JlbGF0ZWQtdXJscz48L3VybHM+PGN1
c3RvbTI+UE1DNDQ0NTY3NDwvY3VzdG9tMj48ZWxlY3Ryb25pYy1yZXNvdXJjZS1udW0+MTAuMTAz
OC9uYXR1cmUwOTY5MjwvZWxlY3Ryb25pYy1yZXNvdXJjZS1udW0+PC9yZWNvcmQ+PC9DaXRlPjwv
RW5kTm90ZT4A
</w:fldData>
        </w:fldChar>
      </w:r>
      <w:r w:rsidR="008F6DE1">
        <w:rPr>
          <w:rFonts w:cstheme="minorHAnsi"/>
          <w:sz w:val="21"/>
          <w:szCs w:val="21"/>
        </w:rPr>
        <w:instrText xml:space="preserve"> ADDIN EN.CITE.DATA </w:instrText>
      </w:r>
      <w:r w:rsidR="008F6DE1">
        <w:rPr>
          <w:rFonts w:cstheme="minorHAnsi"/>
          <w:sz w:val="21"/>
          <w:szCs w:val="21"/>
        </w:rPr>
      </w:r>
      <w:r w:rsidR="008F6DE1">
        <w:rPr>
          <w:rFonts w:cstheme="minorHAnsi"/>
          <w:sz w:val="21"/>
          <w:szCs w:val="21"/>
        </w:rPr>
        <w:fldChar w:fldCharType="end"/>
      </w:r>
      <w:r w:rsidR="00C047B1" w:rsidRPr="00493696">
        <w:rPr>
          <w:rFonts w:cstheme="minorHAnsi"/>
          <w:sz w:val="21"/>
          <w:szCs w:val="21"/>
        </w:rPr>
      </w:r>
      <w:r w:rsidR="00C047B1" w:rsidRPr="00493696">
        <w:rPr>
          <w:rFonts w:cstheme="minorHAnsi"/>
          <w:sz w:val="21"/>
          <w:szCs w:val="21"/>
        </w:rPr>
        <w:fldChar w:fldCharType="separate"/>
      </w:r>
      <w:r w:rsidR="008F6DE1" w:rsidRPr="008F6DE1">
        <w:rPr>
          <w:rFonts w:cstheme="minorHAnsi"/>
          <w:noProof/>
          <w:sz w:val="21"/>
          <w:szCs w:val="21"/>
          <w:vertAlign w:val="superscript"/>
        </w:rPr>
        <w:t>19</w:t>
      </w:r>
      <w:r w:rsidR="00C047B1" w:rsidRPr="00493696">
        <w:rPr>
          <w:rFonts w:cstheme="minorHAnsi"/>
          <w:sz w:val="21"/>
          <w:szCs w:val="21"/>
        </w:rPr>
        <w:fldChar w:fldCharType="end"/>
      </w:r>
      <w:r w:rsidR="00DF660C" w:rsidRPr="00493696">
        <w:rPr>
          <w:rFonts w:cstheme="minorHAnsi"/>
          <w:sz w:val="21"/>
          <w:szCs w:val="21"/>
        </w:rPr>
        <w:t xml:space="preserve">. </w:t>
      </w:r>
      <w:r w:rsidR="00324412">
        <w:rPr>
          <w:rFonts w:cstheme="minorHAnsi"/>
          <w:sz w:val="21"/>
          <w:szCs w:val="21"/>
        </w:rPr>
        <w:t>R</w:t>
      </w:r>
      <w:r w:rsidR="00DF660C" w:rsidRPr="00493696">
        <w:rPr>
          <w:rFonts w:cstheme="minorHAnsi"/>
          <w:sz w:val="21"/>
          <w:szCs w:val="21"/>
        </w:rPr>
        <w:t>atio</w:t>
      </w:r>
      <w:r>
        <w:rPr>
          <w:rFonts w:cstheme="minorHAnsi"/>
          <w:sz w:val="21"/>
          <w:szCs w:val="21"/>
        </w:rPr>
        <w:t>s</w:t>
      </w:r>
      <w:r w:rsidR="00DF660C" w:rsidRPr="00493696">
        <w:rPr>
          <w:rFonts w:cstheme="minorHAnsi"/>
          <w:sz w:val="21"/>
          <w:szCs w:val="21"/>
        </w:rPr>
        <w:t xml:space="preserve"> of H3K27ac/H3K27me3, </w:t>
      </w:r>
      <w:r w:rsidR="0062616E" w:rsidRPr="00493696">
        <w:rPr>
          <w:rFonts w:cstheme="minorHAnsi"/>
          <w:sz w:val="21"/>
          <w:szCs w:val="21"/>
        </w:rPr>
        <w:t xml:space="preserve">but </w:t>
      </w:r>
      <w:r w:rsidR="00DF660C" w:rsidRPr="00493696">
        <w:rPr>
          <w:rFonts w:cstheme="minorHAnsi"/>
          <w:sz w:val="21"/>
          <w:szCs w:val="21"/>
        </w:rPr>
        <w:t xml:space="preserve">not </w:t>
      </w:r>
      <w:r>
        <w:rPr>
          <w:rFonts w:cstheme="minorHAnsi"/>
          <w:sz w:val="21"/>
          <w:szCs w:val="21"/>
        </w:rPr>
        <w:t xml:space="preserve">simply by </w:t>
      </w:r>
      <w:r w:rsidR="00DF660C" w:rsidRPr="00493696">
        <w:rPr>
          <w:rFonts w:cstheme="minorHAnsi"/>
          <w:sz w:val="21"/>
          <w:szCs w:val="21"/>
        </w:rPr>
        <w:t>presence or absence</w:t>
      </w:r>
      <w:r w:rsidR="00C846E2">
        <w:rPr>
          <w:rFonts w:cstheme="minorHAnsi"/>
          <w:sz w:val="21"/>
          <w:szCs w:val="21"/>
        </w:rPr>
        <w:t xml:space="preserve"> </w:t>
      </w:r>
      <w:proofErr w:type="gramStart"/>
      <w:r w:rsidR="00C846E2">
        <w:rPr>
          <w:rFonts w:cstheme="minorHAnsi"/>
          <w:sz w:val="21"/>
          <w:szCs w:val="21"/>
        </w:rPr>
        <w:t xml:space="preserve">of  </w:t>
      </w:r>
      <w:r w:rsidR="00C846E2" w:rsidRPr="00493696">
        <w:rPr>
          <w:rFonts w:cstheme="minorHAnsi"/>
          <w:sz w:val="21"/>
          <w:szCs w:val="21"/>
        </w:rPr>
        <w:t>H</w:t>
      </w:r>
      <w:proofErr w:type="gramEnd"/>
      <w:r w:rsidR="00C846E2" w:rsidRPr="00493696">
        <w:rPr>
          <w:rFonts w:cstheme="minorHAnsi"/>
          <w:sz w:val="21"/>
          <w:szCs w:val="21"/>
        </w:rPr>
        <w:t>3K27ac</w:t>
      </w:r>
      <w:r w:rsidR="00C846E2">
        <w:rPr>
          <w:rFonts w:cstheme="minorHAnsi"/>
          <w:sz w:val="21"/>
          <w:szCs w:val="21"/>
        </w:rPr>
        <w:t xml:space="preserve"> </w:t>
      </w:r>
      <w:r w:rsidR="00C846E2" w:rsidRPr="00324412">
        <w:rPr>
          <w:rFonts w:cstheme="minorHAnsi"/>
          <w:sz w:val="21"/>
          <w:szCs w:val="21"/>
        </w:rPr>
        <w:t>or</w:t>
      </w:r>
      <w:r w:rsidR="00C846E2">
        <w:rPr>
          <w:rFonts w:cstheme="minorHAnsi"/>
          <w:sz w:val="21"/>
          <w:szCs w:val="21"/>
        </w:rPr>
        <w:t xml:space="preserve"> </w:t>
      </w:r>
      <w:r w:rsidR="00C846E2" w:rsidRPr="00493696">
        <w:rPr>
          <w:rFonts w:cstheme="minorHAnsi"/>
          <w:sz w:val="21"/>
          <w:szCs w:val="21"/>
        </w:rPr>
        <w:t>H3K27me3</w:t>
      </w:r>
      <w:r w:rsidR="00324412">
        <w:rPr>
          <w:rFonts w:cstheme="minorHAnsi"/>
          <w:sz w:val="21"/>
          <w:szCs w:val="21"/>
        </w:rPr>
        <w:t>, explain changes</w:t>
      </w:r>
      <w:r w:rsidR="00324412" w:rsidRPr="00324412">
        <w:rPr>
          <w:rFonts w:cstheme="minorHAnsi"/>
          <w:sz w:val="21"/>
          <w:szCs w:val="21"/>
        </w:rPr>
        <w:t xml:space="preserve"> </w:t>
      </w:r>
      <w:r w:rsidR="00324412">
        <w:rPr>
          <w:rFonts w:cstheme="minorHAnsi"/>
          <w:sz w:val="21"/>
          <w:szCs w:val="21"/>
        </w:rPr>
        <w:t>in g</w:t>
      </w:r>
      <w:r w:rsidR="00324412" w:rsidRPr="00493696">
        <w:rPr>
          <w:rFonts w:cstheme="minorHAnsi"/>
          <w:sz w:val="21"/>
          <w:szCs w:val="21"/>
        </w:rPr>
        <w:t xml:space="preserve">ene expression </w:t>
      </w:r>
      <w:r w:rsidR="00324412">
        <w:rPr>
          <w:rFonts w:cstheme="minorHAnsi"/>
          <w:sz w:val="21"/>
          <w:szCs w:val="21"/>
        </w:rPr>
        <w:t xml:space="preserve">during hematopoietic lineage differentiation </w:t>
      </w:r>
      <w:r w:rsidR="00361854" w:rsidRPr="00493696">
        <w:rPr>
          <w:rFonts w:cstheme="minorHAnsi"/>
          <w:sz w:val="21"/>
          <w:szCs w:val="21"/>
        </w:rPr>
        <w:fldChar w:fldCharType="begin">
          <w:fldData xml:space="preserve">PEVuZE5vdGU+PENpdGU+PEF1dGhvcj5HcmF5PC9BdXRob3I+PFllYXI+MjAxNzwvWWVhcj48UmVj
TnVtPjM4PC9SZWNOdW0+PERpc3BsYXlUZXh0PjxzdHlsZSBmYWNlPSJzdXBlcnNjcmlwdCI+MjAs
MjE8L3N0eWxlPjwvRGlzcGxheVRleHQ+PHJlY29yZD48cmVjLW51bWJlcj4zODwvcmVjLW51bWJl
cj48Zm9yZWlnbi1rZXlzPjxrZXkgYXBwPSJFTiIgZGItaWQ9InAwcndmMHd3YTJ4NWRxZWY5eGx4
cDJybzJ2dzVzd3R3czJ4diIgdGltZXN0YW1wPSIxNTc3Mzg2OTk5Ij4zODwva2V5PjwvZm9yZWln
bi1rZXlzPjxyZWYtdHlwZSBuYW1lPSJKb3VybmFsIEFydGljbGUiPjE3PC9yZWYtdHlwZT48Y29u
dHJpYnV0b3JzPjxhdXRob3JzPjxhdXRob3I+R3JheSwgUy4gTS48L2F1dGhvcj48YXV0aG9yPkFt
ZXpxdWl0YSwgUi4gQS48L2F1dGhvcj48YXV0aG9yPkd1YW4sIFQuPC9hdXRob3I+PGF1dGhvcj5L
bGVpbnN0ZWluLCBTLiBILjwvYXV0aG9yPjxhdXRob3I+S2FlY2gsIFMuIE0uPC9hdXRob3I+PC9h
dXRob3JzPjwvY29udHJpYnV0b3JzPjxhdXRoLWFkZHJlc3M+RGVwYXJ0bWVudCBvZiBJbW11bm9i
aW9sb2d5LCBZYWxlIFVuaXZlcnNpdHkgU2Nob29sIG9mIE1lZGljaW5lLCBOZXcgSGF2ZW4sIENU
IDA2NTEwLCBVU0EuIEVsZWN0cm9uaWMgYWRkcmVzczogc2ltb24uZ3JheUB5YWxlLmVkdS4mI3hE
O0RlcGFydG1lbnQgb2YgSW1tdW5vYmlvbG9neSwgWWFsZSBVbml2ZXJzaXR5IFNjaG9vbCBvZiBN
ZWRpY2luZSwgTmV3IEhhdmVuLCBDVCAwNjUxMCwgVVNBLiYjeEQ7RGVwYXJ0bWVudCBvZiBJbW11
bm9iaW9sb2d5LCBZYWxlIFVuaXZlcnNpdHkgU2Nob29sIG9mIE1lZGljaW5lLCBOZXcgSGF2ZW4s
IENUIDA2NTEwLCBVU0E7IEludGVyZGVwYXJ0bWVudGFsIFByb2dyYW0gaW4gQ29tcHV0YXRpb25h
bCBCaW9sb2d5IGFuZCBCaW9pbmZvcm1hdGljcywgWWFsZSBVbml2ZXJzaXR5IFNjaG9vbCBvZiBN
ZWRpY2luZSwgTmV3IEhhdmVuLCBDVCAwNjUxMCwgVVNBOyBEZXBhcnRtZW50IG9mIFBhdGhvbG9n
eSwgWWFsZSBVbml2ZXJzaXR5IFNjaG9vbCBvZiBNZWRpY2luZSwgTmV3IEhhdmVuLCBDVCAwNjUx
MCwgVVNBLiYjeEQ7RGVwYXJ0bWVudCBvZiBJbW11bm9iaW9sb2d5LCBZYWxlIFVuaXZlcnNpdHkg
U2Nob29sIG9mIE1lZGljaW5lLCBOZXcgSGF2ZW4sIENUIDA2NTEwLCBVU0EuIEVsZWN0cm9uaWMg
YWRkcmVzczogc3VzYW4ua2FlY2hAeWFsZS5lZHUuPC9hdXRoLWFkZHJlc3M+PHRpdGxlcz48dGl0
bGU+UG9seWNvbWIgUmVwcmVzc2l2ZSBDb21wbGV4IDItTWVkaWF0ZWQgQ2hyb21hdGluIFJlcHJl
c3Npb24gR3VpZGVzIEVmZmVjdG9yIENEOCgrKSBUIENlbGwgVGVybWluYWwgRGlmZmVyZW50aWF0
aW9uIGFuZCBMb3NzIG9mIE11bHRpcG90ZW5jeTwvdGl0bGU+PHNlY29uZGFyeS10aXRsZT5JbW11
bml0eTwvc2Vjb25kYXJ5LXRpdGxlPjwvdGl0bGVzPjxwZXJpb2RpY2FsPjxmdWxsLXRpdGxlPklt
bXVuaXR5PC9mdWxsLXRpdGxlPjwvcGVyaW9kaWNhbD48cGFnZXM+NTk2LTYwODwvcGFnZXM+PHZv
bHVtZT40Njwvdm9sdW1lPjxudW1iZXI+NDwvbnVtYmVyPjxlZGl0aW9uPjIwMTcvMDQvMTY8L2Vk
aXRpb24+PGtleXdvcmRzPjxrZXl3b3JkPkFuaW1hbHM8L2tleXdvcmQ+PGtleXdvcmQ+Q0Q4LVBv
c2l0aXZlIFQtTHltcGhvY3l0ZXMvKmltbXVub2xvZ3kvbWV0YWJvbGlzbTwva2V5d29yZD48a2V5
d29yZD5DZWxsIERpZmZlcmVudGlhdGlvbi9nZW5ldGljcy8qaW1tdW5vbG9neTwva2V5d29yZD48
a2V5d29yZD5DaHJvbWF0aW4vZ2VuZXRpY3MvKmltbXVub2xvZ3kvbWV0YWJvbGlzbTwva2V5d29y
ZD48a2V5d29yZD5FbmhhbmNlciBvZiBaZXN0ZSBIb21vbG9nIDIgUHJvdGVpbi9nZW5ldGljcy9p
bW11bm9sb2d5L21ldGFib2xpc208L2tleXdvcmQ+PGtleXdvcmQ+RmxvdyBDeXRvbWV0cnk8L2tl
eXdvcmQ+PGtleXdvcmQ+Rm9ya2hlYWQgQm94IFByb3RlaW4gTzEvZ2VuZXRpY3MvaW1tdW5vbG9n
eS9tZXRhYm9saXNtPC9rZXl3b3JkPjxrZXl3b3JkPkdlbmUgRXhwcmVzc2lvbi9pbW11bm9sb2d5
PC9rZXl3b3JkPjxrZXl3b3JkPkhpc3RvbmVzL2ltbXVub2xvZ3kvbWV0YWJvbGlzbTwva2V5d29y
ZD48a2V5d29yZD5JbW11bm9ibG90dGluZzwva2V5d29yZD48a2V5d29yZD5JbW11bm9sb2dpYyBN
ZW1vcnkvZ2VuZXRpY3MvaW1tdW5vbG9neTwva2V5d29yZD48a2V5d29yZD5MeXNpbmUvaW1tdW5v
bG9neS9tZXRhYm9saXNtPC9rZXl3b3JkPjxrZXl3b3JkPk1ldGh5bGF0aW9uPC9rZXl3b3JkPjxr
ZXl3b3JkPk1pY2UsIEluYnJlZCBDNTdCTDwva2V5d29yZD48a2V5d29yZD5NaWNlLCBLbm9ja291
dDwva2V5d29yZD48a2V5d29yZD5NaWNlLCBUcmFuc2dlbmljPC9rZXl3b3JkPjxrZXl3b3JkPk1v
ZGVscywgSW1tdW5vbG9naWNhbDwva2V5d29yZD48a2V5d29yZD5NdWx0aXBvdGVudCBTdGVtIENl
bGxzL2ltbXVub2xvZ3kvbWV0YWJvbGlzbTwva2V5d29yZD48a2V5d29yZD5Qb2x5Y29tYiBSZXBy
ZXNzaXZlIENvbXBsZXggMi9nZW5ldGljcy8qaW1tdW5vbG9neS9tZXRhYm9saXNtPC9rZXl3b3Jk
PjxrZXl3b3JkPlJldmVyc2UgVHJhbnNjcmlwdGFzZSBQb2x5bWVyYXNlIENoYWluIFJlYWN0aW9u
PC9rZXl3b3JkPjxrZXl3b3JkPipDRDgoKykgVCBjZWxsIGRpZmZlcmVudGlhdGlvbjwva2V5d29y
ZD48a2V5d29yZD4qZXpoMjwva2V5d29yZD48a2V5d29yZD4qZm94bzE8L2tleXdvcmQ+PGtleXdv
cmQ+KkgzSzI3YWM8L2tleXdvcmQ+PGtleXdvcmQ+KkgzSzI3bWUzPC9rZXl3b3JkPjxrZXl3b3Jk
PipwcmMyPC9rZXl3b3JkPjxrZXl3b3JkPipQb2x5Y29tYiByZXByZXNzaXZlIGNvbXBsZXggMjwv
a2V5d29yZD48a2V5d29yZD4qZXBpZ2VuZXRpY3M8L2tleXdvcmQ+PGtleXdvcmQ+KnBsYXN0aWNp
dHk8L2tleXdvcmQ+PGtleXdvcmQ+KnRlcm1pbmFsIGRpZmZlcmVudGlhdGlvbjwva2V5d29yZD48
L2tleXdvcmRzPjxkYXRlcz48eWVhcj4yMDE3PC95ZWFyPjxwdWItZGF0ZXM+PGRhdGU+QXByIDE4
PC9kYXRlPjwvcHViLWRhdGVzPjwvZGF0ZXM+PGlzYm4+MTA5Ny00MTgwIChFbGVjdHJvbmljKSYj
eEQ7MTA3NC03NjEzIChMaW5raW5nKTwvaXNibj48YWNjZXNzaW9uLW51bT4yODQxMDk4OTwvYWNj
ZXNzaW9uLW51bT48dXJscz48cmVsYXRlZC11cmxzPjx1cmw+aHR0cHM6Ly93d3cubmNiaS5ubG0u
bmloLmdvdi9wdWJtZWQvMjg0MTA5ODk8L3VybD48L3JlbGF0ZWQtdXJscz48L3VybHM+PGN1c3Rv
bTI+UE1DNTQ1NzE2NTwvY3VzdG9tMj48ZWxlY3Ryb25pYy1yZXNvdXJjZS1udW0+MTAuMTAxNi9q
LmltbXVuaS4yMDE3LjAzLjAxMjwvZWxlY3Ryb25pYy1yZXNvdXJjZS1udW0+PC9yZWNvcmQ+PC9D
aXRlPjxDaXRlPjxBdXRob3I+UHJlc2NvdHQ8L0F1dGhvcj48WWVhcj4yMDE1PC9ZZWFyPjxSZWNO
dW0+Mzk8L1JlY051bT48cmVjb3JkPjxyZWMtbnVtYmVyPjM5PC9yZWMtbnVtYmVyPjxmb3JlaWdu
LWtleXM+PGtleSBhcHA9IkVOIiBkYi1pZD0icDByd2Ywd3dhMng1ZHFlZjl4bHhwMnJvMnZ3NXN3
dHdzMnh2IiB0aW1lc3RhbXA9IjE1NzczODY5OTkiPjM5PC9rZXk+PC9mb3JlaWduLWtleXM+PHJl
Zi10eXBlIG5hbWU9IkpvdXJuYWwgQXJ0aWNsZSI+MTc8L3JlZi10eXBlPjxjb250cmlidXRvcnM+
PGF1dGhvcnM+PGF1dGhvcj5QcmVzY290dCwgUy4gTC48L2F1dGhvcj48YXV0aG9yPlNyaW5pdmFz
YW4sIFIuPC9hdXRob3I+PGF1dGhvcj5NYXJjaGV0dG8sIE0uIEMuPC9hdXRob3I+PGF1dGhvcj5H
cmlzaGluYSwgSS48L2F1dGhvcj48YXV0aG9yPk5hcnZhaXphLCBJLjwvYXV0aG9yPjxhdXRob3I+
U2VsbGVyaSwgTC48L2F1dGhvcj48YXV0aG9yPkdhZ2UsIEYuIEguPC9hdXRob3I+PGF1dGhvcj5T
d2lndXQsIFQuPC9hdXRob3I+PGF1dGhvcj5XeXNvY2thLCBKLjwvYXV0aG9yPjwvYXV0aG9ycz48
L2NvbnRyaWJ1dG9ycz48YXV0aC1hZGRyZXNzPkRlcGFydG1lbnQgb2YgQ2hlbWljYWwgYW5kIFN5
c3RlbXMgQmlvbG9neSBhbmQgRGVwYXJ0bWVudCBvZiBEZXZlbG9wbWVudGFsIEJpb2xvZ3ksIFN0
YW5mb3JkIFVuaXZlcnNpdHkgU2Nob29sIG9mIE1lZGljaW5lLCBTdGFuZm9yZCwgQ0EgOTQzMDUs
IFVTQS4mI3hEO0xhYm9yYXRvcnkgb2YgR2VuZXRpY3MsIFRoZSBTYWxrIEluc3RpdHV0ZSBmb3Ig
QmlvbG9naWNhbCBTdHVkaWVzLCAxMDAxMCBOb3J0aCBUb3JyZXkgUGluZXMgUm9hZCwgTGEgSm9s
bGEsIENBIDkyMDM3LCBVU0EuJiN4RDtEZXBhcnRtZW50IG9mIENlbGwgYW5kIERldmVsb3BtZW50
YWwgQmlvbG9neSwgV2VpbGwgQ29ybmVsbCBNZWRpY2FsIENvbGxlZ2UsIENvcm5lbGwgVW5pdmVy
c2l0eSwgTmV3IFlvcmssIE5ZIDEwMDY1LCBVU0EuJiN4RDtMYWJvcmF0b3J5IG9mIEdlbmV0aWNz
LCBUaGUgU2FsayBJbnN0aXR1dGUgZm9yIEJpb2xvZ2ljYWwgU3R1ZGllcywgMTAwMTAgTm9ydGgg
VG9ycmV5IFBpbmVzIFJvYWQsIExhIEpvbGxhLCBDQSA5MjAzNywgVVNBOyBDZW50ZXIgZm9yIEFj
YWRlbWljIFJlc2VhcmNoIGFuZCBUcmFpbmluZyBpbiBBbnRocm9wb2dlbnkgKENBUlRBKSwgVW5p
dmVyc2l0eSBvZiBDYWxpZm9ybmlhLCBTYW4gRGllZ28sIDk1MDAgR2lsbWFuIERyaXZlLCBMYSBK
b2xsYSwgQ0EgOTIwOTMsIFVTQS4mI3hEO0RlcGFydG1lbnQgb2YgQ2hlbWljYWwgYW5kIFN5c3Rl
bXMgQmlvbG9neSBhbmQgRGVwYXJ0bWVudCBvZiBEZXZlbG9wbWVudGFsIEJpb2xvZ3ksIFN0YW5m
b3JkIFVuaXZlcnNpdHkgU2Nob29sIG9mIE1lZGljaW5lLCBTdGFuZm9yZCwgQ0EgOTQzMDUsIFVT
QS4gRWxlY3Ryb25pYyBhZGRyZXNzOiBzd2lndXRAc3RhbmZvcmQuZWR1LiYjeEQ7RGVwYXJ0bWVu
dCBvZiBDaGVtaWNhbCBhbmQgU3lzdGVtcyBCaW9sb2d5IGFuZCBEZXBhcnRtZW50IG9mIERldmVs
b3BtZW50YWwgQmlvbG9neSwgU3RhbmZvcmQgVW5pdmVyc2l0eSBTY2hvb2wgb2YgTWVkaWNpbmUs
IFN0YW5mb3JkLCBDQSA5NDMwNSwgVVNBOyBIb3dhcmQgSHVnaGVzIE1lZGljYWwgSW5zdGl0dXRl
LCBTdGFuZm9yZCBVbml2ZXJzaXR5IFNjaG9vbCBvZiBNZWRpY2luZSwgU3RhbmZvcmQsIENBIDk0
MzA1LCBVU0E7IEluc3RpdHV0ZSBvZiBTdGVtIENlbGwgQmlvbG9neSBhbmQgUmVnZW5lcmF0aXZl
IE1lZGljaW5lLCBTdGFuZm9yZCBVbml2ZXJzaXR5IFNjaG9vbCBvZiBNZWRpY2luZSwgU3RhbmZv
cmQsIENBIDk0MzA1LCBVU0EuIEVsZWN0cm9uaWMgYWRkcmVzczogd3lzb2NrYUBzdGFuZm9yZC5l
ZHUuPC9hdXRoLWFkZHJlc3M+PHRpdGxlcz48dGl0bGU+RW5oYW5jZXIgZGl2ZXJnZW5jZSBhbmQg
Y2lzLXJlZ3VsYXRvcnkgZXZvbHV0aW9uIGluIHRoZSBodW1hbiBhbmQgY2hpbXAgbmV1cmFsIGNy
ZXN0PC90aXRsZT48c2Vjb25kYXJ5LXRpdGxlPkNlbGw8L3NlY29uZGFyeS10aXRsZT48L3RpdGxl
cz48cGVyaW9kaWNhbD48ZnVsbC10aXRsZT5DZWxsPC9mdWxsLXRpdGxlPjwvcGVyaW9kaWNhbD48
cGFnZXM+NjgtODM8L3BhZ2VzPjx2b2x1bWU+MTYzPC92b2x1bWU+PG51bWJlcj4xPC9udW1iZXI+
PGVkaXRpb24+MjAxNS8wOS8xNTwvZWRpdGlvbj48a2V5d29yZHM+PGtleXdvcmQ+QW5pbWFsczwv
a2V5d29yZD48a2V5d29yZD5FbWJyeW8sIE1hbW1hbGlhbi9tZXRhYm9saXNtPC9rZXl3b3JkPjxr
ZXl3b3JkPkVwaWdlbm9taWNzLyptZXRob2RzPC9rZXl3b3JkPjxrZXl3b3JkPipFdm9sdXRpb24s
IE1vbGVjdWxhcjwva2V5d29yZD48a2V5d29yZD4qR2VuZXRpYyBFbmhhbmNlbWVudDwva2V5d29y
ZD48a2V5d29yZD5IdW1hbnM8L2tleXdvcmQ+PGtleXdvcmQ+SW5kdWNlZCBQbHVyaXBvdGVudCBT
dGVtIENlbGxzL21ldGFib2xpc208L2tleXdvcmQ+PGtleXdvcmQ+TWljZTwva2V5d29yZD48a2V5
d29yZD5NaWNlLCBUcmFuc2dlbmljPC9rZXl3b3JkPjxrZXl3b3JkPk5ldXJhbCBDcmVzdC8qY3l0
b2xvZ3kvbWV0YWJvbGlzbTwva2V5d29yZD48a2V5d29yZD5QYW4gdHJvZ2xvZHl0ZXMvKmdlbmV0
aWNzPC9rZXl3b3JkPjxrZXl3b3JkPlNwZWNpZXMgU3BlY2lmaWNpdHk8L2tleXdvcmQ+PC9rZXl3
b3Jkcz48ZGF0ZXM+PHllYXI+MjAxNTwveWVhcj48cHViLWRhdGVzPjxkYXRlPlNlcCAyNDwvZGF0
ZT48L3B1Yi1kYXRlcz48L2RhdGVzPjxpc2JuPjEwOTctNDE3MiAoRWxlY3Ryb25pYykmI3hEOzAw
OTItODY3NCAoTGlua2luZyk8L2lzYm4+PGFjY2Vzc2lvbi1udW0+MjYzNjU0OTE8L2FjY2Vzc2lv
bi1udW0+PHVybHM+PHJlbGF0ZWQtdXJscz48dXJsPmh0dHBzOi8vd3d3Lm5jYmkubmxtLm5paC5n
b3YvcHVibWVkLzI2MzY1NDkxPC91cmw+PC9yZWxhdGVkLXVybHM+PC91cmxzPjxjdXN0b20yPlBN
QzQ4NDgwNDM8L2N1c3RvbTI+PGVsZWN0cm9uaWMtcmVzb3VyY2UtbnVtPjEwLjEwMTYvai5jZWxs
LjIwMTUuMDguMDM2PC9lbGVjdHJvbmljLXJlc291cmNlLW51bT48L3JlY29yZD48L0NpdGU+PC9F
bmROb3RlPn==
</w:fldData>
        </w:fldChar>
      </w:r>
      <w:r w:rsidR="008F6DE1">
        <w:rPr>
          <w:rFonts w:cstheme="minorHAnsi"/>
          <w:sz w:val="21"/>
          <w:szCs w:val="21"/>
        </w:rPr>
        <w:instrText xml:space="preserve"> ADDIN EN.CITE </w:instrText>
      </w:r>
      <w:r w:rsidR="008F6DE1">
        <w:rPr>
          <w:rFonts w:cstheme="minorHAnsi"/>
          <w:sz w:val="21"/>
          <w:szCs w:val="21"/>
        </w:rPr>
        <w:fldChar w:fldCharType="begin">
          <w:fldData xml:space="preserve">PEVuZE5vdGU+PENpdGU+PEF1dGhvcj5HcmF5PC9BdXRob3I+PFllYXI+MjAxNzwvWWVhcj48UmVj
TnVtPjM4PC9SZWNOdW0+PERpc3BsYXlUZXh0PjxzdHlsZSBmYWNlPSJzdXBlcnNjcmlwdCI+MjAs
MjE8L3N0eWxlPjwvRGlzcGxheVRleHQ+PHJlY29yZD48cmVjLW51bWJlcj4zODwvcmVjLW51bWJl
cj48Zm9yZWlnbi1rZXlzPjxrZXkgYXBwPSJFTiIgZGItaWQ9InAwcndmMHd3YTJ4NWRxZWY5eGx4
cDJybzJ2dzVzd3R3czJ4diIgdGltZXN0YW1wPSIxNTc3Mzg2OTk5Ij4zODwva2V5PjwvZm9yZWln
bi1rZXlzPjxyZWYtdHlwZSBuYW1lPSJKb3VybmFsIEFydGljbGUiPjE3PC9yZWYtdHlwZT48Y29u
dHJpYnV0b3JzPjxhdXRob3JzPjxhdXRob3I+R3JheSwgUy4gTS48L2F1dGhvcj48YXV0aG9yPkFt
ZXpxdWl0YSwgUi4gQS48L2F1dGhvcj48YXV0aG9yPkd1YW4sIFQuPC9hdXRob3I+PGF1dGhvcj5L
bGVpbnN0ZWluLCBTLiBILjwvYXV0aG9yPjxhdXRob3I+S2FlY2gsIFMuIE0uPC9hdXRob3I+PC9h
dXRob3JzPjwvY29udHJpYnV0b3JzPjxhdXRoLWFkZHJlc3M+RGVwYXJ0bWVudCBvZiBJbW11bm9i
aW9sb2d5LCBZYWxlIFVuaXZlcnNpdHkgU2Nob29sIG9mIE1lZGljaW5lLCBOZXcgSGF2ZW4sIENU
IDA2NTEwLCBVU0EuIEVsZWN0cm9uaWMgYWRkcmVzczogc2ltb24uZ3JheUB5YWxlLmVkdS4mI3hE
O0RlcGFydG1lbnQgb2YgSW1tdW5vYmlvbG9neSwgWWFsZSBVbml2ZXJzaXR5IFNjaG9vbCBvZiBN
ZWRpY2luZSwgTmV3IEhhdmVuLCBDVCAwNjUxMCwgVVNBLiYjeEQ7RGVwYXJ0bWVudCBvZiBJbW11
bm9iaW9sb2d5LCBZYWxlIFVuaXZlcnNpdHkgU2Nob29sIG9mIE1lZGljaW5lLCBOZXcgSGF2ZW4s
IENUIDA2NTEwLCBVU0E7IEludGVyZGVwYXJ0bWVudGFsIFByb2dyYW0gaW4gQ29tcHV0YXRpb25h
bCBCaW9sb2d5IGFuZCBCaW9pbmZvcm1hdGljcywgWWFsZSBVbml2ZXJzaXR5IFNjaG9vbCBvZiBN
ZWRpY2luZSwgTmV3IEhhdmVuLCBDVCAwNjUxMCwgVVNBOyBEZXBhcnRtZW50IG9mIFBhdGhvbG9n
eSwgWWFsZSBVbml2ZXJzaXR5IFNjaG9vbCBvZiBNZWRpY2luZSwgTmV3IEhhdmVuLCBDVCAwNjUx
MCwgVVNBLiYjeEQ7RGVwYXJ0bWVudCBvZiBJbW11bm9iaW9sb2d5LCBZYWxlIFVuaXZlcnNpdHkg
U2Nob29sIG9mIE1lZGljaW5lLCBOZXcgSGF2ZW4sIENUIDA2NTEwLCBVU0EuIEVsZWN0cm9uaWMg
YWRkcmVzczogc3VzYW4ua2FlY2hAeWFsZS5lZHUuPC9hdXRoLWFkZHJlc3M+PHRpdGxlcz48dGl0
bGU+UG9seWNvbWIgUmVwcmVzc2l2ZSBDb21wbGV4IDItTWVkaWF0ZWQgQ2hyb21hdGluIFJlcHJl
c3Npb24gR3VpZGVzIEVmZmVjdG9yIENEOCgrKSBUIENlbGwgVGVybWluYWwgRGlmZmVyZW50aWF0
aW9uIGFuZCBMb3NzIG9mIE11bHRpcG90ZW5jeTwvdGl0bGU+PHNlY29uZGFyeS10aXRsZT5JbW11
bml0eTwvc2Vjb25kYXJ5LXRpdGxlPjwvdGl0bGVzPjxwZXJpb2RpY2FsPjxmdWxsLXRpdGxlPklt
bXVuaXR5PC9mdWxsLXRpdGxlPjwvcGVyaW9kaWNhbD48cGFnZXM+NTk2LTYwODwvcGFnZXM+PHZv
bHVtZT40Njwvdm9sdW1lPjxudW1iZXI+NDwvbnVtYmVyPjxlZGl0aW9uPjIwMTcvMDQvMTY8L2Vk
aXRpb24+PGtleXdvcmRzPjxrZXl3b3JkPkFuaW1hbHM8L2tleXdvcmQ+PGtleXdvcmQ+Q0Q4LVBv
c2l0aXZlIFQtTHltcGhvY3l0ZXMvKmltbXVub2xvZ3kvbWV0YWJvbGlzbTwva2V5d29yZD48a2V5
d29yZD5DZWxsIERpZmZlcmVudGlhdGlvbi9nZW5ldGljcy8qaW1tdW5vbG9neTwva2V5d29yZD48
a2V5d29yZD5DaHJvbWF0aW4vZ2VuZXRpY3MvKmltbXVub2xvZ3kvbWV0YWJvbGlzbTwva2V5d29y
ZD48a2V5d29yZD5FbmhhbmNlciBvZiBaZXN0ZSBIb21vbG9nIDIgUHJvdGVpbi9nZW5ldGljcy9p
bW11bm9sb2d5L21ldGFib2xpc208L2tleXdvcmQ+PGtleXdvcmQ+RmxvdyBDeXRvbWV0cnk8L2tl
eXdvcmQ+PGtleXdvcmQ+Rm9ya2hlYWQgQm94IFByb3RlaW4gTzEvZ2VuZXRpY3MvaW1tdW5vbG9n
eS9tZXRhYm9saXNtPC9rZXl3b3JkPjxrZXl3b3JkPkdlbmUgRXhwcmVzc2lvbi9pbW11bm9sb2d5
PC9rZXl3b3JkPjxrZXl3b3JkPkhpc3RvbmVzL2ltbXVub2xvZ3kvbWV0YWJvbGlzbTwva2V5d29y
ZD48a2V5d29yZD5JbW11bm9ibG90dGluZzwva2V5d29yZD48a2V5d29yZD5JbW11bm9sb2dpYyBN
ZW1vcnkvZ2VuZXRpY3MvaW1tdW5vbG9neTwva2V5d29yZD48a2V5d29yZD5MeXNpbmUvaW1tdW5v
bG9neS9tZXRhYm9saXNtPC9rZXl3b3JkPjxrZXl3b3JkPk1ldGh5bGF0aW9uPC9rZXl3b3JkPjxr
ZXl3b3JkPk1pY2UsIEluYnJlZCBDNTdCTDwva2V5d29yZD48a2V5d29yZD5NaWNlLCBLbm9ja291
dDwva2V5d29yZD48a2V5d29yZD5NaWNlLCBUcmFuc2dlbmljPC9rZXl3b3JkPjxrZXl3b3JkPk1v
ZGVscywgSW1tdW5vbG9naWNhbDwva2V5d29yZD48a2V5d29yZD5NdWx0aXBvdGVudCBTdGVtIENl
bGxzL2ltbXVub2xvZ3kvbWV0YWJvbGlzbTwva2V5d29yZD48a2V5d29yZD5Qb2x5Y29tYiBSZXBy
ZXNzaXZlIENvbXBsZXggMi9nZW5ldGljcy8qaW1tdW5vbG9neS9tZXRhYm9saXNtPC9rZXl3b3Jk
PjxrZXl3b3JkPlJldmVyc2UgVHJhbnNjcmlwdGFzZSBQb2x5bWVyYXNlIENoYWluIFJlYWN0aW9u
PC9rZXl3b3JkPjxrZXl3b3JkPipDRDgoKykgVCBjZWxsIGRpZmZlcmVudGlhdGlvbjwva2V5d29y
ZD48a2V5d29yZD4qZXpoMjwva2V5d29yZD48a2V5d29yZD4qZm94bzE8L2tleXdvcmQ+PGtleXdv
cmQ+KkgzSzI3YWM8L2tleXdvcmQ+PGtleXdvcmQ+KkgzSzI3bWUzPC9rZXl3b3JkPjxrZXl3b3Jk
PipwcmMyPC9rZXl3b3JkPjxrZXl3b3JkPipQb2x5Y29tYiByZXByZXNzaXZlIGNvbXBsZXggMjwv
a2V5d29yZD48a2V5d29yZD4qZXBpZ2VuZXRpY3M8L2tleXdvcmQ+PGtleXdvcmQ+KnBsYXN0aWNp
dHk8L2tleXdvcmQ+PGtleXdvcmQ+KnRlcm1pbmFsIGRpZmZlcmVudGlhdGlvbjwva2V5d29yZD48
L2tleXdvcmRzPjxkYXRlcz48eWVhcj4yMDE3PC95ZWFyPjxwdWItZGF0ZXM+PGRhdGU+QXByIDE4
PC9kYXRlPjwvcHViLWRhdGVzPjwvZGF0ZXM+PGlzYm4+MTA5Ny00MTgwIChFbGVjdHJvbmljKSYj
eEQ7MTA3NC03NjEzIChMaW5raW5nKTwvaXNibj48YWNjZXNzaW9uLW51bT4yODQxMDk4OTwvYWNj
ZXNzaW9uLW51bT48dXJscz48cmVsYXRlZC11cmxzPjx1cmw+aHR0cHM6Ly93d3cubmNiaS5ubG0u
bmloLmdvdi9wdWJtZWQvMjg0MTA5ODk8L3VybD48L3JlbGF0ZWQtdXJscz48L3VybHM+PGN1c3Rv
bTI+UE1DNTQ1NzE2NTwvY3VzdG9tMj48ZWxlY3Ryb25pYy1yZXNvdXJjZS1udW0+MTAuMTAxNi9q
LmltbXVuaS4yMDE3LjAzLjAxMjwvZWxlY3Ryb25pYy1yZXNvdXJjZS1udW0+PC9yZWNvcmQ+PC9D
aXRlPjxDaXRlPjxBdXRob3I+UHJlc2NvdHQ8L0F1dGhvcj48WWVhcj4yMDE1PC9ZZWFyPjxSZWNO
dW0+Mzk8L1JlY051bT48cmVjb3JkPjxyZWMtbnVtYmVyPjM5PC9yZWMtbnVtYmVyPjxmb3JlaWdu
LWtleXM+PGtleSBhcHA9IkVOIiBkYi1pZD0icDByd2Ywd3dhMng1ZHFlZjl4bHhwMnJvMnZ3NXN3
dHdzMnh2IiB0aW1lc3RhbXA9IjE1NzczODY5OTkiPjM5PC9rZXk+PC9mb3JlaWduLWtleXM+PHJl
Zi10eXBlIG5hbWU9IkpvdXJuYWwgQXJ0aWNsZSI+MTc8L3JlZi10eXBlPjxjb250cmlidXRvcnM+
PGF1dGhvcnM+PGF1dGhvcj5QcmVzY290dCwgUy4gTC48L2F1dGhvcj48YXV0aG9yPlNyaW5pdmFz
YW4sIFIuPC9hdXRob3I+PGF1dGhvcj5NYXJjaGV0dG8sIE0uIEMuPC9hdXRob3I+PGF1dGhvcj5H
cmlzaGluYSwgSS48L2F1dGhvcj48YXV0aG9yPk5hcnZhaXphLCBJLjwvYXV0aG9yPjxhdXRob3I+
U2VsbGVyaSwgTC48L2F1dGhvcj48YXV0aG9yPkdhZ2UsIEYuIEguPC9hdXRob3I+PGF1dGhvcj5T
d2lndXQsIFQuPC9hdXRob3I+PGF1dGhvcj5XeXNvY2thLCBKLjwvYXV0aG9yPjwvYXV0aG9ycz48
L2NvbnRyaWJ1dG9ycz48YXV0aC1hZGRyZXNzPkRlcGFydG1lbnQgb2YgQ2hlbWljYWwgYW5kIFN5
c3RlbXMgQmlvbG9neSBhbmQgRGVwYXJ0bWVudCBvZiBEZXZlbG9wbWVudGFsIEJpb2xvZ3ksIFN0
YW5mb3JkIFVuaXZlcnNpdHkgU2Nob29sIG9mIE1lZGljaW5lLCBTdGFuZm9yZCwgQ0EgOTQzMDUs
IFVTQS4mI3hEO0xhYm9yYXRvcnkgb2YgR2VuZXRpY3MsIFRoZSBTYWxrIEluc3RpdHV0ZSBmb3Ig
QmlvbG9naWNhbCBTdHVkaWVzLCAxMDAxMCBOb3J0aCBUb3JyZXkgUGluZXMgUm9hZCwgTGEgSm9s
bGEsIENBIDkyMDM3LCBVU0EuJiN4RDtEZXBhcnRtZW50IG9mIENlbGwgYW5kIERldmVsb3BtZW50
YWwgQmlvbG9neSwgV2VpbGwgQ29ybmVsbCBNZWRpY2FsIENvbGxlZ2UsIENvcm5lbGwgVW5pdmVy
c2l0eSwgTmV3IFlvcmssIE5ZIDEwMDY1LCBVU0EuJiN4RDtMYWJvcmF0b3J5IG9mIEdlbmV0aWNz
LCBUaGUgU2FsayBJbnN0aXR1dGUgZm9yIEJpb2xvZ2ljYWwgU3R1ZGllcywgMTAwMTAgTm9ydGgg
VG9ycmV5IFBpbmVzIFJvYWQsIExhIEpvbGxhLCBDQSA5MjAzNywgVVNBOyBDZW50ZXIgZm9yIEFj
YWRlbWljIFJlc2VhcmNoIGFuZCBUcmFpbmluZyBpbiBBbnRocm9wb2dlbnkgKENBUlRBKSwgVW5p
dmVyc2l0eSBvZiBDYWxpZm9ybmlhLCBTYW4gRGllZ28sIDk1MDAgR2lsbWFuIERyaXZlLCBMYSBK
b2xsYSwgQ0EgOTIwOTMsIFVTQS4mI3hEO0RlcGFydG1lbnQgb2YgQ2hlbWljYWwgYW5kIFN5c3Rl
bXMgQmlvbG9neSBhbmQgRGVwYXJ0bWVudCBvZiBEZXZlbG9wbWVudGFsIEJpb2xvZ3ksIFN0YW5m
b3JkIFVuaXZlcnNpdHkgU2Nob29sIG9mIE1lZGljaW5lLCBTdGFuZm9yZCwgQ0EgOTQzMDUsIFVT
QS4gRWxlY3Ryb25pYyBhZGRyZXNzOiBzd2lndXRAc3RhbmZvcmQuZWR1LiYjeEQ7RGVwYXJ0bWVu
dCBvZiBDaGVtaWNhbCBhbmQgU3lzdGVtcyBCaW9sb2d5IGFuZCBEZXBhcnRtZW50IG9mIERldmVs
b3BtZW50YWwgQmlvbG9neSwgU3RhbmZvcmQgVW5pdmVyc2l0eSBTY2hvb2wgb2YgTWVkaWNpbmUs
IFN0YW5mb3JkLCBDQSA5NDMwNSwgVVNBOyBIb3dhcmQgSHVnaGVzIE1lZGljYWwgSW5zdGl0dXRl
LCBTdGFuZm9yZCBVbml2ZXJzaXR5IFNjaG9vbCBvZiBNZWRpY2luZSwgU3RhbmZvcmQsIENBIDk0
MzA1LCBVU0E7IEluc3RpdHV0ZSBvZiBTdGVtIENlbGwgQmlvbG9neSBhbmQgUmVnZW5lcmF0aXZl
IE1lZGljaW5lLCBTdGFuZm9yZCBVbml2ZXJzaXR5IFNjaG9vbCBvZiBNZWRpY2luZSwgU3RhbmZv
cmQsIENBIDk0MzA1LCBVU0EuIEVsZWN0cm9uaWMgYWRkcmVzczogd3lzb2NrYUBzdGFuZm9yZC5l
ZHUuPC9hdXRoLWFkZHJlc3M+PHRpdGxlcz48dGl0bGU+RW5oYW5jZXIgZGl2ZXJnZW5jZSBhbmQg
Y2lzLXJlZ3VsYXRvcnkgZXZvbHV0aW9uIGluIHRoZSBodW1hbiBhbmQgY2hpbXAgbmV1cmFsIGNy
ZXN0PC90aXRsZT48c2Vjb25kYXJ5LXRpdGxlPkNlbGw8L3NlY29uZGFyeS10aXRsZT48L3RpdGxl
cz48cGVyaW9kaWNhbD48ZnVsbC10aXRsZT5DZWxsPC9mdWxsLXRpdGxlPjwvcGVyaW9kaWNhbD48
cGFnZXM+NjgtODM8L3BhZ2VzPjx2b2x1bWU+MTYzPC92b2x1bWU+PG51bWJlcj4xPC9udW1iZXI+
PGVkaXRpb24+MjAxNS8wOS8xNTwvZWRpdGlvbj48a2V5d29yZHM+PGtleXdvcmQ+QW5pbWFsczwv
a2V5d29yZD48a2V5d29yZD5FbWJyeW8sIE1hbW1hbGlhbi9tZXRhYm9saXNtPC9rZXl3b3JkPjxr
ZXl3b3JkPkVwaWdlbm9taWNzLyptZXRob2RzPC9rZXl3b3JkPjxrZXl3b3JkPipFdm9sdXRpb24s
IE1vbGVjdWxhcjwva2V5d29yZD48a2V5d29yZD4qR2VuZXRpYyBFbmhhbmNlbWVudDwva2V5d29y
ZD48a2V5d29yZD5IdW1hbnM8L2tleXdvcmQ+PGtleXdvcmQ+SW5kdWNlZCBQbHVyaXBvdGVudCBT
dGVtIENlbGxzL21ldGFib2xpc208L2tleXdvcmQ+PGtleXdvcmQ+TWljZTwva2V5d29yZD48a2V5
d29yZD5NaWNlLCBUcmFuc2dlbmljPC9rZXl3b3JkPjxrZXl3b3JkPk5ldXJhbCBDcmVzdC8qY3l0
b2xvZ3kvbWV0YWJvbGlzbTwva2V5d29yZD48a2V5d29yZD5QYW4gdHJvZ2xvZHl0ZXMvKmdlbmV0
aWNzPC9rZXl3b3JkPjxrZXl3b3JkPlNwZWNpZXMgU3BlY2lmaWNpdHk8L2tleXdvcmQ+PC9rZXl3
b3Jkcz48ZGF0ZXM+PHllYXI+MjAxNTwveWVhcj48cHViLWRhdGVzPjxkYXRlPlNlcCAyNDwvZGF0
ZT48L3B1Yi1kYXRlcz48L2RhdGVzPjxpc2JuPjEwOTctNDE3MiAoRWxlY3Ryb25pYykmI3hEOzAw
OTItODY3NCAoTGlua2luZyk8L2lzYm4+PGFjY2Vzc2lvbi1udW0+MjYzNjU0OTE8L2FjY2Vzc2lv
bi1udW0+PHVybHM+PHJlbGF0ZWQtdXJscz48dXJsPmh0dHBzOi8vd3d3Lm5jYmkubmxtLm5paC5n
b3YvcHVibWVkLzI2MzY1NDkxPC91cmw+PC9yZWxhdGVkLXVybHM+PC91cmxzPjxjdXN0b20yPlBN
QzQ4NDgwNDM8L2N1c3RvbTI+PGVsZWN0cm9uaWMtcmVzb3VyY2UtbnVtPjEwLjEwMTYvai5jZWxs
LjIwMTUuMDguMDM2PC9lbGVjdHJvbmljLXJlc291cmNlLW51bT48L3JlY29yZD48L0NpdGU+PC9F
bmROb3RlPn==
</w:fldData>
        </w:fldChar>
      </w:r>
      <w:r w:rsidR="008F6DE1">
        <w:rPr>
          <w:rFonts w:cstheme="minorHAnsi"/>
          <w:sz w:val="21"/>
          <w:szCs w:val="21"/>
        </w:rPr>
        <w:instrText xml:space="preserve"> ADDIN EN.CITE.DATA </w:instrText>
      </w:r>
      <w:r w:rsidR="008F6DE1">
        <w:rPr>
          <w:rFonts w:cstheme="minorHAnsi"/>
          <w:sz w:val="21"/>
          <w:szCs w:val="21"/>
        </w:rPr>
      </w:r>
      <w:r w:rsidR="008F6DE1">
        <w:rPr>
          <w:rFonts w:cstheme="minorHAnsi"/>
          <w:sz w:val="21"/>
          <w:szCs w:val="21"/>
        </w:rPr>
        <w:fldChar w:fldCharType="end"/>
      </w:r>
      <w:r w:rsidR="00361854" w:rsidRPr="00493696">
        <w:rPr>
          <w:rFonts w:cstheme="minorHAnsi"/>
          <w:sz w:val="21"/>
          <w:szCs w:val="21"/>
        </w:rPr>
      </w:r>
      <w:r w:rsidR="00361854" w:rsidRPr="00493696">
        <w:rPr>
          <w:rFonts w:cstheme="minorHAnsi"/>
          <w:sz w:val="21"/>
          <w:szCs w:val="21"/>
        </w:rPr>
        <w:fldChar w:fldCharType="separate"/>
      </w:r>
      <w:r w:rsidR="008F6DE1" w:rsidRPr="008F6DE1">
        <w:rPr>
          <w:rFonts w:cstheme="minorHAnsi"/>
          <w:noProof/>
          <w:sz w:val="21"/>
          <w:szCs w:val="21"/>
          <w:vertAlign w:val="superscript"/>
        </w:rPr>
        <w:t>20,21</w:t>
      </w:r>
      <w:r w:rsidR="00361854" w:rsidRPr="00493696">
        <w:rPr>
          <w:rFonts w:cstheme="minorHAnsi"/>
          <w:sz w:val="21"/>
          <w:szCs w:val="21"/>
        </w:rPr>
        <w:fldChar w:fldCharType="end"/>
      </w:r>
      <w:r w:rsidR="00DF660C" w:rsidRPr="00493696">
        <w:rPr>
          <w:rFonts w:cstheme="minorHAnsi"/>
          <w:sz w:val="21"/>
          <w:szCs w:val="21"/>
        </w:rPr>
        <w:t>.</w:t>
      </w:r>
      <w:r w:rsidR="000F7EB7" w:rsidRPr="00493696">
        <w:rPr>
          <w:rFonts w:cstheme="minorHAnsi"/>
          <w:sz w:val="21"/>
          <w:szCs w:val="21"/>
        </w:rPr>
        <w:t xml:space="preserve"> </w:t>
      </w:r>
      <w:r w:rsidR="00E33ACE">
        <w:rPr>
          <w:rFonts w:cstheme="minorHAnsi"/>
          <w:sz w:val="21"/>
          <w:szCs w:val="21"/>
        </w:rPr>
        <w:t xml:space="preserve">Here, we </w:t>
      </w:r>
      <w:r w:rsidR="00742CD4">
        <w:rPr>
          <w:rFonts w:cstheme="minorHAnsi"/>
          <w:sz w:val="21"/>
          <w:szCs w:val="21"/>
        </w:rPr>
        <w:t xml:space="preserve">used </w:t>
      </w:r>
      <w:r w:rsidR="00394262" w:rsidRPr="00493696">
        <w:rPr>
          <w:rFonts w:cstheme="minorHAnsi"/>
          <w:sz w:val="21"/>
          <w:szCs w:val="21"/>
        </w:rPr>
        <w:t>relative ratio</w:t>
      </w:r>
      <w:r w:rsidR="00394262">
        <w:rPr>
          <w:rFonts w:cstheme="minorHAnsi"/>
          <w:sz w:val="21"/>
          <w:szCs w:val="21"/>
        </w:rPr>
        <w:t>s</w:t>
      </w:r>
      <w:r w:rsidR="00394262" w:rsidRPr="00493696">
        <w:rPr>
          <w:rFonts w:cstheme="minorHAnsi"/>
          <w:sz w:val="21"/>
          <w:szCs w:val="21"/>
        </w:rPr>
        <w:t xml:space="preserve"> Log2(H3K27ac/H3K27me3) (shown in</w:t>
      </w:r>
      <w:r w:rsidR="00394262">
        <w:rPr>
          <w:rFonts w:cstheme="minorHAnsi"/>
          <w:sz w:val="21"/>
          <w:szCs w:val="21"/>
        </w:rPr>
        <w:t xml:space="preserve"> the</w:t>
      </w:r>
      <w:r w:rsidR="00394262" w:rsidRPr="00493696">
        <w:rPr>
          <w:rFonts w:cstheme="minorHAnsi"/>
          <w:sz w:val="21"/>
          <w:szCs w:val="21"/>
        </w:rPr>
        <w:t xml:space="preserve"> X-axis</w:t>
      </w:r>
      <w:r w:rsidR="00394262">
        <w:rPr>
          <w:rFonts w:cstheme="minorHAnsi"/>
          <w:sz w:val="21"/>
          <w:szCs w:val="21"/>
        </w:rPr>
        <w:t xml:space="preserve">, </w:t>
      </w:r>
      <w:r w:rsidR="00394262" w:rsidRPr="00493696">
        <w:rPr>
          <w:rFonts w:cstheme="minorHAnsi"/>
          <w:b/>
          <w:sz w:val="21"/>
          <w:szCs w:val="21"/>
        </w:rPr>
        <w:t>Fig. 3e-3h</w:t>
      </w:r>
      <w:r w:rsidR="00394262" w:rsidRPr="00493696">
        <w:rPr>
          <w:rFonts w:cstheme="minorHAnsi"/>
          <w:sz w:val="21"/>
          <w:szCs w:val="21"/>
        </w:rPr>
        <w:t>)</w:t>
      </w:r>
      <w:r w:rsidR="00A71B5B">
        <w:rPr>
          <w:rFonts w:cstheme="minorHAnsi"/>
          <w:sz w:val="21"/>
          <w:szCs w:val="21"/>
        </w:rPr>
        <w:t xml:space="preserve"> to classify the enhancers.  Results are expressed as </w:t>
      </w:r>
      <w:r w:rsidR="00394262" w:rsidRPr="00493696">
        <w:rPr>
          <w:rFonts w:cstheme="minorHAnsi"/>
          <w:sz w:val="21"/>
          <w:szCs w:val="21"/>
        </w:rPr>
        <w:t xml:space="preserve">average </w:t>
      </w:r>
      <w:r w:rsidR="00394262">
        <w:rPr>
          <w:rFonts w:cstheme="minorHAnsi"/>
          <w:sz w:val="21"/>
          <w:szCs w:val="21"/>
        </w:rPr>
        <w:t xml:space="preserve">number of </w:t>
      </w:r>
      <w:r w:rsidR="00394262" w:rsidRPr="00493696">
        <w:rPr>
          <w:rFonts w:cstheme="minorHAnsi"/>
          <w:sz w:val="21"/>
          <w:szCs w:val="21"/>
        </w:rPr>
        <w:t xml:space="preserve">H3K27ac (Y-axis, </w:t>
      </w:r>
      <w:r w:rsidR="00394262" w:rsidRPr="00493696">
        <w:rPr>
          <w:rFonts w:cstheme="minorHAnsi"/>
          <w:b/>
          <w:sz w:val="21"/>
          <w:szCs w:val="21"/>
        </w:rPr>
        <w:t>Fig. 3e</w:t>
      </w:r>
      <w:r w:rsidR="00394262" w:rsidRPr="00493696">
        <w:rPr>
          <w:rFonts w:cstheme="minorHAnsi"/>
          <w:sz w:val="21"/>
          <w:szCs w:val="21"/>
        </w:rPr>
        <w:t xml:space="preserve">) and H3K27me3 (Y-axis, </w:t>
      </w:r>
      <w:r w:rsidR="00394262" w:rsidRPr="00493696">
        <w:rPr>
          <w:rFonts w:cstheme="minorHAnsi"/>
          <w:b/>
          <w:sz w:val="21"/>
          <w:szCs w:val="21"/>
        </w:rPr>
        <w:t>Fig. 3f</w:t>
      </w:r>
      <w:r w:rsidR="00394262" w:rsidRPr="00493696">
        <w:rPr>
          <w:rFonts w:cstheme="minorHAnsi"/>
          <w:sz w:val="21"/>
          <w:szCs w:val="21"/>
        </w:rPr>
        <w:t xml:space="preserve">) </w:t>
      </w:r>
      <w:r w:rsidR="00324412">
        <w:rPr>
          <w:rFonts w:cstheme="minorHAnsi"/>
          <w:sz w:val="21"/>
          <w:szCs w:val="21"/>
        </w:rPr>
        <w:t xml:space="preserve">putative </w:t>
      </w:r>
      <w:r w:rsidR="00394262">
        <w:rPr>
          <w:rFonts w:cstheme="minorHAnsi"/>
          <w:sz w:val="21"/>
          <w:szCs w:val="21"/>
        </w:rPr>
        <w:lastRenderedPageBreak/>
        <w:t xml:space="preserve">signals </w:t>
      </w:r>
      <w:r w:rsidR="00A71B5B">
        <w:rPr>
          <w:rFonts w:cstheme="minorHAnsi"/>
          <w:sz w:val="21"/>
          <w:szCs w:val="21"/>
        </w:rPr>
        <w:t xml:space="preserve">per kb/enhancer. </w:t>
      </w:r>
      <w:r w:rsidR="00E33ACE">
        <w:rPr>
          <w:rFonts w:cstheme="minorHAnsi"/>
          <w:sz w:val="21"/>
          <w:szCs w:val="21"/>
        </w:rPr>
        <w:t xml:space="preserve"> </w:t>
      </w:r>
      <w:r w:rsidR="000172CC">
        <w:rPr>
          <w:rFonts w:cstheme="minorHAnsi"/>
          <w:sz w:val="21"/>
          <w:szCs w:val="21"/>
        </w:rPr>
        <w:t xml:space="preserve">Consistent with </w:t>
      </w:r>
      <w:r w:rsidR="000172CC" w:rsidRPr="00493696">
        <w:rPr>
          <w:rFonts w:cstheme="minorHAnsi"/>
          <w:sz w:val="21"/>
          <w:szCs w:val="21"/>
        </w:rPr>
        <w:t>previous reports</w:t>
      </w:r>
      <w:r w:rsidR="000172CC" w:rsidRPr="00493696">
        <w:rPr>
          <w:rFonts w:cstheme="minorHAnsi"/>
        </w:rPr>
        <w:t xml:space="preserve"> </w:t>
      </w:r>
      <w:r w:rsidR="000172CC" w:rsidRPr="00493696">
        <w:rPr>
          <w:rFonts w:cstheme="minorHAnsi"/>
          <w:sz w:val="21"/>
          <w:szCs w:val="21"/>
        </w:rPr>
        <w:fldChar w:fldCharType="begin">
          <w:fldData xml:space="preserve">PEVuZE5vdGU+PENpdGU+PEF1dGhvcj5DcmV5Z2h0b248L0F1dGhvcj48WWVhcj4yMDEwPC9ZZWFy
PjxSZWNOdW0+Mjc8L1JlY051bT48RGlzcGxheVRleHQ+PHN0eWxlIGZhY2U9InN1cGVyc2NyaXB0
Ij4xNywxOTwvc3R5bGU+PC9EaXNwbGF5VGV4dD48cmVjb3JkPjxyZWMtbnVtYmVyPjI3PC9yZWMt
bnVtYmVyPjxmb3JlaWduLWtleXM+PGtleSBhcHA9IkVOIiBkYi1pZD0icDByd2Ywd3dhMng1ZHFl
Zjl4bHhwMnJvMnZ3NXN3dHdzMnh2IiB0aW1lc3RhbXA9IjE1NzY5MDI4ODAiPjI3PC9rZXk+PC9m
b3JlaWduLWtleXM+PHJlZi10eXBlIG5hbWU9IkpvdXJuYWwgQXJ0aWNsZSI+MTc8L3JlZi10eXBl
Pjxjb250cmlidXRvcnM+PGF1dGhvcnM+PGF1dGhvcj5DcmV5Z2h0b24sIE0uIFAuPC9hdXRob3I+
PGF1dGhvcj5DaGVuZywgQS4gVy48L2F1dGhvcj48YXV0aG9yPldlbHN0ZWFkLCBHLiBHLjwvYXV0
aG9yPjxhdXRob3I+S29vaXN0cmEsIFQuPC9hdXRob3I+PGF1dGhvcj5DYXJleSwgQi4gVy48L2F1
dGhvcj48YXV0aG9yPlN0ZWluZSwgRS4gSi48L2F1dGhvcj48YXV0aG9yPkhhbm5hLCBKLjwvYXV0
aG9yPjxhdXRob3I+TG9kYXRvLCBNLiBBLjwvYXV0aG9yPjxhdXRob3I+RnJhbXB0b24sIEcuIE0u
PC9hdXRob3I+PGF1dGhvcj5TaGFycCwgUC4gQS48L2F1dGhvcj48YXV0aG9yPkJveWVyLCBMLiBB
LjwvYXV0aG9yPjxhdXRob3I+WW91bmcsIFIuIEEuPC9hdXRob3I+PGF1dGhvcj5KYWVuaXNjaCwg
Ui48L2F1dGhvcj48L2F1dGhvcnM+PC9jb250cmlidXRvcnM+PGF1dGgtYWRkcmVzcz5XaGl0ZWhl
YWQgSW5zdGl0dXRlIGZvciBCaW9tZWRpY2FsIFJlc2VhcmNoLCBDYW1icmlkZ2UsIE1BIDAyMTQy
LCBVU0EuPC9hdXRoLWFkZHJlc3M+PHRpdGxlcz48dGl0bGU+SGlzdG9uZSBIM0syN2FjIHNlcGFy
YXRlcyBhY3RpdmUgZnJvbSBwb2lzZWQgZW5oYW5jZXJzIGFuZCBwcmVkaWN0cyBkZXZlbG9wbWVu
dGFsIHN0YXRlPC90aXRsZT48c2Vjb25kYXJ5LXRpdGxlPlByb2MgTmF0bCBBY2FkIFNjaSBVIFMg
QTwvc2Vjb25kYXJ5LXRpdGxlPjwvdGl0bGVzPjxwZXJpb2RpY2FsPjxmdWxsLXRpdGxlPlByb2Mg
TmF0bCBBY2FkIFNjaSBVIFMgQTwvZnVsbC10aXRsZT48L3BlcmlvZGljYWw+PHBhZ2VzPjIxOTMx
LTY8L3BhZ2VzPjx2b2x1bWU+MTA3PC92b2x1bWU+PG51bWJlcj41MDwvbnVtYmVyPjxlZGl0aW9u
PjIwMTAvMTEvMjY8L2VkaXRpb24+PGtleXdvcmRzPjxrZXl3b3JkPkFjZXR5bGF0aW9uPC9rZXl3
b3JkPjxrZXl3b3JkPkFuaW1hbHM8L2tleXdvcmQ+PGtleXdvcmQ+Q2VsbCBEaWZmZXJlbnRpYXRp
b24vZ2VuZXRpY3M8L2tleXdvcmQ+PGtleXdvcmQ+Q2VsbCBMaW5lPC9rZXl3b3JkPjxrZXl3b3Jk
PipFbmhhbmNlciBFbGVtZW50cywgR2VuZXRpYzwva2V5d29yZD48a2V5d29yZD4qR2VuZSBFeHBy
ZXNzaW9uIFJlZ3VsYXRpb24sIERldmVsb3BtZW50YWw8L2tleXdvcmQ+PGtleXdvcmQ+SGlzdG9u
ZXMvZ2VuZXRpY3MvKm1ldGFib2xpc208L2tleXdvcmQ+PGtleXdvcmQ+TWljZTwva2V5d29yZD48
a2V5d29yZD5NaWNlLCBJbmJyZWQgQzU3Qkw8L2tleXdvcmQ+PC9rZXl3b3Jkcz48ZGF0ZXM+PHll
YXI+MjAxMDwveWVhcj48cHViLWRhdGVzPjxkYXRlPkRlYyAxNDwvZGF0ZT48L3B1Yi1kYXRlcz48
L2RhdGVzPjxpc2JuPjEwOTEtNjQ5MCAoRWxlY3Ryb25pYykmI3hEOzAwMjctODQyNCAoTGlua2lu
Zyk8L2lzYm4+PGFjY2Vzc2lvbi1udW0+MjExMDY3NTk8L2FjY2Vzc2lvbi1udW0+PHVybHM+PHJl
bGF0ZWQtdXJscz48dXJsPmh0dHBzOi8vd3d3Lm5jYmkubmxtLm5paC5nb3YvcHVibWVkLzIxMTA2
NzU5PC91cmw+PC9yZWxhdGVkLXVybHM+PC91cmxzPjxjdXN0b20yPlBNQzMwMDMxMjQ8L2N1c3Rv
bTI+PGVsZWN0cm9uaWMtcmVzb3VyY2UtbnVtPjEwLjEwNzMvcG5hcy4xMDE2MDcxMTA3PC9lbGVj
dHJvbmljLXJlc291cmNlLW51bT48L3JlY29yZD48L0NpdGU+PENpdGU+PEF1dGhvcj5SYWRhLUln
bGVzaWFzPC9BdXRob3I+PFllYXI+MjAxMTwvWWVhcj48UmVjTnVtPjM1PC9SZWNOdW0+PHJlY29y
ZD48cmVjLW51bWJlcj4zNTwvcmVjLW51bWJlcj48Zm9yZWlnbi1rZXlzPjxrZXkgYXBwPSJFTiIg
ZGItaWQ9InAwcndmMHd3YTJ4NWRxZWY5eGx4cDJybzJ2dzVzd3R3czJ4diIgdGltZXN0YW1wPSIx
NTc3Mzg2NzI0Ij4zNTwva2V5PjwvZm9yZWlnbi1rZXlzPjxyZWYtdHlwZSBuYW1lPSJKb3VybmFs
IEFydGljbGUiPjE3PC9yZWYtdHlwZT48Y29udHJpYnV0b3JzPjxhdXRob3JzPjxhdXRob3I+UmFk
YS1JZ2xlc2lhcywgQS48L2F1dGhvcj48YXV0aG9yPkJhanBhaSwgUi48L2F1dGhvcj48YXV0aG9y
PlN3aWd1dCwgVC48L2F1dGhvcj48YXV0aG9yPkJydWdtYW5uLCBTLiBBLjwvYXV0aG9yPjxhdXRo
b3I+Rmx5bm4sIFIuIEEuPC9hdXRob3I+PGF1dGhvcj5XeXNvY2thLCBKLjwvYXV0aG9yPjwvYXV0
aG9ycz48L2NvbnRyaWJ1dG9ycz48YXV0aC1hZGRyZXNzPkRlcGFydG1lbnQgb2YgQ2hlbWljYWwg
YW5kIFN5c3RlbXMgQmlvbG9neSwgU3RhbmZvcmQgVW5pdmVyc2l0eSBTY2hvb2wgb2YgTWVkaWNp
bmUsIFN0YW5mb3JkLCBDYWxpZm9ybmlhIDk0MzA1LCBVU0EuPC9hdXRoLWFkZHJlc3M+PHRpdGxl
cz48dGl0bGU+QSB1bmlxdWUgY2hyb21hdGluIHNpZ25hdHVyZSB1bmNvdmVycyBlYXJseSBkZXZl
bG9wbWVudGFsIGVuaGFuY2VycyBpbiBodW1hbnM8L3RpdGxlPjxzZWNvbmRhcnktdGl0bGU+TmF0
dXJlPC9zZWNvbmRhcnktdGl0bGU+PC90aXRsZXM+PHBlcmlvZGljYWw+PGZ1bGwtdGl0bGU+TmF0
dXJlPC9mdWxsLXRpdGxlPjwvcGVyaW9kaWNhbD48cGFnZXM+Mjc5LTgzPC9wYWdlcz48dm9sdW1l
PjQ3MDwvdm9sdW1lPjxudW1iZXI+NzMzMzwvbnVtYmVyPjxlZGl0aW9uPjIwMTAvMTIvMTc8L2Vk
aXRpb24+PGtleXdvcmRzPjxrZXl3b3JkPkFjZXR5bGF0aW9uPC9rZXl3b3JkPjxrZXl3b3JkPkFu
aW1hbHM8L2tleXdvcmQ+PGtleXdvcmQ+Q2VsbCBEaWZmZXJlbnRpYXRpb248L2tleXdvcmQ+PGtl
eXdvcmQ+Q2VsbCBMaW5lPC9rZXl3b3JkPjxrZXl3b3JkPkNocm9tYXRpbi8qZ2VuZXRpY3MvbWV0
YWJvbGlzbTwva2V5d29yZD48a2V5d29yZD5DaHJvbWF0aW4gSW1tdW5vcHJlY2lwaXRhdGlvbjwv
a2V5d29yZD48a2V5d29yZD5ETkEgSGVsaWNhc2VzL21ldGFib2xpc208L2tleXdvcmQ+PGtleXdv
cmQ+RW1icnlvbmljIERldmVsb3BtZW50LypnZW5ldGljczwva2V5d29yZD48a2V5d29yZD5FbWJy
eW9uaWMgU3RlbSBDZWxscy9jeXRvbG9neS8qbWV0YWJvbGlzbTwva2V5d29yZD48a2V5d29yZD5F
bmhhbmNlciBFbGVtZW50cywgR2VuZXRpYy8qZ2VuZXRpY3M8L2tleXdvcmQ+PGtleXdvcmQ+RXBp
Z2VuZXNpcywgR2VuZXRpYy9nZW5ldGljczwva2V5d29yZD48a2V5d29yZD5HYXN0cnVsYXRpb24v
Z2VuZXRpY3M8L2tleXdvcmQ+PGtleXdvcmQ+R2VuZSBFeHByZXNzaW9uIFJlZ3VsYXRpb24sIERl
dmVsb3BtZW50YWwvKmdlbmV0aWNzPC9rZXl3b3JkPjxrZXl3b3JkPkdlcm0gTGF5ZXJzL2VtYnJ5
b2xvZ3kvbWV0YWJvbGlzbTwva2V5d29yZD48a2V5d29yZD5IaXN0b25lcy9jaGVtaXN0cnkvbWV0
YWJvbGlzbTwva2V5d29yZD48a2V5d29yZD5IdW1hbnM8L2tleXdvcmQ+PGtleXdvcmQ+THlzaW5l
L21ldGFib2xpc208L2tleXdvcmQ+PGtleXdvcmQ+TWVzb2Rlcm0vY3l0b2xvZ3kvZW1icnlvbG9n
eTwva2V5d29yZD48a2V5d29yZD5NZXRoeWxhdGlvbjwva2V5d29yZD48a2V5d29yZD5OZXVyYWwg
UGxhdGUvY3l0b2xvZ3k8L2tleXdvcmQ+PGtleXdvcmQ+TmV1cnVsYXRpb24vZ2VuZXRpY3M8L2tl
eXdvcmQ+PGtleXdvcmQ+TnVjbGVhciBQcm90ZWlucy9tZXRhYm9saXNtPC9rZXl3b3JkPjxrZXl3
b3JkPlJOQS9hbmFseXNpcy9nZW5ldGljczwva2V5d29yZD48a2V5d29yZD5UcmFuc2NyaXB0aW9u
IEZhY3RvcnMvbWV0YWJvbGlzbTwva2V5d29yZD48a2V5d29yZD5aZWJyYWZpc2gvZW1icnlvbG9n
eS9nZW5ldGljczwva2V5d29yZD48a2V5d29yZD5wMzAwLUNCUCBUcmFuc2NyaXB0aW9uIEZhY3Rv
cnMvbWV0YWJvbGlzbTwva2V5d29yZD48L2tleXdvcmRzPjxkYXRlcz48eWVhcj4yMDExPC95ZWFy
PjxwdWItZGF0ZXM+PGRhdGU+RmViIDEwPC9kYXRlPjwvcHViLWRhdGVzPjwvZGF0ZXM+PGlzYm4+
MTQ3Ni00Njg3IChFbGVjdHJvbmljKSYjeEQ7MDAyOC0wODM2IChMaW5raW5nKTwvaXNibj48YWNj
ZXNzaW9uLW51bT4yMTE2MDQ3MzwvYWNjZXNzaW9uLW51bT48dXJscz48cmVsYXRlZC11cmxzPjx1
cmw+aHR0cHM6Ly93d3cubmNiaS5ubG0ubmloLmdvdi9wdWJtZWQvMjExNjA0NzM8L3VybD48L3Jl
bGF0ZWQtdXJscz48L3VybHM+PGN1c3RvbTI+UE1DNDQ0NTY3NDwvY3VzdG9tMj48ZWxlY3Ryb25p
Yy1yZXNvdXJjZS1udW0+MTAuMTAzOC9uYXR1cmUwOTY5MjwvZWxlY3Ryb25pYy1yZXNvdXJjZS1u
dW0+PC9yZWNvcmQ+PC9DaXRlPjwvRW5kTm90ZT4A
</w:fldData>
        </w:fldChar>
      </w:r>
      <w:r w:rsidR="008F6DE1">
        <w:rPr>
          <w:rFonts w:cstheme="minorHAnsi"/>
          <w:sz w:val="21"/>
          <w:szCs w:val="21"/>
        </w:rPr>
        <w:instrText xml:space="preserve"> ADDIN EN.CITE </w:instrText>
      </w:r>
      <w:r w:rsidR="008F6DE1">
        <w:rPr>
          <w:rFonts w:cstheme="minorHAnsi"/>
          <w:sz w:val="21"/>
          <w:szCs w:val="21"/>
        </w:rPr>
        <w:fldChar w:fldCharType="begin">
          <w:fldData xml:space="preserve">PEVuZE5vdGU+PENpdGU+PEF1dGhvcj5DcmV5Z2h0b248L0F1dGhvcj48WWVhcj4yMDEwPC9ZZWFy
PjxSZWNOdW0+Mjc8L1JlY051bT48RGlzcGxheVRleHQ+PHN0eWxlIGZhY2U9InN1cGVyc2NyaXB0
Ij4xNywxOTwvc3R5bGU+PC9EaXNwbGF5VGV4dD48cmVjb3JkPjxyZWMtbnVtYmVyPjI3PC9yZWMt
bnVtYmVyPjxmb3JlaWduLWtleXM+PGtleSBhcHA9IkVOIiBkYi1pZD0icDByd2Ywd3dhMng1ZHFl
Zjl4bHhwMnJvMnZ3NXN3dHdzMnh2IiB0aW1lc3RhbXA9IjE1NzY5MDI4ODAiPjI3PC9rZXk+PC9m
b3JlaWduLWtleXM+PHJlZi10eXBlIG5hbWU9IkpvdXJuYWwgQXJ0aWNsZSI+MTc8L3JlZi10eXBl
Pjxjb250cmlidXRvcnM+PGF1dGhvcnM+PGF1dGhvcj5DcmV5Z2h0b24sIE0uIFAuPC9hdXRob3I+
PGF1dGhvcj5DaGVuZywgQS4gVy48L2F1dGhvcj48YXV0aG9yPldlbHN0ZWFkLCBHLiBHLjwvYXV0
aG9yPjxhdXRob3I+S29vaXN0cmEsIFQuPC9hdXRob3I+PGF1dGhvcj5DYXJleSwgQi4gVy48L2F1
dGhvcj48YXV0aG9yPlN0ZWluZSwgRS4gSi48L2F1dGhvcj48YXV0aG9yPkhhbm5hLCBKLjwvYXV0
aG9yPjxhdXRob3I+TG9kYXRvLCBNLiBBLjwvYXV0aG9yPjxhdXRob3I+RnJhbXB0b24sIEcuIE0u
PC9hdXRob3I+PGF1dGhvcj5TaGFycCwgUC4gQS48L2F1dGhvcj48YXV0aG9yPkJveWVyLCBMLiBB
LjwvYXV0aG9yPjxhdXRob3I+WW91bmcsIFIuIEEuPC9hdXRob3I+PGF1dGhvcj5KYWVuaXNjaCwg
Ui48L2F1dGhvcj48L2F1dGhvcnM+PC9jb250cmlidXRvcnM+PGF1dGgtYWRkcmVzcz5XaGl0ZWhl
YWQgSW5zdGl0dXRlIGZvciBCaW9tZWRpY2FsIFJlc2VhcmNoLCBDYW1icmlkZ2UsIE1BIDAyMTQy
LCBVU0EuPC9hdXRoLWFkZHJlc3M+PHRpdGxlcz48dGl0bGU+SGlzdG9uZSBIM0syN2FjIHNlcGFy
YXRlcyBhY3RpdmUgZnJvbSBwb2lzZWQgZW5oYW5jZXJzIGFuZCBwcmVkaWN0cyBkZXZlbG9wbWVu
dGFsIHN0YXRlPC90aXRsZT48c2Vjb25kYXJ5LXRpdGxlPlByb2MgTmF0bCBBY2FkIFNjaSBVIFMg
QTwvc2Vjb25kYXJ5LXRpdGxlPjwvdGl0bGVzPjxwZXJpb2RpY2FsPjxmdWxsLXRpdGxlPlByb2Mg
TmF0bCBBY2FkIFNjaSBVIFMgQTwvZnVsbC10aXRsZT48L3BlcmlvZGljYWw+PHBhZ2VzPjIxOTMx
LTY8L3BhZ2VzPjx2b2x1bWU+MTA3PC92b2x1bWU+PG51bWJlcj41MDwvbnVtYmVyPjxlZGl0aW9u
PjIwMTAvMTEvMjY8L2VkaXRpb24+PGtleXdvcmRzPjxrZXl3b3JkPkFjZXR5bGF0aW9uPC9rZXl3
b3JkPjxrZXl3b3JkPkFuaW1hbHM8L2tleXdvcmQ+PGtleXdvcmQ+Q2VsbCBEaWZmZXJlbnRpYXRp
b24vZ2VuZXRpY3M8L2tleXdvcmQ+PGtleXdvcmQ+Q2VsbCBMaW5lPC9rZXl3b3JkPjxrZXl3b3Jk
PipFbmhhbmNlciBFbGVtZW50cywgR2VuZXRpYzwva2V5d29yZD48a2V5d29yZD4qR2VuZSBFeHBy
ZXNzaW9uIFJlZ3VsYXRpb24sIERldmVsb3BtZW50YWw8L2tleXdvcmQ+PGtleXdvcmQ+SGlzdG9u
ZXMvZ2VuZXRpY3MvKm1ldGFib2xpc208L2tleXdvcmQ+PGtleXdvcmQ+TWljZTwva2V5d29yZD48
a2V5d29yZD5NaWNlLCBJbmJyZWQgQzU3Qkw8L2tleXdvcmQ+PC9rZXl3b3Jkcz48ZGF0ZXM+PHll
YXI+MjAxMDwveWVhcj48cHViLWRhdGVzPjxkYXRlPkRlYyAxNDwvZGF0ZT48L3B1Yi1kYXRlcz48
L2RhdGVzPjxpc2JuPjEwOTEtNjQ5MCAoRWxlY3Ryb25pYykmI3hEOzAwMjctODQyNCAoTGlua2lu
Zyk8L2lzYm4+PGFjY2Vzc2lvbi1udW0+MjExMDY3NTk8L2FjY2Vzc2lvbi1udW0+PHVybHM+PHJl
bGF0ZWQtdXJscz48dXJsPmh0dHBzOi8vd3d3Lm5jYmkubmxtLm5paC5nb3YvcHVibWVkLzIxMTA2
NzU5PC91cmw+PC9yZWxhdGVkLXVybHM+PC91cmxzPjxjdXN0b20yPlBNQzMwMDMxMjQ8L2N1c3Rv
bTI+PGVsZWN0cm9uaWMtcmVzb3VyY2UtbnVtPjEwLjEwNzMvcG5hcy4xMDE2MDcxMTA3PC9lbGVj
dHJvbmljLXJlc291cmNlLW51bT48L3JlY29yZD48L0NpdGU+PENpdGU+PEF1dGhvcj5SYWRhLUln
bGVzaWFzPC9BdXRob3I+PFllYXI+MjAxMTwvWWVhcj48UmVjTnVtPjM1PC9SZWNOdW0+PHJlY29y
ZD48cmVjLW51bWJlcj4zNTwvcmVjLW51bWJlcj48Zm9yZWlnbi1rZXlzPjxrZXkgYXBwPSJFTiIg
ZGItaWQ9InAwcndmMHd3YTJ4NWRxZWY5eGx4cDJybzJ2dzVzd3R3czJ4diIgdGltZXN0YW1wPSIx
NTc3Mzg2NzI0Ij4zNTwva2V5PjwvZm9yZWlnbi1rZXlzPjxyZWYtdHlwZSBuYW1lPSJKb3VybmFs
IEFydGljbGUiPjE3PC9yZWYtdHlwZT48Y29udHJpYnV0b3JzPjxhdXRob3JzPjxhdXRob3I+UmFk
YS1JZ2xlc2lhcywgQS48L2F1dGhvcj48YXV0aG9yPkJhanBhaSwgUi48L2F1dGhvcj48YXV0aG9y
PlN3aWd1dCwgVC48L2F1dGhvcj48YXV0aG9yPkJydWdtYW5uLCBTLiBBLjwvYXV0aG9yPjxhdXRo
b3I+Rmx5bm4sIFIuIEEuPC9hdXRob3I+PGF1dGhvcj5XeXNvY2thLCBKLjwvYXV0aG9yPjwvYXV0
aG9ycz48L2NvbnRyaWJ1dG9ycz48YXV0aC1hZGRyZXNzPkRlcGFydG1lbnQgb2YgQ2hlbWljYWwg
YW5kIFN5c3RlbXMgQmlvbG9neSwgU3RhbmZvcmQgVW5pdmVyc2l0eSBTY2hvb2wgb2YgTWVkaWNp
bmUsIFN0YW5mb3JkLCBDYWxpZm9ybmlhIDk0MzA1LCBVU0EuPC9hdXRoLWFkZHJlc3M+PHRpdGxl
cz48dGl0bGU+QSB1bmlxdWUgY2hyb21hdGluIHNpZ25hdHVyZSB1bmNvdmVycyBlYXJseSBkZXZl
bG9wbWVudGFsIGVuaGFuY2VycyBpbiBodW1hbnM8L3RpdGxlPjxzZWNvbmRhcnktdGl0bGU+TmF0
dXJlPC9zZWNvbmRhcnktdGl0bGU+PC90aXRsZXM+PHBlcmlvZGljYWw+PGZ1bGwtdGl0bGU+TmF0
dXJlPC9mdWxsLXRpdGxlPjwvcGVyaW9kaWNhbD48cGFnZXM+Mjc5LTgzPC9wYWdlcz48dm9sdW1l
PjQ3MDwvdm9sdW1lPjxudW1iZXI+NzMzMzwvbnVtYmVyPjxlZGl0aW9uPjIwMTAvMTIvMTc8L2Vk
aXRpb24+PGtleXdvcmRzPjxrZXl3b3JkPkFjZXR5bGF0aW9uPC9rZXl3b3JkPjxrZXl3b3JkPkFu
aW1hbHM8L2tleXdvcmQ+PGtleXdvcmQ+Q2VsbCBEaWZmZXJlbnRpYXRpb248L2tleXdvcmQ+PGtl
eXdvcmQ+Q2VsbCBMaW5lPC9rZXl3b3JkPjxrZXl3b3JkPkNocm9tYXRpbi8qZ2VuZXRpY3MvbWV0
YWJvbGlzbTwva2V5d29yZD48a2V5d29yZD5DaHJvbWF0aW4gSW1tdW5vcHJlY2lwaXRhdGlvbjwv
a2V5d29yZD48a2V5d29yZD5ETkEgSGVsaWNhc2VzL21ldGFib2xpc208L2tleXdvcmQ+PGtleXdv
cmQ+RW1icnlvbmljIERldmVsb3BtZW50LypnZW5ldGljczwva2V5d29yZD48a2V5d29yZD5FbWJy
eW9uaWMgU3RlbSBDZWxscy9jeXRvbG9neS8qbWV0YWJvbGlzbTwva2V5d29yZD48a2V5d29yZD5F
bmhhbmNlciBFbGVtZW50cywgR2VuZXRpYy8qZ2VuZXRpY3M8L2tleXdvcmQ+PGtleXdvcmQ+RXBp
Z2VuZXNpcywgR2VuZXRpYy9nZW5ldGljczwva2V5d29yZD48a2V5d29yZD5HYXN0cnVsYXRpb24v
Z2VuZXRpY3M8L2tleXdvcmQ+PGtleXdvcmQ+R2VuZSBFeHByZXNzaW9uIFJlZ3VsYXRpb24sIERl
dmVsb3BtZW50YWwvKmdlbmV0aWNzPC9rZXl3b3JkPjxrZXl3b3JkPkdlcm0gTGF5ZXJzL2VtYnJ5
b2xvZ3kvbWV0YWJvbGlzbTwva2V5d29yZD48a2V5d29yZD5IaXN0b25lcy9jaGVtaXN0cnkvbWV0
YWJvbGlzbTwva2V5d29yZD48a2V5d29yZD5IdW1hbnM8L2tleXdvcmQ+PGtleXdvcmQ+THlzaW5l
L21ldGFib2xpc208L2tleXdvcmQ+PGtleXdvcmQ+TWVzb2Rlcm0vY3l0b2xvZ3kvZW1icnlvbG9n
eTwva2V5d29yZD48a2V5d29yZD5NZXRoeWxhdGlvbjwva2V5d29yZD48a2V5d29yZD5OZXVyYWwg
UGxhdGUvY3l0b2xvZ3k8L2tleXdvcmQ+PGtleXdvcmQ+TmV1cnVsYXRpb24vZ2VuZXRpY3M8L2tl
eXdvcmQ+PGtleXdvcmQ+TnVjbGVhciBQcm90ZWlucy9tZXRhYm9saXNtPC9rZXl3b3JkPjxrZXl3
b3JkPlJOQS9hbmFseXNpcy9nZW5ldGljczwva2V5d29yZD48a2V5d29yZD5UcmFuc2NyaXB0aW9u
IEZhY3RvcnMvbWV0YWJvbGlzbTwva2V5d29yZD48a2V5d29yZD5aZWJyYWZpc2gvZW1icnlvbG9n
eS9nZW5ldGljczwva2V5d29yZD48a2V5d29yZD5wMzAwLUNCUCBUcmFuc2NyaXB0aW9uIEZhY3Rv
cnMvbWV0YWJvbGlzbTwva2V5d29yZD48L2tleXdvcmRzPjxkYXRlcz48eWVhcj4yMDExPC95ZWFy
PjxwdWItZGF0ZXM+PGRhdGU+RmViIDEwPC9kYXRlPjwvcHViLWRhdGVzPjwvZGF0ZXM+PGlzYm4+
MTQ3Ni00Njg3IChFbGVjdHJvbmljKSYjeEQ7MDAyOC0wODM2IChMaW5raW5nKTwvaXNibj48YWNj
ZXNzaW9uLW51bT4yMTE2MDQ3MzwvYWNjZXNzaW9uLW51bT48dXJscz48cmVsYXRlZC11cmxzPjx1
cmw+aHR0cHM6Ly93d3cubmNiaS5ubG0ubmloLmdvdi9wdWJtZWQvMjExNjA0NzM8L3VybD48L3Jl
bGF0ZWQtdXJscz48L3VybHM+PGN1c3RvbTI+UE1DNDQ0NTY3NDwvY3VzdG9tMj48ZWxlY3Ryb25p
Yy1yZXNvdXJjZS1udW0+MTAuMTAzOC9uYXR1cmUwOTY5MjwvZWxlY3Ryb25pYy1yZXNvdXJjZS1u
dW0+PC9yZWNvcmQ+PC9DaXRlPjwvRW5kTm90ZT4A
</w:fldData>
        </w:fldChar>
      </w:r>
      <w:r w:rsidR="008F6DE1">
        <w:rPr>
          <w:rFonts w:cstheme="minorHAnsi"/>
          <w:sz w:val="21"/>
          <w:szCs w:val="21"/>
        </w:rPr>
        <w:instrText xml:space="preserve"> ADDIN EN.CITE.DATA </w:instrText>
      </w:r>
      <w:r w:rsidR="008F6DE1">
        <w:rPr>
          <w:rFonts w:cstheme="minorHAnsi"/>
          <w:sz w:val="21"/>
          <w:szCs w:val="21"/>
        </w:rPr>
      </w:r>
      <w:r w:rsidR="008F6DE1">
        <w:rPr>
          <w:rFonts w:cstheme="minorHAnsi"/>
          <w:sz w:val="21"/>
          <w:szCs w:val="21"/>
        </w:rPr>
        <w:fldChar w:fldCharType="end"/>
      </w:r>
      <w:r w:rsidR="000172CC" w:rsidRPr="00493696">
        <w:rPr>
          <w:rFonts w:cstheme="minorHAnsi"/>
          <w:sz w:val="21"/>
          <w:szCs w:val="21"/>
        </w:rPr>
      </w:r>
      <w:r w:rsidR="000172CC" w:rsidRPr="00493696">
        <w:rPr>
          <w:rFonts w:cstheme="minorHAnsi"/>
          <w:sz w:val="21"/>
          <w:szCs w:val="21"/>
        </w:rPr>
        <w:fldChar w:fldCharType="separate"/>
      </w:r>
      <w:r w:rsidR="008F6DE1" w:rsidRPr="008F6DE1">
        <w:rPr>
          <w:rFonts w:cstheme="minorHAnsi"/>
          <w:noProof/>
          <w:sz w:val="21"/>
          <w:szCs w:val="21"/>
          <w:vertAlign w:val="superscript"/>
        </w:rPr>
        <w:t>17,19</w:t>
      </w:r>
      <w:r w:rsidR="000172CC" w:rsidRPr="00493696">
        <w:rPr>
          <w:rFonts w:cstheme="minorHAnsi"/>
          <w:sz w:val="21"/>
          <w:szCs w:val="21"/>
        </w:rPr>
        <w:fldChar w:fldCharType="end"/>
      </w:r>
      <w:r w:rsidR="000172CC">
        <w:rPr>
          <w:rFonts w:cstheme="minorHAnsi"/>
          <w:sz w:val="21"/>
          <w:szCs w:val="21"/>
        </w:rPr>
        <w:t xml:space="preserve">, </w:t>
      </w:r>
      <w:r w:rsidR="00394262">
        <w:rPr>
          <w:rFonts w:cstheme="minorHAnsi"/>
          <w:sz w:val="21"/>
          <w:szCs w:val="21"/>
        </w:rPr>
        <w:t xml:space="preserve">enhancers with </w:t>
      </w:r>
      <w:r w:rsidR="000F7EB7" w:rsidRPr="00493696">
        <w:rPr>
          <w:rFonts w:cstheme="minorHAnsi"/>
          <w:sz w:val="21"/>
          <w:szCs w:val="21"/>
        </w:rPr>
        <w:t>Log2(H3K27ac/H3K27me3)</w:t>
      </w:r>
      <w:r w:rsidR="000172CC">
        <w:rPr>
          <w:rFonts w:cstheme="minorHAnsi"/>
          <w:sz w:val="21"/>
          <w:szCs w:val="21"/>
        </w:rPr>
        <w:t xml:space="preserve"> values above 6</w:t>
      </w:r>
      <w:r w:rsidR="000F7EB7" w:rsidRPr="00493696">
        <w:rPr>
          <w:rFonts w:cstheme="minorHAnsi"/>
          <w:sz w:val="21"/>
          <w:szCs w:val="21"/>
        </w:rPr>
        <w:t xml:space="preserve">, </w:t>
      </w:r>
      <w:r w:rsidR="000172CC">
        <w:rPr>
          <w:rFonts w:cstheme="minorHAnsi"/>
          <w:sz w:val="21"/>
          <w:szCs w:val="21"/>
        </w:rPr>
        <w:t xml:space="preserve">were </w:t>
      </w:r>
      <w:r w:rsidR="000F7EB7" w:rsidRPr="00493696">
        <w:rPr>
          <w:rFonts w:cstheme="minorHAnsi"/>
          <w:sz w:val="21"/>
          <w:szCs w:val="21"/>
        </w:rPr>
        <w:t>exclusively H3K27ac</w:t>
      </w:r>
      <w:r w:rsidR="003A192A">
        <w:rPr>
          <w:rFonts w:cstheme="minorHAnsi"/>
          <w:sz w:val="21"/>
          <w:szCs w:val="21"/>
        </w:rPr>
        <w:t>-</w:t>
      </w:r>
      <w:r w:rsidR="000F7EB7" w:rsidRPr="00493696">
        <w:rPr>
          <w:rFonts w:cstheme="minorHAnsi"/>
          <w:sz w:val="21"/>
          <w:szCs w:val="21"/>
        </w:rPr>
        <w:t>positive</w:t>
      </w:r>
      <w:r w:rsidR="000172CC">
        <w:rPr>
          <w:rFonts w:cstheme="minorHAnsi"/>
          <w:sz w:val="21"/>
          <w:szCs w:val="21"/>
        </w:rPr>
        <w:t xml:space="preserve"> and</w:t>
      </w:r>
      <w:r w:rsidR="000F7EB7" w:rsidRPr="00493696">
        <w:rPr>
          <w:rFonts w:cstheme="minorHAnsi"/>
          <w:sz w:val="21"/>
          <w:szCs w:val="21"/>
        </w:rPr>
        <w:t xml:space="preserve"> H3K27me3</w:t>
      </w:r>
      <w:r w:rsidR="003A192A">
        <w:rPr>
          <w:rFonts w:cstheme="minorHAnsi"/>
          <w:sz w:val="21"/>
          <w:szCs w:val="21"/>
        </w:rPr>
        <w:t>-</w:t>
      </w:r>
      <w:r w:rsidR="000172CC">
        <w:rPr>
          <w:rFonts w:cstheme="minorHAnsi"/>
          <w:sz w:val="21"/>
          <w:szCs w:val="21"/>
        </w:rPr>
        <w:t>negative</w:t>
      </w:r>
      <w:r w:rsidR="000F7EB7" w:rsidRPr="00493696">
        <w:rPr>
          <w:rFonts w:cstheme="minorHAnsi"/>
          <w:sz w:val="21"/>
          <w:szCs w:val="21"/>
        </w:rPr>
        <w:t xml:space="preserve">. In </w:t>
      </w:r>
      <w:r w:rsidR="00394262">
        <w:rPr>
          <w:rFonts w:cstheme="minorHAnsi"/>
          <w:sz w:val="21"/>
          <w:szCs w:val="21"/>
        </w:rPr>
        <w:t xml:space="preserve">the </w:t>
      </w:r>
      <w:r w:rsidR="008B3BAE" w:rsidRPr="00493696">
        <w:rPr>
          <w:rFonts w:cstheme="minorHAnsi"/>
          <w:sz w:val="21"/>
          <w:szCs w:val="21"/>
        </w:rPr>
        <w:t>transition</w:t>
      </w:r>
      <w:r w:rsidR="00324412">
        <w:rPr>
          <w:rFonts w:cstheme="minorHAnsi"/>
          <w:sz w:val="21"/>
          <w:szCs w:val="21"/>
        </w:rPr>
        <w:t>al</w:t>
      </w:r>
      <w:r w:rsidR="008B3BAE" w:rsidRPr="00493696">
        <w:rPr>
          <w:rFonts w:cstheme="minorHAnsi"/>
          <w:sz w:val="21"/>
          <w:szCs w:val="21"/>
        </w:rPr>
        <w:t xml:space="preserve"> </w:t>
      </w:r>
      <w:r w:rsidR="000F7EB7" w:rsidRPr="00493696">
        <w:rPr>
          <w:rFonts w:cstheme="minorHAnsi"/>
          <w:sz w:val="21"/>
          <w:szCs w:val="21"/>
        </w:rPr>
        <w:t>-5 to +5</w:t>
      </w:r>
      <w:r w:rsidR="00394262">
        <w:rPr>
          <w:rFonts w:cstheme="minorHAnsi"/>
          <w:sz w:val="21"/>
          <w:szCs w:val="21"/>
        </w:rPr>
        <w:t xml:space="preserve"> range</w:t>
      </w:r>
      <w:r w:rsidR="000F7EB7" w:rsidRPr="00493696">
        <w:rPr>
          <w:rFonts w:cstheme="minorHAnsi"/>
          <w:sz w:val="21"/>
          <w:szCs w:val="21"/>
        </w:rPr>
        <w:t xml:space="preserve">, H3K27ac </w:t>
      </w:r>
      <w:r w:rsidR="00394262">
        <w:rPr>
          <w:rFonts w:cstheme="minorHAnsi"/>
          <w:sz w:val="21"/>
          <w:szCs w:val="21"/>
        </w:rPr>
        <w:t>signals we</w:t>
      </w:r>
      <w:r w:rsidR="000F7EB7" w:rsidRPr="00493696">
        <w:rPr>
          <w:rFonts w:cstheme="minorHAnsi"/>
          <w:sz w:val="21"/>
          <w:szCs w:val="21"/>
        </w:rPr>
        <w:t xml:space="preserve">re dominant in </w:t>
      </w:r>
      <w:r w:rsidR="00394262">
        <w:rPr>
          <w:rFonts w:cstheme="minorHAnsi"/>
          <w:sz w:val="21"/>
          <w:szCs w:val="21"/>
        </w:rPr>
        <w:t xml:space="preserve">the </w:t>
      </w:r>
      <w:r w:rsidR="000F7EB7" w:rsidRPr="00493696">
        <w:rPr>
          <w:rFonts w:cstheme="minorHAnsi"/>
          <w:sz w:val="21"/>
          <w:szCs w:val="21"/>
        </w:rPr>
        <w:t xml:space="preserve">0 to +5 </w:t>
      </w:r>
      <w:r w:rsidR="00394262">
        <w:rPr>
          <w:rFonts w:cstheme="minorHAnsi"/>
          <w:sz w:val="21"/>
          <w:szCs w:val="21"/>
        </w:rPr>
        <w:t xml:space="preserve">range </w:t>
      </w:r>
      <w:r w:rsidR="000F7EB7" w:rsidRPr="00493696">
        <w:rPr>
          <w:rFonts w:cstheme="minorHAnsi"/>
          <w:sz w:val="21"/>
          <w:szCs w:val="21"/>
        </w:rPr>
        <w:t xml:space="preserve">and H3K27me3 </w:t>
      </w:r>
      <w:r w:rsidR="00394262">
        <w:rPr>
          <w:rFonts w:cstheme="minorHAnsi"/>
          <w:sz w:val="21"/>
          <w:szCs w:val="21"/>
        </w:rPr>
        <w:t>signals we</w:t>
      </w:r>
      <w:r w:rsidR="000F7EB7" w:rsidRPr="00493696">
        <w:rPr>
          <w:rFonts w:cstheme="minorHAnsi"/>
          <w:sz w:val="21"/>
          <w:szCs w:val="21"/>
        </w:rPr>
        <w:t xml:space="preserve">re dominant in </w:t>
      </w:r>
      <w:r w:rsidR="00394262">
        <w:rPr>
          <w:rFonts w:cstheme="minorHAnsi"/>
          <w:sz w:val="21"/>
          <w:szCs w:val="21"/>
        </w:rPr>
        <w:t xml:space="preserve">the </w:t>
      </w:r>
      <w:r w:rsidR="000F7EB7" w:rsidRPr="00493696">
        <w:rPr>
          <w:rFonts w:cstheme="minorHAnsi"/>
          <w:sz w:val="21"/>
          <w:szCs w:val="21"/>
        </w:rPr>
        <w:t>0 to -5</w:t>
      </w:r>
      <w:r w:rsidR="00394262">
        <w:rPr>
          <w:rFonts w:cstheme="minorHAnsi"/>
          <w:sz w:val="21"/>
          <w:szCs w:val="21"/>
        </w:rPr>
        <w:t xml:space="preserve"> range</w:t>
      </w:r>
      <w:r w:rsidR="000F7EB7" w:rsidRPr="00493696">
        <w:rPr>
          <w:rFonts w:cstheme="minorHAnsi"/>
          <w:sz w:val="21"/>
          <w:szCs w:val="21"/>
        </w:rPr>
        <w:t xml:space="preserve">. In </w:t>
      </w:r>
      <w:r w:rsidR="00394262">
        <w:rPr>
          <w:rFonts w:cstheme="minorHAnsi"/>
          <w:sz w:val="21"/>
          <w:szCs w:val="21"/>
        </w:rPr>
        <w:t xml:space="preserve">the </w:t>
      </w:r>
      <w:r w:rsidR="000F7EB7" w:rsidRPr="00493696">
        <w:rPr>
          <w:rFonts w:cstheme="minorHAnsi"/>
          <w:sz w:val="21"/>
          <w:szCs w:val="21"/>
        </w:rPr>
        <w:t>less than -5</w:t>
      </w:r>
      <w:r w:rsidR="00394262">
        <w:rPr>
          <w:rFonts w:cstheme="minorHAnsi"/>
          <w:sz w:val="21"/>
          <w:szCs w:val="21"/>
        </w:rPr>
        <w:t xml:space="preserve"> range</w:t>
      </w:r>
      <w:r w:rsidR="000F7EB7" w:rsidRPr="00493696">
        <w:rPr>
          <w:rFonts w:cstheme="minorHAnsi"/>
          <w:sz w:val="21"/>
          <w:szCs w:val="21"/>
        </w:rPr>
        <w:t xml:space="preserve">, H3K27me3 </w:t>
      </w:r>
      <w:r w:rsidR="00394262">
        <w:rPr>
          <w:rFonts w:cstheme="minorHAnsi"/>
          <w:sz w:val="21"/>
          <w:szCs w:val="21"/>
        </w:rPr>
        <w:t xml:space="preserve">was </w:t>
      </w:r>
      <w:r w:rsidR="000F7EB7" w:rsidRPr="00493696">
        <w:rPr>
          <w:rFonts w:cstheme="minorHAnsi"/>
          <w:sz w:val="21"/>
          <w:szCs w:val="21"/>
        </w:rPr>
        <w:t>exclusively positive in enhancers.</w:t>
      </w:r>
      <w:r w:rsidR="00480505" w:rsidRPr="00493696">
        <w:rPr>
          <w:rFonts w:cstheme="minorHAnsi"/>
          <w:sz w:val="21"/>
          <w:szCs w:val="21"/>
        </w:rPr>
        <w:t xml:space="preserve"> These results indicate</w:t>
      </w:r>
      <w:r w:rsidR="009C027D" w:rsidRPr="00493696">
        <w:rPr>
          <w:rFonts w:cstheme="minorHAnsi"/>
          <w:sz w:val="21"/>
          <w:szCs w:val="21"/>
        </w:rPr>
        <w:t xml:space="preserve">d that signals </w:t>
      </w:r>
      <w:r w:rsidR="003A192A">
        <w:rPr>
          <w:rFonts w:cstheme="minorHAnsi"/>
          <w:sz w:val="21"/>
          <w:szCs w:val="21"/>
        </w:rPr>
        <w:t xml:space="preserve">from </w:t>
      </w:r>
      <w:proofErr w:type="spellStart"/>
      <w:r w:rsidR="009C027D" w:rsidRPr="00493696">
        <w:rPr>
          <w:rFonts w:cstheme="minorHAnsi"/>
          <w:sz w:val="21"/>
          <w:szCs w:val="21"/>
        </w:rPr>
        <w:t>RscEpi</w:t>
      </w:r>
      <w:proofErr w:type="spellEnd"/>
      <w:r w:rsidR="009C027D" w:rsidRPr="00493696">
        <w:rPr>
          <w:rFonts w:cstheme="minorHAnsi"/>
          <w:sz w:val="21"/>
          <w:szCs w:val="21"/>
        </w:rPr>
        <w:t>-seq c</w:t>
      </w:r>
      <w:r w:rsidR="004858D0" w:rsidRPr="00493696">
        <w:rPr>
          <w:rFonts w:cstheme="minorHAnsi"/>
          <w:sz w:val="21"/>
          <w:szCs w:val="21"/>
        </w:rPr>
        <w:t>ould</w:t>
      </w:r>
      <w:r w:rsidR="009C027D" w:rsidRPr="00493696">
        <w:rPr>
          <w:rFonts w:cstheme="minorHAnsi"/>
          <w:sz w:val="21"/>
          <w:szCs w:val="21"/>
        </w:rPr>
        <w:t xml:space="preserve"> classify enhancers </w:t>
      </w:r>
      <w:r w:rsidR="00163843" w:rsidRPr="00493696">
        <w:rPr>
          <w:rFonts w:cstheme="minorHAnsi"/>
          <w:sz w:val="21"/>
          <w:szCs w:val="21"/>
        </w:rPr>
        <w:t xml:space="preserve">into at least 3 groups; </w:t>
      </w:r>
      <w:r w:rsidR="00D551DA" w:rsidRPr="00493696">
        <w:rPr>
          <w:rFonts w:cstheme="minorHAnsi"/>
          <w:sz w:val="21"/>
          <w:szCs w:val="21"/>
        </w:rPr>
        <w:t>poised enhancers</w:t>
      </w:r>
      <w:r w:rsidR="00163843" w:rsidRPr="00493696">
        <w:rPr>
          <w:rFonts w:cstheme="minorHAnsi"/>
          <w:sz w:val="21"/>
          <w:szCs w:val="21"/>
        </w:rPr>
        <w:t xml:space="preserve"> (exclusively H3K27me3</w:t>
      </w:r>
      <w:r w:rsidR="003A192A">
        <w:rPr>
          <w:rFonts w:cstheme="minorHAnsi"/>
          <w:sz w:val="21"/>
          <w:szCs w:val="21"/>
        </w:rPr>
        <w:t>-</w:t>
      </w:r>
      <w:r w:rsidR="00163843" w:rsidRPr="00493696">
        <w:rPr>
          <w:rFonts w:cstheme="minorHAnsi"/>
          <w:sz w:val="21"/>
          <w:szCs w:val="21"/>
        </w:rPr>
        <w:t>positive)</w:t>
      </w:r>
      <w:r w:rsidR="00D551DA" w:rsidRPr="00493696">
        <w:rPr>
          <w:rFonts w:cstheme="minorHAnsi"/>
          <w:sz w:val="21"/>
          <w:szCs w:val="21"/>
        </w:rPr>
        <w:t xml:space="preserve">, </w:t>
      </w:r>
      <w:r w:rsidR="00163843" w:rsidRPr="00493696">
        <w:rPr>
          <w:rFonts w:cstheme="minorHAnsi"/>
          <w:sz w:val="21"/>
          <w:szCs w:val="21"/>
        </w:rPr>
        <w:t xml:space="preserve">intermediate </w:t>
      </w:r>
      <w:r w:rsidR="00CC2633" w:rsidRPr="00493696">
        <w:rPr>
          <w:rFonts w:cstheme="minorHAnsi"/>
          <w:sz w:val="21"/>
          <w:szCs w:val="21"/>
        </w:rPr>
        <w:t>enhancers</w:t>
      </w:r>
      <w:r w:rsidR="00163843" w:rsidRPr="00493696">
        <w:rPr>
          <w:rFonts w:cstheme="minorHAnsi"/>
          <w:sz w:val="21"/>
          <w:szCs w:val="21"/>
        </w:rPr>
        <w:t xml:space="preserve"> (transition</w:t>
      </w:r>
      <w:r w:rsidR="00324412">
        <w:rPr>
          <w:rFonts w:cstheme="minorHAnsi"/>
          <w:sz w:val="21"/>
          <w:szCs w:val="21"/>
        </w:rPr>
        <w:t>al</w:t>
      </w:r>
      <w:r w:rsidR="00163843" w:rsidRPr="00493696">
        <w:rPr>
          <w:rFonts w:cstheme="minorHAnsi"/>
          <w:sz w:val="21"/>
          <w:szCs w:val="21"/>
        </w:rPr>
        <w:t>) and active enhancers (</w:t>
      </w:r>
      <w:r w:rsidR="0061382D" w:rsidRPr="00493696">
        <w:rPr>
          <w:rFonts w:cstheme="minorHAnsi"/>
          <w:sz w:val="21"/>
          <w:szCs w:val="21"/>
        </w:rPr>
        <w:t>exclusively H3K27ac</w:t>
      </w:r>
      <w:r w:rsidR="003A192A">
        <w:rPr>
          <w:rFonts w:cstheme="minorHAnsi"/>
          <w:sz w:val="21"/>
          <w:szCs w:val="21"/>
        </w:rPr>
        <w:t>-</w:t>
      </w:r>
      <w:r w:rsidR="005C07EF" w:rsidRPr="00493696">
        <w:rPr>
          <w:rFonts w:cstheme="minorHAnsi"/>
          <w:sz w:val="21"/>
          <w:szCs w:val="21"/>
        </w:rPr>
        <w:t>positive</w:t>
      </w:r>
      <w:r w:rsidR="00163843" w:rsidRPr="00493696">
        <w:rPr>
          <w:rFonts w:cstheme="minorHAnsi"/>
          <w:sz w:val="21"/>
          <w:szCs w:val="21"/>
        </w:rPr>
        <w:t>)</w:t>
      </w:r>
      <w:r w:rsidR="0061382D" w:rsidRPr="00493696">
        <w:rPr>
          <w:rFonts w:cstheme="minorHAnsi"/>
          <w:sz w:val="21"/>
          <w:szCs w:val="21"/>
        </w:rPr>
        <w:t>.</w:t>
      </w:r>
    </w:p>
    <w:p w14:paraId="52BE7685" w14:textId="2F306D22" w:rsidR="000044AB" w:rsidRPr="00493696" w:rsidRDefault="005C07EF" w:rsidP="0014219B">
      <w:pPr>
        <w:spacing w:after="0" w:line="480" w:lineRule="auto"/>
        <w:ind w:firstLine="720"/>
        <w:jc w:val="both"/>
        <w:rPr>
          <w:rFonts w:cstheme="minorHAnsi"/>
          <w:sz w:val="21"/>
          <w:szCs w:val="21"/>
        </w:rPr>
      </w:pPr>
      <w:r w:rsidRPr="00493696">
        <w:rPr>
          <w:rFonts w:cstheme="minorHAnsi"/>
          <w:sz w:val="21"/>
          <w:szCs w:val="21"/>
        </w:rPr>
        <w:t>Super-enhancer</w:t>
      </w:r>
      <w:r w:rsidR="003A192A">
        <w:rPr>
          <w:rFonts w:cstheme="minorHAnsi"/>
          <w:sz w:val="21"/>
          <w:szCs w:val="21"/>
        </w:rPr>
        <w:t>s are</w:t>
      </w:r>
      <w:r w:rsidRPr="00493696">
        <w:rPr>
          <w:rFonts w:cstheme="minorHAnsi"/>
          <w:sz w:val="21"/>
          <w:szCs w:val="21"/>
        </w:rPr>
        <w:t xml:space="preserve"> </w:t>
      </w:r>
      <w:r w:rsidR="00DC677D" w:rsidRPr="00493696">
        <w:rPr>
          <w:rFonts w:cstheme="minorHAnsi"/>
          <w:sz w:val="21"/>
          <w:szCs w:val="21"/>
        </w:rPr>
        <w:t>c</w:t>
      </w:r>
      <w:r w:rsidR="00570D48" w:rsidRPr="00493696">
        <w:rPr>
          <w:rFonts w:cstheme="minorHAnsi"/>
          <w:sz w:val="21"/>
          <w:szCs w:val="21"/>
        </w:rPr>
        <w:t>luster</w:t>
      </w:r>
      <w:r w:rsidR="003A192A">
        <w:rPr>
          <w:rFonts w:cstheme="minorHAnsi"/>
          <w:sz w:val="21"/>
          <w:szCs w:val="21"/>
        </w:rPr>
        <w:t>s</w:t>
      </w:r>
      <w:r w:rsidR="00570D48" w:rsidRPr="00493696">
        <w:rPr>
          <w:rFonts w:cstheme="minorHAnsi"/>
          <w:sz w:val="21"/>
          <w:szCs w:val="21"/>
        </w:rPr>
        <w:t xml:space="preserve"> of highly active enhancers </w:t>
      </w:r>
      <w:r w:rsidR="00F657BA" w:rsidRPr="00493696">
        <w:rPr>
          <w:rFonts w:cstheme="minorHAnsi"/>
          <w:sz w:val="21"/>
          <w:szCs w:val="21"/>
        </w:rPr>
        <w:t xml:space="preserve">marked </w:t>
      </w:r>
      <w:r w:rsidR="003A192A">
        <w:rPr>
          <w:rFonts w:cstheme="minorHAnsi"/>
          <w:sz w:val="21"/>
          <w:szCs w:val="21"/>
        </w:rPr>
        <w:t xml:space="preserve">by </w:t>
      </w:r>
      <w:r w:rsidR="00F657BA" w:rsidRPr="00493696">
        <w:rPr>
          <w:rFonts w:cstheme="minorHAnsi"/>
          <w:sz w:val="21"/>
          <w:szCs w:val="21"/>
        </w:rPr>
        <w:t>high level</w:t>
      </w:r>
      <w:r w:rsidR="003A192A">
        <w:rPr>
          <w:rFonts w:cstheme="minorHAnsi"/>
          <w:sz w:val="21"/>
          <w:szCs w:val="21"/>
        </w:rPr>
        <w:t xml:space="preserve"> </w:t>
      </w:r>
      <w:r w:rsidR="00F657BA" w:rsidRPr="00493696">
        <w:rPr>
          <w:rFonts w:cstheme="minorHAnsi"/>
          <w:sz w:val="21"/>
          <w:szCs w:val="21"/>
        </w:rPr>
        <w:t>H3K27ac</w:t>
      </w:r>
      <w:r w:rsidR="00FB5FE2">
        <w:rPr>
          <w:rFonts w:cstheme="minorHAnsi"/>
          <w:sz w:val="21"/>
          <w:szCs w:val="21"/>
        </w:rPr>
        <w:t xml:space="preserve">, </w:t>
      </w:r>
      <w:r w:rsidR="009E5EB1" w:rsidRPr="00493696">
        <w:rPr>
          <w:rFonts w:cstheme="minorHAnsi"/>
          <w:sz w:val="21"/>
          <w:szCs w:val="21"/>
        </w:rPr>
        <w:t>high densit</w:t>
      </w:r>
      <w:r w:rsidR="003A192A">
        <w:rPr>
          <w:rFonts w:cstheme="minorHAnsi"/>
          <w:sz w:val="21"/>
          <w:szCs w:val="21"/>
        </w:rPr>
        <w:t>y</w:t>
      </w:r>
      <w:r w:rsidR="009E5EB1" w:rsidRPr="00493696">
        <w:rPr>
          <w:rFonts w:cstheme="minorHAnsi"/>
          <w:sz w:val="21"/>
          <w:szCs w:val="21"/>
        </w:rPr>
        <w:t xml:space="preserve"> </w:t>
      </w:r>
      <w:r w:rsidR="008C0B52" w:rsidRPr="00493696">
        <w:rPr>
          <w:rFonts w:cstheme="minorHAnsi"/>
          <w:sz w:val="21"/>
          <w:szCs w:val="21"/>
        </w:rPr>
        <w:t xml:space="preserve">master </w:t>
      </w:r>
      <w:r w:rsidR="00EF385C" w:rsidRPr="00493696">
        <w:rPr>
          <w:rFonts w:cstheme="minorHAnsi"/>
          <w:sz w:val="21"/>
          <w:szCs w:val="21"/>
        </w:rPr>
        <w:t>transcription factors and mediator complexes</w:t>
      </w:r>
      <w:r w:rsidR="00163843" w:rsidRPr="00493696">
        <w:rPr>
          <w:rFonts w:cstheme="minorHAnsi"/>
        </w:rPr>
        <w:t xml:space="preserve"> </w:t>
      </w:r>
      <w:r w:rsidR="00163843" w:rsidRPr="00493696">
        <w:rPr>
          <w:rFonts w:cstheme="minorHAnsi"/>
          <w:sz w:val="21"/>
          <w:szCs w:val="21"/>
        </w:rPr>
        <w:fldChar w:fldCharType="begin"/>
      </w:r>
      <w:r w:rsidR="00163843" w:rsidRPr="00493696">
        <w:rPr>
          <w:rFonts w:cstheme="minorHAnsi"/>
          <w:sz w:val="21"/>
          <w:szCs w:val="21"/>
        </w:rPr>
        <w:instrText xml:space="preserve"> ADDIN EN.CITE &lt;EndNote&gt;&lt;Cite&gt;&lt;Author&gt;Whyte&lt;/Author&gt;&lt;Year&gt;2013&lt;/Year&gt;&lt;RecNum&gt;28&lt;/RecNum&gt;&lt;DisplayText&gt;&lt;style face="superscript"&gt;22&lt;/style&gt;&lt;/DisplayText&gt;&lt;record&gt;&lt;rec-number&gt;28&lt;/rec-number&gt;&lt;foreign-keys&gt;&lt;key app="EN" db-id="p0rwf0wwa2x5dqef9xlxp2ro2vw5swtws2xv" timestamp="1576906750"&gt;28&lt;/key&gt;&lt;/foreign-keys&gt;&lt;ref-type name="Journal Article"&gt;17&lt;/ref-type&gt;&lt;contributors&gt;&lt;authors&gt;&lt;author&gt;Whyte, W. A.&lt;/author&gt;&lt;author&gt;Orlando, D. A.&lt;/author&gt;&lt;author&gt;Hnisz, D.&lt;/author&gt;&lt;author&gt;Abraham, B. J.&lt;/author&gt;&lt;author&gt;Lin, C. Y.&lt;/author&gt;&lt;author&gt;Kagey, M. H.&lt;/author&gt;&lt;author&gt;Rahl, P. B.&lt;/author&gt;&lt;author&gt;Lee, T. I.&lt;/author&gt;&lt;author&gt;Young, R. A.&lt;/author&gt;&lt;/authors&gt;&lt;/contributors&gt;&lt;auth-address&gt;Whitehead Institute for Biomedical Research, 9 Cambridge Center, Cambridge, MA 02142, USA.&lt;/auth-address&gt;&lt;titles&gt;&lt;title&gt;Master transcription factors and mediator establish super-enhancers at key cell identity genes&lt;/title&gt;&lt;secondary-title&gt;Cell&lt;/secondary-title&gt;&lt;/titles&gt;&lt;periodical&gt;&lt;full-title&gt;Cell&lt;/full-title&gt;&lt;/periodical&gt;&lt;pages&gt;307-19&lt;/pages&gt;&lt;volume&gt;153&lt;/volume&gt;&lt;number&gt;2&lt;/number&gt;&lt;edition&gt;2013/04/16&lt;/edition&gt;&lt;keywords&gt;&lt;keyword&gt;Animals&lt;/keyword&gt;&lt;keyword&gt;B-Lymphocytes/metabolism&lt;/keyword&gt;&lt;keyword&gt;Cell Line&lt;/keyword&gt;&lt;keyword&gt;*Cell Lineage&lt;/keyword&gt;&lt;keyword&gt;Embryonic Stem Cells/*metabolism&lt;/keyword&gt;&lt;keyword&gt;*Enhancer Elements, Genetic&lt;/keyword&gt;&lt;keyword&gt;Gene Expression Regulation&lt;/keyword&gt;&lt;keyword&gt;Gene Knockdown Techniques&lt;/keyword&gt;&lt;keyword&gt;Humans&lt;/keyword&gt;&lt;keyword&gt;Mediator Complex/*metabolism&lt;/keyword&gt;&lt;keyword&gt;Mice&lt;/keyword&gt;&lt;keyword&gt;Transcription Factors/*metabolism&lt;/keyword&gt;&lt;keyword&gt;Transcription, Genetic&lt;/keyword&gt;&lt;/keywords&gt;&lt;dates&gt;&lt;year&gt;2013&lt;/year&gt;&lt;pub-dates&gt;&lt;date&gt;Apr 11&lt;/date&gt;&lt;/pub-dates&gt;&lt;/dates&gt;&lt;isbn&gt;1097-4172 (Electronic)&amp;#xD;0092-8674 (Linking)&lt;/isbn&gt;&lt;accession-num&gt;23582322&lt;/accession-num&gt;&lt;urls&gt;&lt;related-urls&gt;&lt;url&gt;https://www.ncbi.nlm.nih.gov/pubmed/23582322&lt;/url&gt;&lt;/related-urls&gt;&lt;/urls&gt;&lt;custom2&gt;PMC3653129&lt;/custom2&gt;&lt;electronic-resource-num&gt;10.1016/j.cell.2013.03.035&lt;/electronic-resource-num&gt;&lt;/record&gt;&lt;/Cite&gt;&lt;/EndNote&gt;</w:instrText>
      </w:r>
      <w:r w:rsidR="00163843" w:rsidRPr="00493696">
        <w:rPr>
          <w:rFonts w:cstheme="minorHAnsi"/>
          <w:sz w:val="21"/>
          <w:szCs w:val="21"/>
        </w:rPr>
        <w:fldChar w:fldCharType="separate"/>
      </w:r>
      <w:r w:rsidR="00163843" w:rsidRPr="00493696">
        <w:rPr>
          <w:rFonts w:cstheme="minorHAnsi"/>
          <w:noProof/>
          <w:sz w:val="21"/>
          <w:szCs w:val="21"/>
          <w:vertAlign w:val="superscript"/>
        </w:rPr>
        <w:t>22</w:t>
      </w:r>
      <w:r w:rsidR="00163843" w:rsidRPr="00493696">
        <w:rPr>
          <w:rFonts w:cstheme="minorHAnsi"/>
          <w:sz w:val="21"/>
          <w:szCs w:val="21"/>
        </w:rPr>
        <w:fldChar w:fldCharType="end"/>
      </w:r>
      <w:r w:rsidR="002C11C3" w:rsidRPr="00493696">
        <w:rPr>
          <w:rFonts w:cstheme="minorHAnsi"/>
          <w:sz w:val="21"/>
          <w:szCs w:val="21"/>
        </w:rPr>
        <w:t xml:space="preserve">. </w:t>
      </w:r>
      <w:r w:rsidR="003558BD" w:rsidRPr="00493696">
        <w:rPr>
          <w:rFonts w:cstheme="minorHAnsi"/>
          <w:sz w:val="21"/>
          <w:szCs w:val="21"/>
        </w:rPr>
        <w:t xml:space="preserve">Therefore, if the </w:t>
      </w:r>
      <w:r w:rsidR="0059233C" w:rsidRPr="00493696">
        <w:rPr>
          <w:rFonts w:cstheme="minorHAnsi"/>
          <w:sz w:val="21"/>
          <w:szCs w:val="21"/>
        </w:rPr>
        <w:t xml:space="preserve">enhancer classification by </w:t>
      </w:r>
      <w:proofErr w:type="spellStart"/>
      <w:r w:rsidR="0059233C" w:rsidRPr="00493696">
        <w:rPr>
          <w:rFonts w:cstheme="minorHAnsi"/>
          <w:sz w:val="21"/>
          <w:szCs w:val="21"/>
        </w:rPr>
        <w:t>RscEpi</w:t>
      </w:r>
      <w:proofErr w:type="spellEnd"/>
      <w:r w:rsidR="0059233C" w:rsidRPr="00493696">
        <w:rPr>
          <w:rFonts w:cstheme="minorHAnsi"/>
          <w:sz w:val="21"/>
          <w:szCs w:val="21"/>
        </w:rPr>
        <w:t>-seq (</w:t>
      </w:r>
      <w:r w:rsidR="0059233C" w:rsidRPr="00493696">
        <w:rPr>
          <w:rFonts w:cstheme="minorHAnsi"/>
          <w:b/>
          <w:sz w:val="21"/>
          <w:szCs w:val="21"/>
        </w:rPr>
        <w:t>Fig</w:t>
      </w:r>
      <w:r w:rsidR="007E4BDE" w:rsidRPr="00493696">
        <w:rPr>
          <w:rFonts w:cstheme="minorHAnsi"/>
          <w:b/>
          <w:sz w:val="21"/>
          <w:szCs w:val="21"/>
        </w:rPr>
        <w:t xml:space="preserve">. </w:t>
      </w:r>
      <w:r w:rsidR="0059233C" w:rsidRPr="00493696">
        <w:rPr>
          <w:rFonts w:cstheme="minorHAnsi"/>
          <w:b/>
          <w:sz w:val="21"/>
          <w:szCs w:val="21"/>
        </w:rPr>
        <w:t>3</w:t>
      </w:r>
      <w:r w:rsidR="007E4BDE" w:rsidRPr="00493696">
        <w:rPr>
          <w:rFonts w:cstheme="minorHAnsi"/>
          <w:b/>
          <w:sz w:val="21"/>
          <w:szCs w:val="21"/>
        </w:rPr>
        <w:t>e</w:t>
      </w:r>
      <w:r w:rsidR="0059233C" w:rsidRPr="00493696">
        <w:rPr>
          <w:rFonts w:cstheme="minorHAnsi"/>
          <w:sz w:val="21"/>
          <w:szCs w:val="21"/>
        </w:rPr>
        <w:t xml:space="preserve"> and </w:t>
      </w:r>
      <w:r w:rsidR="0059233C" w:rsidRPr="00493696">
        <w:rPr>
          <w:rFonts w:cstheme="minorHAnsi"/>
          <w:b/>
          <w:sz w:val="21"/>
          <w:szCs w:val="21"/>
        </w:rPr>
        <w:t>3</w:t>
      </w:r>
      <w:r w:rsidR="007E4BDE" w:rsidRPr="00493696">
        <w:rPr>
          <w:rFonts w:cstheme="minorHAnsi"/>
          <w:b/>
          <w:sz w:val="21"/>
          <w:szCs w:val="21"/>
        </w:rPr>
        <w:t>f</w:t>
      </w:r>
      <w:r w:rsidR="0059233C" w:rsidRPr="00493696">
        <w:rPr>
          <w:rFonts w:cstheme="minorHAnsi"/>
          <w:sz w:val="21"/>
          <w:szCs w:val="21"/>
        </w:rPr>
        <w:t xml:space="preserve">) </w:t>
      </w:r>
      <w:r w:rsidR="008768BB">
        <w:rPr>
          <w:rFonts w:cstheme="minorHAnsi"/>
          <w:sz w:val="21"/>
          <w:szCs w:val="21"/>
        </w:rPr>
        <w:t>is</w:t>
      </w:r>
      <w:r w:rsidR="0059233C" w:rsidRPr="00493696">
        <w:rPr>
          <w:rFonts w:cstheme="minorHAnsi"/>
          <w:sz w:val="21"/>
          <w:szCs w:val="21"/>
        </w:rPr>
        <w:t xml:space="preserve"> correct,</w:t>
      </w:r>
      <w:r w:rsidR="00163843" w:rsidRPr="00493696">
        <w:rPr>
          <w:rFonts w:cstheme="minorHAnsi"/>
          <w:sz w:val="21"/>
          <w:szCs w:val="21"/>
        </w:rPr>
        <w:t xml:space="preserve"> </w:t>
      </w:r>
      <w:r w:rsidR="009F6583" w:rsidRPr="00493696">
        <w:rPr>
          <w:rFonts w:cstheme="minorHAnsi"/>
          <w:sz w:val="21"/>
          <w:szCs w:val="21"/>
        </w:rPr>
        <w:t xml:space="preserve">mediator complex subunit1 (Med1) should be enriched in </w:t>
      </w:r>
      <w:r w:rsidR="00163843" w:rsidRPr="00493696">
        <w:rPr>
          <w:rFonts w:cstheme="minorHAnsi"/>
          <w:sz w:val="21"/>
          <w:szCs w:val="21"/>
        </w:rPr>
        <w:t>the</w:t>
      </w:r>
      <w:r w:rsidR="00CB1227" w:rsidRPr="00493696">
        <w:rPr>
          <w:rFonts w:cstheme="minorHAnsi"/>
          <w:sz w:val="21"/>
          <w:szCs w:val="21"/>
        </w:rPr>
        <w:t xml:space="preserve"> active enhancer</w:t>
      </w:r>
      <w:r w:rsidR="00515813" w:rsidRPr="00493696">
        <w:rPr>
          <w:rFonts w:cstheme="minorHAnsi"/>
          <w:sz w:val="21"/>
          <w:szCs w:val="21"/>
        </w:rPr>
        <w:t xml:space="preserve">s. To </w:t>
      </w:r>
      <w:r w:rsidR="003A192A">
        <w:rPr>
          <w:rFonts w:cstheme="minorHAnsi"/>
          <w:sz w:val="21"/>
          <w:szCs w:val="21"/>
        </w:rPr>
        <w:t xml:space="preserve">examine </w:t>
      </w:r>
      <w:r w:rsidR="00B4308E" w:rsidRPr="00493696">
        <w:rPr>
          <w:rFonts w:cstheme="minorHAnsi"/>
          <w:sz w:val="21"/>
          <w:szCs w:val="21"/>
        </w:rPr>
        <w:t xml:space="preserve">this, we </w:t>
      </w:r>
      <w:r w:rsidR="00A6434E" w:rsidRPr="00493696">
        <w:rPr>
          <w:rFonts w:cstheme="minorHAnsi"/>
          <w:sz w:val="21"/>
          <w:szCs w:val="21"/>
        </w:rPr>
        <w:t>re</w:t>
      </w:r>
      <w:r w:rsidR="003A192A">
        <w:rPr>
          <w:rFonts w:cstheme="minorHAnsi"/>
          <w:sz w:val="21"/>
          <w:szCs w:val="21"/>
        </w:rPr>
        <w:t>-tested</w:t>
      </w:r>
      <w:r w:rsidR="00A6434E" w:rsidRPr="00493696">
        <w:rPr>
          <w:rFonts w:cstheme="minorHAnsi"/>
          <w:sz w:val="21"/>
          <w:szCs w:val="21"/>
        </w:rPr>
        <w:t xml:space="preserve"> the same 8 single cells with anti-Med1 </w:t>
      </w:r>
      <w:r w:rsidR="003A192A">
        <w:rPr>
          <w:rFonts w:cstheme="minorHAnsi"/>
          <w:sz w:val="21"/>
          <w:szCs w:val="21"/>
        </w:rPr>
        <w:t xml:space="preserve">antibody </w:t>
      </w:r>
      <w:r w:rsidR="00A6434E" w:rsidRPr="00493696">
        <w:rPr>
          <w:rFonts w:cstheme="minorHAnsi"/>
          <w:sz w:val="21"/>
          <w:szCs w:val="21"/>
        </w:rPr>
        <w:t>and control IgG (4</w:t>
      </w:r>
      <w:r w:rsidR="00A6434E" w:rsidRPr="00493696">
        <w:rPr>
          <w:rFonts w:cstheme="minorHAnsi"/>
          <w:sz w:val="21"/>
          <w:szCs w:val="21"/>
          <w:vertAlign w:val="superscript"/>
        </w:rPr>
        <w:t>th</w:t>
      </w:r>
      <w:r w:rsidR="00A6434E" w:rsidRPr="00493696">
        <w:rPr>
          <w:rFonts w:cstheme="minorHAnsi"/>
          <w:sz w:val="21"/>
          <w:szCs w:val="21"/>
        </w:rPr>
        <w:t xml:space="preserve"> experiment</w:t>
      </w:r>
      <w:r w:rsidR="00163843" w:rsidRPr="00493696">
        <w:rPr>
          <w:rFonts w:cstheme="minorHAnsi"/>
          <w:sz w:val="21"/>
          <w:szCs w:val="21"/>
        </w:rPr>
        <w:t>).</w:t>
      </w:r>
      <w:r w:rsidR="005E1E4E" w:rsidRPr="00493696">
        <w:rPr>
          <w:rFonts w:cstheme="minorHAnsi"/>
          <w:sz w:val="21"/>
          <w:szCs w:val="21"/>
        </w:rPr>
        <w:t xml:space="preserve"> </w:t>
      </w:r>
      <w:r w:rsidR="003A192A">
        <w:rPr>
          <w:rFonts w:cstheme="minorHAnsi"/>
          <w:sz w:val="21"/>
          <w:szCs w:val="21"/>
        </w:rPr>
        <w:t xml:space="preserve">Med1 </w:t>
      </w:r>
      <w:r w:rsidR="00734B9E" w:rsidRPr="00493696">
        <w:rPr>
          <w:rFonts w:cstheme="minorHAnsi"/>
          <w:sz w:val="21"/>
          <w:szCs w:val="21"/>
        </w:rPr>
        <w:t>putative signals w</w:t>
      </w:r>
      <w:r w:rsidR="00163843" w:rsidRPr="00493696">
        <w:rPr>
          <w:rFonts w:cstheme="minorHAnsi"/>
          <w:sz w:val="21"/>
          <w:szCs w:val="21"/>
        </w:rPr>
        <w:t>ere</w:t>
      </w:r>
      <w:r w:rsidR="00734B9E" w:rsidRPr="00493696">
        <w:rPr>
          <w:rFonts w:cstheme="minorHAnsi"/>
          <w:sz w:val="21"/>
          <w:szCs w:val="21"/>
        </w:rPr>
        <w:t xml:space="preserve"> </w:t>
      </w:r>
      <w:r w:rsidR="00BB0CE7" w:rsidRPr="00493696">
        <w:rPr>
          <w:rFonts w:cstheme="minorHAnsi"/>
          <w:sz w:val="21"/>
          <w:szCs w:val="21"/>
        </w:rPr>
        <w:t xml:space="preserve">identified by </w:t>
      </w:r>
      <w:r w:rsidR="004D7218" w:rsidRPr="00493696">
        <w:rPr>
          <w:rFonts w:cstheme="minorHAnsi"/>
          <w:sz w:val="21"/>
          <w:szCs w:val="21"/>
        </w:rPr>
        <w:t xml:space="preserve">bootstrap test </w:t>
      </w:r>
      <w:r w:rsidR="003A192A">
        <w:rPr>
          <w:rFonts w:cstheme="minorHAnsi"/>
          <w:sz w:val="21"/>
          <w:szCs w:val="21"/>
        </w:rPr>
        <w:t xml:space="preserve">statistics </w:t>
      </w:r>
      <w:r w:rsidR="00521568" w:rsidRPr="00493696">
        <w:rPr>
          <w:rFonts w:cstheme="minorHAnsi"/>
          <w:sz w:val="21"/>
          <w:szCs w:val="21"/>
        </w:rPr>
        <w:t xml:space="preserve">using aggregated datasets </w:t>
      </w:r>
      <w:r w:rsidR="003A192A">
        <w:rPr>
          <w:rFonts w:cstheme="minorHAnsi"/>
          <w:sz w:val="21"/>
          <w:szCs w:val="21"/>
        </w:rPr>
        <w:t xml:space="preserve">from </w:t>
      </w:r>
      <w:r w:rsidR="00521568" w:rsidRPr="00493696">
        <w:rPr>
          <w:rFonts w:cstheme="minorHAnsi"/>
          <w:sz w:val="21"/>
          <w:szCs w:val="21"/>
        </w:rPr>
        <w:t>8 si</w:t>
      </w:r>
      <w:r w:rsidR="00163843" w:rsidRPr="00493696">
        <w:rPr>
          <w:rFonts w:cstheme="minorHAnsi"/>
          <w:sz w:val="21"/>
          <w:szCs w:val="21"/>
        </w:rPr>
        <w:t>ng</w:t>
      </w:r>
      <w:r w:rsidR="00521568" w:rsidRPr="00493696">
        <w:rPr>
          <w:rFonts w:cstheme="minorHAnsi"/>
          <w:sz w:val="21"/>
          <w:szCs w:val="21"/>
        </w:rPr>
        <w:t xml:space="preserve">le cells (p </w:t>
      </w:r>
      <w:r w:rsidR="005E1E4E" w:rsidRPr="00493696">
        <w:rPr>
          <w:rFonts w:cstheme="minorHAnsi"/>
          <w:sz w:val="21"/>
          <w:szCs w:val="21"/>
        </w:rPr>
        <w:t>&lt; 0.01</w:t>
      </w:r>
      <w:r w:rsidR="00163843" w:rsidRPr="00493696">
        <w:rPr>
          <w:rFonts w:cstheme="minorHAnsi"/>
          <w:sz w:val="21"/>
          <w:szCs w:val="21"/>
        </w:rPr>
        <w:t>,</w:t>
      </w:r>
      <w:r w:rsidR="00163843" w:rsidRPr="00493696">
        <w:rPr>
          <w:rFonts w:cstheme="minorHAnsi"/>
          <w:b/>
          <w:sz w:val="21"/>
          <w:szCs w:val="21"/>
        </w:rPr>
        <w:t xml:space="preserve"> Supplementary Fig. </w:t>
      </w:r>
      <w:r w:rsidR="003A192A">
        <w:rPr>
          <w:rFonts w:cstheme="minorHAnsi"/>
          <w:b/>
          <w:sz w:val="21"/>
          <w:szCs w:val="21"/>
        </w:rPr>
        <w:t>4</w:t>
      </w:r>
      <w:r w:rsidR="00163843" w:rsidRPr="00493696">
        <w:rPr>
          <w:rFonts w:cstheme="minorHAnsi"/>
          <w:b/>
          <w:sz w:val="21"/>
          <w:szCs w:val="21"/>
        </w:rPr>
        <w:t xml:space="preserve">a </w:t>
      </w:r>
      <w:r w:rsidR="00163843" w:rsidRPr="00493696">
        <w:rPr>
          <w:rFonts w:cstheme="minorHAnsi"/>
          <w:sz w:val="21"/>
          <w:szCs w:val="21"/>
        </w:rPr>
        <w:t xml:space="preserve">and </w:t>
      </w:r>
      <w:r w:rsidR="006A7E7F">
        <w:rPr>
          <w:rFonts w:cstheme="minorHAnsi"/>
          <w:b/>
          <w:sz w:val="21"/>
          <w:szCs w:val="21"/>
        </w:rPr>
        <w:t>4</w:t>
      </w:r>
      <w:r w:rsidR="00163843" w:rsidRPr="00493696">
        <w:rPr>
          <w:rFonts w:cstheme="minorHAnsi"/>
          <w:b/>
          <w:sz w:val="21"/>
          <w:szCs w:val="21"/>
        </w:rPr>
        <w:t>b</w:t>
      </w:r>
      <w:r w:rsidR="00163843" w:rsidRPr="00493696">
        <w:rPr>
          <w:rFonts w:cstheme="minorHAnsi"/>
          <w:sz w:val="21"/>
          <w:szCs w:val="21"/>
        </w:rPr>
        <w:t>)</w:t>
      </w:r>
      <w:r w:rsidR="00A974E8" w:rsidRPr="00493696">
        <w:rPr>
          <w:rFonts w:cstheme="minorHAnsi"/>
          <w:sz w:val="21"/>
          <w:szCs w:val="21"/>
        </w:rPr>
        <w:t xml:space="preserve">. </w:t>
      </w:r>
      <w:r w:rsidR="00C2022D" w:rsidRPr="00493696">
        <w:rPr>
          <w:rFonts w:cstheme="minorHAnsi"/>
          <w:sz w:val="21"/>
          <w:szCs w:val="21"/>
        </w:rPr>
        <w:t>Th</w:t>
      </w:r>
      <w:r w:rsidR="006A7E7F">
        <w:rPr>
          <w:rFonts w:cstheme="minorHAnsi"/>
          <w:sz w:val="21"/>
          <w:szCs w:val="21"/>
        </w:rPr>
        <w:t>is aggregated</w:t>
      </w:r>
      <w:r w:rsidR="00C2022D" w:rsidRPr="00493696">
        <w:rPr>
          <w:rFonts w:cstheme="minorHAnsi"/>
          <w:sz w:val="21"/>
          <w:szCs w:val="21"/>
        </w:rPr>
        <w:t xml:space="preserve"> data </w:t>
      </w:r>
      <w:r w:rsidR="0018191B" w:rsidRPr="00493696">
        <w:rPr>
          <w:rFonts w:cstheme="minorHAnsi"/>
          <w:sz w:val="21"/>
          <w:szCs w:val="21"/>
        </w:rPr>
        <w:t>identif</w:t>
      </w:r>
      <w:r w:rsidR="00C06F51" w:rsidRPr="00493696">
        <w:rPr>
          <w:rFonts w:cstheme="minorHAnsi"/>
          <w:sz w:val="21"/>
          <w:szCs w:val="21"/>
        </w:rPr>
        <w:t>ie</w:t>
      </w:r>
      <w:r w:rsidR="006A7E7F">
        <w:rPr>
          <w:rFonts w:cstheme="minorHAnsi"/>
          <w:sz w:val="21"/>
          <w:szCs w:val="21"/>
        </w:rPr>
        <w:t>d</w:t>
      </w:r>
      <w:r w:rsidR="0018191B" w:rsidRPr="00493696">
        <w:rPr>
          <w:rFonts w:cstheme="minorHAnsi"/>
          <w:sz w:val="21"/>
          <w:szCs w:val="21"/>
        </w:rPr>
        <w:t xml:space="preserve"> putative </w:t>
      </w:r>
      <w:r w:rsidR="006A7E7F">
        <w:rPr>
          <w:rFonts w:cstheme="minorHAnsi"/>
          <w:sz w:val="21"/>
          <w:szCs w:val="21"/>
        </w:rPr>
        <w:t xml:space="preserve">common </w:t>
      </w:r>
      <w:r w:rsidR="00616DB3">
        <w:rPr>
          <w:rFonts w:cstheme="minorHAnsi"/>
          <w:sz w:val="21"/>
          <w:szCs w:val="21"/>
        </w:rPr>
        <w:t xml:space="preserve">Med1 </w:t>
      </w:r>
      <w:r w:rsidR="0018191B" w:rsidRPr="00493696">
        <w:rPr>
          <w:rFonts w:cstheme="minorHAnsi"/>
          <w:sz w:val="21"/>
          <w:szCs w:val="21"/>
        </w:rPr>
        <w:t xml:space="preserve">signals </w:t>
      </w:r>
      <w:r w:rsidR="006A7E7F" w:rsidRPr="00493696">
        <w:rPr>
          <w:rFonts w:cstheme="minorHAnsi"/>
          <w:sz w:val="21"/>
          <w:szCs w:val="21"/>
        </w:rPr>
        <w:t xml:space="preserve">among </w:t>
      </w:r>
      <w:r w:rsidR="006A7E7F">
        <w:rPr>
          <w:rFonts w:cstheme="minorHAnsi"/>
          <w:sz w:val="21"/>
          <w:szCs w:val="21"/>
        </w:rPr>
        <w:t xml:space="preserve">the </w:t>
      </w:r>
      <w:r w:rsidR="006A7E7F" w:rsidRPr="00493696">
        <w:rPr>
          <w:rFonts w:cstheme="minorHAnsi"/>
          <w:sz w:val="21"/>
          <w:szCs w:val="21"/>
        </w:rPr>
        <w:t xml:space="preserve">8 single cells </w:t>
      </w:r>
      <w:r w:rsidR="00C06F51" w:rsidRPr="00493696">
        <w:rPr>
          <w:rFonts w:cstheme="minorHAnsi"/>
          <w:sz w:val="21"/>
          <w:szCs w:val="21"/>
        </w:rPr>
        <w:t>based on signal</w:t>
      </w:r>
      <w:r w:rsidR="006A7E7F">
        <w:rPr>
          <w:rFonts w:cstheme="minorHAnsi"/>
          <w:sz w:val="21"/>
          <w:szCs w:val="21"/>
        </w:rPr>
        <w:t>-</w:t>
      </w:r>
      <w:r w:rsidR="00377B67" w:rsidRPr="00493696">
        <w:rPr>
          <w:rFonts w:cstheme="minorHAnsi"/>
          <w:sz w:val="21"/>
          <w:szCs w:val="21"/>
        </w:rPr>
        <w:t xml:space="preserve">enriched regions over </w:t>
      </w:r>
      <w:r w:rsidR="009F2EBA" w:rsidRPr="00493696">
        <w:rPr>
          <w:rFonts w:cstheme="minorHAnsi"/>
          <w:sz w:val="21"/>
          <w:szCs w:val="21"/>
        </w:rPr>
        <w:t xml:space="preserve">control IgG </w:t>
      </w:r>
      <w:r w:rsidR="00163843" w:rsidRPr="00493696">
        <w:rPr>
          <w:rFonts w:cstheme="minorHAnsi"/>
          <w:sz w:val="21"/>
          <w:szCs w:val="21"/>
        </w:rPr>
        <w:t>and stochastic noise</w:t>
      </w:r>
      <w:r w:rsidR="00471D4B" w:rsidRPr="00493696">
        <w:rPr>
          <w:rFonts w:cstheme="minorHAnsi"/>
          <w:sz w:val="21"/>
          <w:szCs w:val="21"/>
        </w:rPr>
        <w:t xml:space="preserve">. </w:t>
      </w:r>
      <w:r w:rsidR="00983764" w:rsidRPr="00493696">
        <w:rPr>
          <w:rFonts w:cstheme="minorHAnsi"/>
          <w:sz w:val="21"/>
          <w:szCs w:val="21"/>
        </w:rPr>
        <w:t xml:space="preserve">The results </w:t>
      </w:r>
      <w:r w:rsidR="00616DB3">
        <w:rPr>
          <w:rFonts w:cstheme="minorHAnsi"/>
          <w:sz w:val="21"/>
          <w:szCs w:val="21"/>
        </w:rPr>
        <w:t xml:space="preserve">from counting Med1 signals </w:t>
      </w:r>
      <w:r w:rsidR="00616DB3" w:rsidRPr="00493696">
        <w:rPr>
          <w:rFonts w:cstheme="minorHAnsi"/>
          <w:sz w:val="21"/>
          <w:szCs w:val="21"/>
        </w:rPr>
        <w:t>in the enhancers</w:t>
      </w:r>
      <w:r w:rsidR="00616DB3">
        <w:rPr>
          <w:rFonts w:cstheme="minorHAnsi"/>
          <w:sz w:val="21"/>
          <w:szCs w:val="21"/>
        </w:rPr>
        <w:t xml:space="preserve"> classified</w:t>
      </w:r>
      <w:r w:rsidR="00616DB3" w:rsidRPr="00493696">
        <w:rPr>
          <w:rFonts w:cstheme="minorHAnsi"/>
          <w:sz w:val="21"/>
          <w:szCs w:val="21"/>
        </w:rPr>
        <w:t xml:space="preserve"> by </w:t>
      </w:r>
      <w:proofErr w:type="spellStart"/>
      <w:r w:rsidR="00616DB3" w:rsidRPr="00493696">
        <w:rPr>
          <w:rFonts w:cstheme="minorHAnsi"/>
          <w:sz w:val="21"/>
          <w:szCs w:val="21"/>
        </w:rPr>
        <w:t>RscEpi</w:t>
      </w:r>
      <w:proofErr w:type="spellEnd"/>
      <w:r w:rsidR="00616DB3" w:rsidRPr="00493696">
        <w:rPr>
          <w:rFonts w:cstheme="minorHAnsi"/>
          <w:sz w:val="21"/>
          <w:szCs w:val="21"/>
        </w:rPr>
        <w:t>-seq</w:t>
      </w:r>
      <w:r w:rsidR="00616DB3">
        <w:rPr>
          <w:rFonts w:cstheme="minorHAnsi"/>
          <w:sz w:val="21"/>
          <w:szCs w:val="21"/>
        </w:rPr>
        <w:t xml:space="preserve"> </w:t>
      </w:r>
      <w:r w:rsidR="006A7E7F">
        <w:rPr>
          <w:rFonts w:cstheme="minorHAnsi"/>
          <w:sz w:val="21"/>
          <w:szCs w:val="21"/>
        </w:rPr>
        <w:t>(</w:t>
      </w:r>
      <w:r w:rsidR="004A3922" w:rsidRPr="00493696">
        <w:rPr>
          <w:rFonts w:cstheme="minorHAnsi"/>
          <w:b/>
          <w:sz w:val="21"/>
          <w:szCs w:val="21"/>
        </w:rPr>
        <w:t>Fig</w:t>
      </w:r>
      <w:r w:rsidR="006A7E7F">
        <w:rPr>
          <w:rFonts w:cstheme="minorHAnsi"/>
          <w:b/>
          <w:sz w:val="21"/>
          <w:szCs w:val="21"/>
        </w:rPr>
        <w:t>.</w:t>
      </w:r>
      <w:r w:rsidR="004A3922" w:rsidRPr="00493696">
        <w:rPr>
          <w:rFonts w:cstheme="minorHAnsi"/>
          <w:b/>
          <w:sz w:val="21"/>
          <w:szCs w:val="21"/>
        </w:rPr>
        <w:t xml:space="preserve"> 3</w:t>
      </w:r>
      <w:r w:rsidR="00AB7017" w:rsidRPr="00493696">
        <w:rPr>
          <w:rFonts w:cstheme="minorHAnsi"/>
          <w:b/>
          <w:sz w:val="21"/>
          <w:szCs w:val="21"/>
        </w:rPr>
        <w:t>g</w:t>
      </w:r>
      <w:r w:rsidR="006A7E7F">
        <w:rPr>
          <w:rFonts w:cstheme="minorHAnsi"/>
          <w:sz w:val="21"/>
          <w:szCs w:val="21"/>
        </w:rPr>
        <w:t>) show that</w:t>
      </w:r>
      <w:r w:rsidR="004A3922" w:rsidRPr="00493696">
        <w:rPr>
          <w:rFonts w:cstheme="minorHAnsi"/>
          <w:sz w:val="21"/>
          <w:szCs w:val="21"/>
        </w:rPr>
        <w:t xml:space="preserve"> Med1 signals were enriched in the</w:t>
      </w:r>
      <w:r w:rsidR="00163843" w:rsidRPr="00493696">
        <w:rPr>
          <w:rFonts w:cstheme="minorHAnsi"/>
          <w:sz w:val="21"/>
          <w:szCs w:val="21"/>
        </w:rPr>
        <w:t xml:space="preserve"> active enhancers, especially in highly active enhancers.</w:t>
      </w:r>
      <w:r w:rsidR="00692E22" w:rsidRPr="00493696">
        <w:rPr>
          <w:rFonts w:cstheme="minorHAnsi"/>
          <w:sz w:val="21"/>
          <w:szCs w:val="21"/>
        </w:rPr>
        <w:t xml:space="preserve"> These results </w:t>
      </w:r>
      <w:r w:rsidR="00FB5FE2">
        <w:rPr>
          <w:rFonts w:cstheme="minorHAnsi"/>
          <w:sz w:val="21"/>
          <w:szCs w:val="21"/>
        </w:rPr>
        <w:t>indicate</w:t>
      </w:r>
      <w:r w:rsidR="00616DB3">
        <w:rPr>
          <w:rFonts w:cstheme="minorHAnsi"/>
          <w:sz w:val="21"/>
          <w:szCs w:val="21"/>
        </w:rPr>
        <w:t xml:space="preserve"> </w:t>
      </w:r>
      <w:r w:rsidR="00692E22" w:rsidRPr="00493696">
        <w:rPr>
          <w:rFonts w:cstheme="minorHAnsi"/>
          <w:sz w:val="21"/>
          <w:szCs w:val="21"/>
        </w:rPr>
        <w:t xml:space="preserve">that </w:t>
      </w:r>
      <w:proofErr w:type="spellStart"/>
      <w:r w:rsidR="00FB5FE2" w:rsidRPr="00493696">
        <w:rPr>
          <w:rFonts w:cstheme="minorHAnsi"/>
          <w:sz w:val="21"/>
          <w:szCs w:val="21"/>
        </w:rPr>
        <w:t>RscEpi</w:t>
      </w:r>
      <w:proofErr w:type="spellEnd"/>
      <w:r w:rsidR="00FB5FE2" w:rsidRPr="00493696">
        <w:rPr>
          <w:rFonts w:cstheme="minorHAnsi"/>
          <w:sz w:val="21"/>
          <w:szCs w:val="21"/>
        </w:rPr>
        <w:t xml:space="preserve">-seq </w:t>
      </w:r>
      <w:r w:rsidR="00FB5FE2">
        <w:rPr>
          <w:rFonts w:cstheme="minorHAnsi"/>
          <w:sz w:val="21"/>
          <w:szCs w:val="21"/>
        </w:rPr>
        <w:t xml:space="preserve">data </w:t>
      </w:r>
      <w:r w:rsidR="00FB5FE2" w:rsidRPr="00493696">
        <w:rPr>
          <w:rFonts w:cstheme="minorHAnsi"/>
          <w:sz w:val="21"/>
          <w:szCs w:val="21"/>
        </w:rPr>
        <w:t>can correct</w:t>
      </w:r>
      <w:r w:rsidR="00FB5FE2">
        <w:rPr>
          <w:rFonts w:cstheme="minorHAnsi"/>
          <w:sz w:val="21"/>
          <w:szCs w:val="21"/>
        </w:rPr>
        <w:t>ly identify the</w:t>
      </w:r>
      <w:r w:rsidR="00FB5FE2" w:rsidRPr="00493696">
        <w:rPr>
          <w:rFonts w:cstheme="minorHAnsi"/>
          <w:sz w:val="21"/>
          <w:szCs w:val="21"/>
        </w:rPr>
        <w:t xml:space="preserve"> epigenetic status</w:t>
      </w:r>
      <w:r w:rsidR="00FB5FE2">
        <w:rPr>
          <w:rFonts w:cstheme="minorHAnsi"/>
          <w:sz w:val="21"/>
          <w:szCs w:val="21"/>
        </w:rPr>
        <w:t xml:space="preserve"> of enhancers as defined by </w:t>
      </w:r>
      <w:r w:rsidR="00616DB3">
        <w:rPr>
          <w:rFonts w:cstheme="minorHAnsi"/>
          <w:sz w:val="21"/>
          <w:szCs w:val="21"/>
        </w:rPr>
        <w:t xml:space="preserve">the </w:t>
      </w:r>
      <w:r w:rsidR="00163843" w:rsidRPr="00493696">
        <w:rPr>
          <w:rFonts w:cstheme="minorHAnsi"/>
          <w:sz w:val="21"/>
          <w:szCs w:val="21"/>
        </w:rPr>
        <w:t>relative</w:t>
      </w:r>
      <w:r w:rsidR="0068073A" w:rsidRPr="00493696">
        <w:rPr>
          <w:rFonts w:cstheme="minorHAnsi"/>
          <w:sz w:val="21"/>
          <w:szCs w:val="21"/>
        </w:rPr>
        <w:t xml:space="preserve"> ratio of </w:t>
      </w:r>
      <w:r w:rsidR="00163843" w:rsidRPr="00493696">
        <w:rPr>
          <w:rFonts w:cstheme="minorHAnsi"/>
          <w:sz w:val="21"/>
          <w:szCs w:val="21"/>
        </w:rPr>
        <w:t>Log2(</w:t>
      </w:r>
      <w:r w:rsidR="00B61A43" w:rsidRPr="00493696">
        <w:rPr>
          <w:rFonts w:cstheme="minorHAnsi"/>
          <w:sz w:val="21"/>
          <w:szCs w:val="21"/>
        </w:rPr>
        <w:t>H3K27ac/H3K27me3</w:t>
      </w:r>
      <w:r w:rsidR="00163843" w:rsidRPr="00493696">
        <w:rPr>
          <w:rFonts w:cstheme="minorHAnsi"/>
          <w:sz w:val="21"/>
          <w:szCs w:val="21"/>
        </w:rPr>
        <w:t>)</w:t>
      </w:r>
      <w:r w:rsidR="00FB5FE2">
        <w:rPr>
          <w:rFonts w:cstheme="minorHAnsi"/>
          <w:sz w:val="21"/>
          <w:szCs w:val="21"/>
        </w:rPr>
        <w:t>.</w:t>
      </w:r>
      <w:r w:rsidR="00616DB3">
        <w:rPr>
          <w:rFonts w:cstheme="minorHAnsi"/>
          <w:sz w:val="21"/>
          <w:szCs w:val="21"/>
        </w:rPr>
        <w:t xml:space="preserve"> </w:t>
      </w:r>
    </w:p>
    <w:p w14:paraId="39B18790" w14:textId="0AB24573" w:rsidR="00611DE9" w:rsidRDefault="000044AB" w:rsidP="0014219B">
      <w:pPr>
        <w:spacing w:after="0" w:line="480" w:lineRule="auto"/>
        <w:ind w:firstLine="720"/>
        <w:jc w:val="both"/>
        <w:rPr>
          <w:ins w:id="12" w:author="Ohnuki, Hidetaka (NIH/NCI) [E]" w:date="2020-01-14T15:56:00Z"/>
          <w:rFonts w:cstheme="minorHAnsi"/>
          <w:sz w:val="21"/>
          <w:szCs w:val="21"/>
        </w:rPr>
      </w:pPr>
      <w:r w:rsidRPr="00493696">
        <w:rPr>
          <w:rFonts w:cstheme="minorHAnsi"/>
          <w:sz w:val="21"/>
          <w:szCs w:val="21"/>
        </w:rPr>
        <w:t>We evaluated</w:t>
      </w:r>
      <w:r w:rsidR="00616DB3">
        <w:rPr>
          <w:rFonts w:cstheme="minorHAnsi"/>
          <w:sz w:val="21"/>
          <w:szCs w:val="21"/>
        </w:rPr>
        <w:t xml:space="preserve"> further</w:t>
      </w:r>
      <w:r w:rsidRPr="00493696">
        <w:rPr>
          <w:rFonts w:cstheme="minorHAnsi"/>
          <w:sz w:val="21"/>
          <w:szCs w:val="21"/>
        </w:rPr>
        <w:t xml:space="preserve"> the enhancer classification </w:t>
      </w:r>
      <w:r w:rsidR="0037640B" w:rsidRPr="00493696">
        <w:rPr>
          <w:rFonts w:cstheme="minorHAnsi"/>
          <w:sz w:val="21"/>
          <w:szCs w:val="21"/>
        </w:rPr>
        <w:t xml:space="preserve">using </w:t>
      </w:r>
      <w:r w:rsidR="00616DB3">
        <w:rPr>
          <w:rFonts w:cstheme="minorHAnsi"/>
          <w:sz w:val="21"/>
          <w:szCs w:val="21"/>
        </w:rPr>
        <w:t>the</w:t>
      </w:r>
      <w:r w:rsidR="00163843" w:rsidRPr="00493696">
        <w:rPr>
          <w:rFonts w:cstheme="minorHAnsi"/>
          <w:sz w:val="21"/>
          <w:szCs w:val="21"/>
        </w:rPr>
        <w:t xml:space="preserve"> additional</w:t>
      </w:r>
      <w:r w:rsidR="0037640B" w:rsidRPr="00493696">
        <w:rPr>
          <w:rFonts w:cstheme="minorHAnsi"/>
          <w:sz w:val="21"/>
          <w:szCs w:val="21"/>
        </w:rPr>
        <w:t xml:space="preserve"> epigenetic mark, 5-hydroxymethylcytosine (5hmC).</w:t>
      </w:r>
      <w:r w:rsidR="00A0627A" w:rsidRPr="00493696">
        <w:rPr>
          <w:rFonts w:cstheme="minorHAnsi"/>
          <w:sz w:val="21"/>
          <w:szCs w:val="21"/>
        </w:rPr>
        <w:t xml:space="preserve"> Stroud et al.</w:t>
      </w:r>
      <w:r w:rsidR="00163843" w:rsidRPr="00493696">
        <w:rPr>
          <w:rFonts w:cstheme="minorHAnsi"/>
        </w:rPr>
        <w:t xml:space="preserve"> </w:t>
      </w:r>
      <w:r w:rsidR="00163843" w:rsidRPr="00493696">
        <w:rPr>
          <w:rFonts w:cstheme="minorHAnsi"/>
          <w:sz w:val="21"/>
          <w:szCs w:val="21"/>
        </w:rPr>
        <w:fldChar w:fldCharType="begin"/>
      </w:r>
      <w:r w:rsidR="00163843" w:rsidRPr="00493696">
        <w:rPr>
          <w:rFonts w:cstheme="minorHAnsi"/>
          <w:sz w:val="21"/>
          <w:szCs w:val="21"/>
        </w:rPr>
        <w:instrText xml:space="preserve"> ADDIN EN.CITE &lt;EndNote&gt;&lt;Cite&gt;&lt;Author&gt;Stroud&lt;/Author&gt;&lt;Year&gt;2011&lt;/Year&gt;&lt;RecNum&gt;40&lt;/RecNum&gt;&lt;DisplayText&gt;&lt;style face="superscript"&gt;23&lt;/style&gt;&lt;/DisplayText&gt;&lt;record&gt;&lt;rec-number&gt;40&lt;/rec-number&gt;&lt;foreign-keys&gt;&lt;key app="EN" db-id="p0rwf0wwa2x5dqef9xlxp2ro2vw5swtws2xv" timestamp="1577389289"&gt;40&lt;/key&gt;&lt;/foreign-keys&gt;&lt;ref-type name="Journal Article"&gt;17&lt;/ref-type&gt;&lt;contributors&gt;&lt;authors&gt;&lt;author&gt;Stroud, H.&lt;/author&gt;&lt;author&gt;Feng, S.&lt;/author&gt;&lt;author&gt;Morey Kinney, S.&lt;/author&gt;&lt;author&gt;Pradhan, S.&lt;/author&gt;&lt;author&gt;Jacobsen, S. E.&lt;/author&gt;&lt;/authors&gt;&lt;/contributors&gt;&lt;auth-address&gt;Department of Molecular, Cell and Developmental Biology, University of California-Los Angeles, CA 90095, USA.&lt;/auth-address&gt;&lt;titles&gt;&lt;title&gt;5-Hydroxymethylcytosine is associated with enhancers and gene bodies in human embryonic stem cells&lt;/title&gt;&lt;secondary-title&gt;Genome Biol&lt;/secondary-title&gt;&lt;/titles&gt;&lt;periodical&gt;&lt;full-title&gt;Genome Biol&lt;/full-title&gt;&lt;/periodical&gt;&lt;pages&gt;R54&lt;/pages&gt;&lt;volume&gt;12&lt;/volume&gt;&lt;number&gt;6&lt;/number&gt;&lt;edition&gt;2011/06/22&lt;/edition&gt;&lt;keywords&gt;&lt;keyword&gt;5-Methylcytosine/analogs &amp;amp; derivatives&lt;/keyword&gt;&lt;keyword&gt;Base Composition&lt;/keyword&gt;&lt;keyword&gt;Binding Sites/genetics&lt;/keyword&gt;&lt;keyword&gt;Cytosine/*analogs &amp;amp; derivatives/metabolism&lt;/keyword&gt;&lt;keyword&gt;Embryonic Stem Cells/*metabolism&lt;/keyword&gt;&lt;keyword&gt;*Enhancer Elements, Genetic&lt;/keyword&gt;&lt;keyword&gt;Gene Expression Regulation, Developmental&lt;/keyword&gt;&lt;keyword&gt;Humans&lt;/keyword&gt;&lt;keyword&gt;Transcription Factors/metabolism&lt;/keyword&gt;&lt;/keywords&gt;&lt;dates&gt;&lt;year&gt;2011&lt;/year&gt;&lt;pub-dates&gt;&lt;date&gt;Jun 20&lt;/date&gt;&lt;/pub-dates&gt;&lt;/dates&gt;&lt;isbn&gt;1474-760X (Electronic)&amp;#xD;1474-7596 (Linking)&lt;/isbn&gt;&lt;accession-num&gt;21689397&lt;/accession-num&gt;&lt;urls&gt;&lt;related-urls&gt;&lt;url&gt;https://www.ncbi.nlm.nih.gov/pubmed/21689397&lt;/url&gt;&lt;/related-urls&gt;&lt;/urls&gt;&lt;custom2&gt;PMC3218842&lt;/custom2&gt;&lt;electronic-resource-num&gt;10.1186/gb-2011-12-6-r54&lt;/electronic-resource-num&gt;&lt;/record&gt;&lt;/Cite&gt;&lt;/EndNote&gt;</w:instrText>
      </w:r>
      <w:r w:rsidR="00163843" w:rsidRPr="00493696">
        <w:rPr>
          <w:rFonts w:cstheme="minorHAnsi"/>
          <w:sz w:val="21"/>
          <w:szCs w:val="21"/>
        </w:rPr>
        <w:fldChar w:fldCharType="separate"/>
      </w:r>
      <w:r w:rsidR="00163843" w:rsidRPr="00493696">
        <w:rPr>
          <w:rFonts w:cstheme="minorHAnsi"/>
          <w:noProof/>
          <w:sz w:val="21"/>
          <w:szCs w:val="21"/>
          <w:vertAlign w:val="superscript"/>
        </w:rPr>
        <w:t>23</w:t>
      </w:r>
      <w:r w:rsidR="00163843" w:rsidRPr="00493696">
        <w:rPr>
          <w:rFonts w:cstheme="minorHAnsi"/>
          <w:sz w:val="21"/>
          <w:szCs w:val="21"/>
        </w:rPr>
        <w:fldChar w:fldCharType="end"/>
      </w:r>
      <w:r w:rsidR="00A0627A" w:rsidRPr="00493696">
        <w:rPr>
          <w:rFonts w:cstheme="minorHAnsi"/>
          <w:sz w:val="21"/>
          <w:szCs w:val="21"/>
        </w:rPr>
        <w:t xml:space="preserve"> reported that 5hmC is significantly enriched in enhancers with H3K27ac.</w:t>
      </w:r>
      <w:r w:rsidR="0001107D">
        <w:rPr>
          <w:rFonts w:cstheme="minorHAnsi"/>
          <w:sz w:val="21"/>
          <w:szCs w:val="21"/>
        </w:rPr>
        <w:t xml:space="preserve"> </w:t>
      </w:r>
      <w:r w:rsidR="0001107D">
        <w:rPr>
          <w:rFonts w:cstheme="minorHAnsi"/>
        </w:rPr>
        <w:t>In addition</w:t>
      </w:r>
      <w:r w:rsidR="00FB7930" w:rsidRPr="00493696">
        <w:rPr>
          <w:rFonts w:cstheme="minorHAnsi"/>
          <w:sz w:val="21"/>
          <w:szCs w:val="21"/>
        </w:rPr>
        <w:t xml:space="preserve">, 5hmC is generated by </w:t>
      </w:r>
      <w:r w:rsidR="0001107D">
        <w:rPr>
          <w:rFonts w:cstheme="minorHAnsi"/>
          <w:sz w:val="21"/>
          <w:szCs w:val="21"/>
        </w:rPr>
        <w:t>the</w:t>
      </w:r>
      <w:r w:rsidR="00FB7930" w:rsidRPr="00493696">
        <w:rPr>
          <w:rFonts w:cstheme="minorHAnsi"/>
          <w:sz w:val="21"/>
          <w:szCs w:val="21"/>
        </w:rPr>
        <w:t xml:space="preserve"> enzyme Ten-eleven translocation 1 (TET1)</w:t>
      </w:r>
      <w:r w:rsidR="00163843" w:rsidRPr="00493696">
        <w:rPr>
          <w:rFonts w:cstheme="minorHAnsi"/>
        </w:rPr>
        <w:t xml:space="preserve"> </w:t>
      </w:r>
      <w:r w:rsidR="00163843" w:rsidRPr="00493696">
        <w:rPr>
          <w:rFonts w:cstheme="minorHAnsi"/>
          <w:sz w:val="21"/>
          <w:szCs w:val="21"/>
        </w:rPr>
        <w:fldChar w:fldCharType="begin">
          <w:fldData xml:space="preserve">PEVuZE5vdGU+PENpdGU+PEF1dGhvcj5JdG88L0F1dGhvcj48WWVhcj4yMDExPC9ZZWFyPjxSZWNO
dW0+NDI8L1JlY051bT48RGlzcGxheVRleHQ+PHN0eWxlIGZhY2U9InN1cGVyc2NyaXB0Ij4yNCwy
NTwvc3R5bGU+PC9EaXNwbGF5VGV4dD48cmVjb3JkPjxyZWMtbnVtYmVyPjQyPC9yZWMtbnVtYmVy
Pjxmb3JlaWduLWtleXM+PGtleSBhcHA9IkVOIiBkYi1pZD0icDByd2Ywd3dhMng1ZHFlZjl4bHhw
MnJvMnZ3NXN3dHdzMnh2IiB0aW1lc3RhbXA9IjE1NzczODk3NjMiPjQyPC9rZXk+PC9mb3JlaWdu
LWtleXM+PHJlZi10eXBlIG5hbWU9IkpvdXJuYWwgQXJ0aWNsZSI+MTc8L3JlZi10eXBlPjxjb250
cmlidXRvcnM+PGF1dGhvcnM+PGF1dGhvcj5JdG8sIFMuPC9hdXRob3I+PGF1dGhvcj5TaGVuLCBM
LjwvYXV0aG9yPjxhdXRob3I+RGFpLCBRLjwvYXV0aG9yPjxhdXRob3I+V3UsIFMuIEMuPC9hdXRo
b3I+PGF1dGhvcj5Db2xsaW5zLCBMLiBCLjwvYXV0aG9yPjxhdXRob3I+U3dlbmJlcmcsIEouIEEu
PC9hdXRob3I+PGF1dGhvcj5IZSwgQy48L2F1dGhvcj48YXV0aG9yPlpoYW5nLCBZLjwvYXV0aG9y
PjwvYXV0aG9ycz48L2NvbnRyaWJ1dG9ycz48YXV0aC1hZGRyZXNzPkhvd2FyZCBIdWdoZXMgTWVk
aWNhbCBJbnN0aXR1dGUgYW5kIERlcGFydG1lbnQgb2YgQmlvY2hlbWlzdHJ5IGFuZCBCaW9waHlz
aWNzLCBVbml2ZXJzaXR5IG9mIE5vcnRoIENhcm9saW5hIGF0IENoYXBlbCBIaWxsLCBDaGFwZWwg
SGlsbCwgTkMgMjc1OTktNzI5NSwgVVNBLjwvYXV0aC1hZGRyZXNzPjx0aXRsZXM+PHRpdGxlPlRl
dCBwcm90ZWlucyBjYW4gY29udmVydCA1LW1ldGh5bGN5dG9zaW5lIHRvIDUtZm9ybXlsY3l0b3Np
bmUgYW5kIDUtY2FyYm94eWxjeXRvc2luZTwvdGl0bGU+PHNlY29uZGFyeS10aXRsZT5TY2llbmNl
PC9zZWNvbmRhcnktdGl0bGU+PC90aXRsZXM+PHBlcmlvZGljYWw+PGZ1bGwtdGl0bGU+U2NpZW5j
ZTwvZnVsbC10aXRsZT48L3BlcmlvZGljYWw+PHBhZ2VzPjEzMDAtMzwvcGFnZXM+PHZvbHVtZT4z
MzM8L3ZvbHVtZT48bnVtYmVyPjYwNDc8L251bWJlcj48ZWRpdGlvbj4yMDExLzA3LzIzPC9lZGl0
aW9uPjxrZXl3b3Jkcz48a2V5d29yZD41LU1ldGh5bGN5dG9zaW5lLyptZXRhYm9saXNtPC9rZXl3
b3JkPjxrZXl3b3JkPkFuaW1hbHM8L2tleXdvcmQ+PGtleXdvcmQ+Q2VsbCBMaW5lPC9rZXl3b3Jk
PjxrZXl3b3JkPkN5dG9zaW5lLyphbmFsb2dzICZhbXA7IGRlcml2YXRpdmVzL21ldGFib2xpc208
L2tleXdvcmQ+PGtleXdvcmQ+RE5BLyptZXRhYm9saXNtPC9rZXl3b3JkPjxrZXl3b3JkPkROQSBN
ZXRoeWxhdGlvbjwva2V5d29yZD48a2V5d29yZD5ETkEtQmluZGluZyBQcm90ZWlucy9nZW5ldGlj
cy8qbWV0YWJvbGlzbTwva2V5d29yZD48a2V5d29yZD5FbWJyeW9uaWMgU3RlbSBDZWxscy9tZXRh
Ym9saXNtPC9rZXl3b3JkPjxrZXl3b3JkPkh1bWFuczwva2V5d29yZD48a2V5d29yZD5NaWNlPC9r
ZXl3b3JkPjxrZXl3b3JkPk94aWRhdGlvbi1SZWR1Y3Rpb248L2tleXdvcmQ+PGtleXdvcmQ+UHJv
dG8tT25jb2dlbmUgUHJvdGVpbnMvZ2VuZXRpY3MvKm1ldGFib2xpc208L2tleXdvcmQ+PGtleXdv
cmQ+UmVjb21iaW5hbnQgRnVzaW9uIFByb3RlaW5zL21ldGFib2xpc208L2tleXdvcmQ+PC9rZXl3
b3Jkcz48ZGF0ZXM+PHllYXI+MjAxMTwveWVhcj48cHViLWRhdGVzPjxkYXRlPlNlcCAyPC9kYXRl
PjwvcHViLWRhdGVzPjwvZGF0ZXM+PGlzYm4+MTA5NS05MjAzIChFbGVjdHJvbmljKSYjeEQ7MDAz
Ni04MDc1IChMaW5raW5nKTwvaXNibj48YWNjZXNzaW9uLW51bT4yMTc3ODM2NDwvYWNjZXNzaW9u
LW51bT48dXJscz48cmVsYXRlZC11cmxzPjx1cmw+aHR0cHM6Ly93d3cubmNiaS5ubG0ubmloLmdv
di9wdWJtZWQvMjE3NzgzNjQ8L3VybD48L3JlbGF0ZWQtdXJscz48L3VybHM+PGN1c3RvbTI+UE1D
MzQ5NTI0NjwvY3VzdG9tMj48ZWxlY3Ryb25pYy1yZXNvdXJjZS1udW0+MTAuMTEyNi9zY2llbmNl
LjEyMTA1OTc8L2VsZWN0cm9uaWMtcmVzb3VyY2UtbnVtPjwvcmVjb3JkPjwvQ2l0ZT48Q2l0ZT48
QXV0aG9yPldpbGxpYW1zPC9BdXRob3I+PFllYXI+MjAxMTwvWWVhcj48UmVjTnVtPjQxPC9SZWNO
dW0+PHJlY29yZD48cmVjLW51bWJlcj40MTwvcmVjLW51bWJlcj48Zm9yZWlnbi1rZXlzPjxrZXkg
YXBwPSJFTiIgZGItaWQ9InAwcndmMHd3YTJ4NWRxZWY5eGx4cDJybzJ2dzVzd3R3czJ4diIgdGlt
ZXN0YW1wPSIxNTc3Mzg5NjM0Ij40MTwva2V5PjwvZm9yZWlnbi1rZXlzPjxyZWYtdHlwZSBuYW1l
PSJKb3VybmFsIEFydGljbGUiPjE3PC9yZWYtdHlwZT48Y29udHJpYnV0b3JzPjxhdXRob3JzPjxh
dXRob3I+V2lsbGlhbXMsIEsuPC9hdXRob3I+PGF1dGhvcj5DaHJpc3RlbnNlbiwgSi48L2F1dGhv
cj48YXV0aG9yPlBlZGVyc2VuLCBNLiBULjwvYXV0aG9yPjxhdXRob3I+Sm9oYW5zZW4sIEouIFYu
PC9hdXRob3I+PGF1dGhvcj5DbG9vcywgUC4gQS48L2F1dGhvcj48YXV0aG9yPlJhcHBzaWxiZXIs
IEouPC9hdXRob3I+PGF1dGhvcj5IZWxpbiwgSy48L2F1dGhvcj48L2F1dGhvcnM+PC9jb250cmli
dXRvcnM+PGF1dGgtYWRkcmVzcz5CaW90ZWNoIFJlc2VhcmNoIGFuZCBJbm5vdmF0aW9uIENlbnRy
ZSwgVW5pdmVyc2l0eSBvZiBDb3BlbmhhZ2VuLCBPbGUgTWFhbG9lcyBWZWogNSwgMjIwMCBDb3Bl
bmhhZ2VuLCBEZW5tYXJrLjwvYXV0aC1hZGRyZXNzPjx0aXRsZXM+PHRpdGxlPlRFVDEgYW5kIGh5
ZHJveHltZXRoeWxjeXRvc2luZSBpbiB0cmFuc2NyaXB0aW9uIGFuZCBETkEgbWV0aHlsYXRpb24g
ZmlkZWxpdHk8L3RpdGxlPjxzZWNvbmRhcnktdGl0bGU+TmF0dXJlPC9zZWNvbmRhcnktdGl0bGU+
PC90aXRsZXM+PHBlcmlvZGljYWw+PGZ1bGwtdGl0bGU+TmF0dXJlPC9mdWxsLXRpdGxlPjwvcGVy
aW9kaWNhbD48cGFnZXM+MzQzLTg8L3BhZ2VzPjx2b2x1bWU+NDczPC92b2x1bWU+PG51bWJlcj43
MzQ3PC9udW1iZXI+PGVkaXRpb24+MjAxMS8wNC8xNTwvZWRpdGlvbj48a2V5d29yZHM+PGtleXdv
cmQ+NS1NZXRoeWxjeXRvc2luZS9hbmFsb2dzICZhbXA7IGRlcml2YXRpdmVzPC9rZXl3b3JkPjxr
ZXl3b3JkPkFuaW1hbHM8L2tleXdvcmQ+PGtleXdvcmQ+Q2VsbCBMaW5lPC9rZXl3b3JkPjxrZXl3
b3JkPkNwRyBJc2xhbmRzL2dlbmV0aWNzPC9rZXl3b3JkPjxrZXl3b3JkPkN5dG9zaW5lLyphbmFs
b2dzICZhbXA7IGRlcml2YXRpdmVzL21ldGFib2xpc208L2tleXdvcmQ+PGtleXdvcmQ+RE5BIChD
eXRvc2luZS01LSktTWV0aHlsdHJhbnNmZXJhc2UgMTwva2V5d29yZD48a2V5d29yZD5ETkEgKEN5
dG9zaW5lLTUtKS1NZXRoeWx0cmFuc2ZlcmFzZXMvZ2VuZXRpY3M8L2tleXdvcmQ+PGtleXdvcmQ+
KkROQSBNZXRoeWxhdGlvbjwva2V5d29yZD48a2V5d29yZD5ETkEtQmluZGluZyBQcm90ZWlucy9k
ZWZpY2llbmN5L2dlbmV0aWNzLyptZXRhYm9saXNtPC9rZXl3b3JkPjxrZXl3b3JkPkRvd24tUmVn
dWxhdGlvbjwva2V5d29yZD48a2V5d29yZD5FbWJyeW9uaWMgU3RlbSBDZWxscy9jeXRvbG9neS9t
ZXRhYm9saXNtPC9rZXl3b3JkPjxrZXl3b3JkPkdlbmUgS25vY2tkb3duIFRlY2huaXF1ZXM8L2tl
eXdvcmQ+PGtleXdvcmQ+TWljZTwva2V5d29yZD48a2V5d29yZD5Qcm90ZWluIEJpbmRpbmc8L2tl
eXdvcmQ+PGtleXdvcmQ+UHJvdG8tT25jb2dlbmUgUHJvdGVpbnMvZGVmaWNpZW5jeS9nZW5ldGlj
cy8qbWV0YWJvbGlzbTwva2V5d29yZD48a2V5d29yZD5SZXByZXNzb3IgUHJvdGVpbnMvbWV0YWJv
bGlzbTwva2V5d29yZD48a2V5d29yZD5UcmFuc2NyaXB0aW9uIEluaXRpYXRpb24gU2l0ZTwva2V5
d29yZD48a2V5d29yZD4qVHJhbnNjcmlwdGlvbiwgR2VuZXRpYzwva2V5d29yZD48L2tleXdvcmRz
PjxkYXRlcz48eWVhcj4yMDExPC95ZWFyPjxwdWItZGF0ZXM+PGRhdGU+TWF5IDE5PC9kYXRlPjwv
cHViLWRhdGVzPjwvZGF0ZXM+PGlzYm4+MTQ3Ni00Njg3IChFbGVjdHJvbmljKSYjeEQ7MDAyOC0w
ODM2IChMaW5raW5nKTwvaXNibj48YWNjZXNzaW9uLW51bT4yMTQ5MDYwMTwvYWNjZXNzaW9uLW51
bT48dXJscz48cmVsYXRlZC11cmxzPjx1cmw+aHR0cHM6Ly93d3cubmNiaS5ubG0ubmloLmdvdi9w
dWJtZWQvMjE0OTA2MDE8L3VybD48L3JlbGF0ZWQtdXJscz48L3VybHM+PGN1c3RvbTI+UE1DMzQw
ODU5MjwvY3VzdG9tMj48ZWxlY3Ryb25pYy1yZXNvdXJjZS1udW0+MTAuMTAzOC9uYXR1cmUxMDA2
NjwvZWxlY3Ryb25pYy1yZXNvdXJjZS1udW0+PC9yZWNvcmQ+PC9DaXRlPjwvRW5kTm90ZT4A
</w:fldData>
        </w:fldChar>
      </w:r>
      <w:r w:rsidR="00163843" w:rsidRPr="00493696">
        <w:rPr>
          <w:rFonts w:cstheme="minorHAnsi"/>
          <w:sz w:val="21"/>
          <w:szCs w:val="21"/>
        </w:rPr>
        <w:instrText xml:space="preserve"> ADDIN EN.CITE </w:instrText>
      </w:r>
      <w:r w:rsidR="00163843" w:rsidRPr="00493696">
        <w:rPr>
          <w:rFonts w:cstheme="minorHAnsi"/>
          <w:sz w:val="21"/>
          <w:szCs w:val="21"/>
        </w:rPr>
        <w:fldChar w:fldCharType="begin">
          <w:fldData xml:space="preserve">PEVuZE5vdGU+PENpdGU+PEF1dGhvcj5JdG88L0F1dGhvcj48WWVhcj4yMDExPC9ZZWFyPjxSZWNO
dW0+NDI8L1JlY051bT48RGlzcGxheVRleHQ+PHN0eWxlIGZhY2U9InN1cGVyc2NyaXB0Ij4yNCwy
NTwvc3R5bGU+PC9EaXNwbGF5VGV4dD48cmVjb3JkPjxyZWMtbnVtYmVyPjQyPC9yZWMtbnVtYmVy
Pjxmb3JlaWduLWtleXM+PGtleSBhcHA9IkVOIiBkYi1pZD0icDByd2Ywd3dhMng1ZHFlZjl4bHhw
MnJvMnZ3NXN3dHdzMnh2IiB0aW1lc3RhbXA9IjE1NzczODk3NjMiPjQyPC9rZXk+PC9mb3JlaWdu
LWtleXM+PHJlZi10eXBlIG5hbWU9IkpvdXJuYWwgQXJ0aWNsZSI+MTc8L3JlZi10eXBlPjxjb250
cmlidXRvcnM+PGF1dGhvcnM+PGF1dGhvcj5JdG8sIFMuPC9hdXRob3I+PGF1dGhvcj5TaGVuLCBM
LjwvYXV0aG9yPjxhdXRob3I+RGFpLCBRLjwvYXV0aG9yPjxhdXRob3I+V3UsIFMuIEMuPC9hdXRo
b3I+PGF1dGhvcj5Db2xsaW5zLCBMLiBCLjwvYXV0aG9yPjxhdXRob3I+U3dlbmJlcmcsIEouIEEu
PC9hdXRob3I+PGF1dGhvcj5IZSwgQy48L2F1dGhvcj48YXV0aG9yPlpoYW5nLCBZLjwvYXV0aG9y
PjwvYXV0aG9ycz48L2NvbnRyaWJ1dG9ycz48YXV0aC1hZGRyZXNzPkhvd2FyZCBIdWdoZXMgTWVk
aWNhbCBJbnN0aXR1dGUgYW5kIERlcGFydG1lbnQgb2YgQmlvY2hlbWlzdHJ5IGFuZCBCaW9waHlz
aWNzLCBVbml2ZXJzaXR5IG9mIE5vcnRoIENhcm9saW5hIGF0IENoYXBlbCBIaWxsLCBDaGFwZWwg
SGlsbCwgTkMgMjc1OTktNzI5NSwgVVNBLjwvYXV0aC1hZGRyZXNzPjx0aXRsZXM+PHRpdGxlPlRl
dCBwcm90ZWlucyBjYW4gY29udmVydCA1LW1ldGh5bGN5dG9zaW5lIHRvIDUtZm9ybXlsY3l0b3Np
bmUgYW5kIDUtY2FyYm94eWxjeXRvc2luZTwvdGl0bGU+PHNlY29uZGFyeS10aXRsZT5TY2llbmNl
PC9zZWNvbmRhcnktdGl0bGU+PC90aXRsZXM+PHBlcmlvZGljYWw+PGZ1bGwtdGl0bGU+U2NpZW5j
ZTwvZnVsbC10aXRsZT48L3BlcmlvZGljYWw+PHBhZ2VzPjEzMDAtMzwvcGFnZXM+PHZvbHVtZT4z
MzM8L3ZvbHVtZT48bnVtYmVyPjYwNDc8L251bWJlcj48ZWRpdGlvbj4yMDExLzA3LzIzPC9lZGl0
aW9uPjxrZXl3b3Jkcz48a2V5d29yZD41LU1ldGh5bGN5dG9zaW5lLyptZXRhYm9saXNtPC9rZXl3
b3JkPjxrZXl3b3JkPkFuaW1hbHM8L2tleXdvcmQ+PGtleXdvcmQ+Q2VsbCBMaW5lPC9rZXl3b3Jk
PjxrZXl3b3JkPkN5dG9zaW5lLyphbmFsb2dzICZhbXA7IGRlcml2YXRpdmVzL21ldGFib2xpc208
L2tleXdvcmQ+PGtleXdvcmQ+RE5BLyptZXRhYm9saXNtPC9rZXl3b3JkPjxrZXl3b3JkPkROQSBN
ZXRoeWxhdGlvbjwva2V5d29yZD48a2V5d29yZD5ETkEtQmluZGluZyBQcm90ZWlucy9nZW5ldGlj
cy8qbWV0YWJvbGlzbTwva2V5d29yZD48a2V5d29yZD5FbWJyeW9uaWMgU3RlbSBDZWxscy9tZXRh
Ym9saXNtPC9rZXl3b3JkPjxrZXl3b3JkPkh1bWFuczwva2V5d29yZD48a2V5d29yZD5NaWNlPC9r
ZXl3b3JkPjxrZXl3b3JkPk94aWRhdGlvbi1SZWR1Y3Rpb248L2tleXdvcmQ+PGtleXdvcmQ+UHJv
dG8tT25jb2dlbmUgUHJvdGVpbnMvZ2VuZXRpY3MvKm1ldGFib2xpc208L2tleXdvcmQ+PGtleXdv
cmQ+UmVjb21iaW5hbnQgRnVzaW9uIFByb3RlaW5zL21ldGFib2xpc208L2tleXdvcmQ+PC9rZXl3
b3Jkcz48ZGF0ZXM+PHllYXI+MjAxMTwveWVhcj48cHViLWRhdGVzPjxkYXRlPlNlcCAyPC9kYXRl
PjwvcHViLWRhdGVzPjwvZGF0ZXM+PGlzYm4+MTA5NS05MjAzIChFbGVjdHJvbmljKSYjeEQ7MDAz
Ni04MDc1IChMaW5raW5nKTwvaXNibj48YWNjZXNzaW9uLW51bT4yMTc3ODM2NDwvYWNjZXNzaW9u
LW51bT48dXJscz48cmVsYXRlZC11cmxzPjx1cmw+aHR0cHM6Ly93d3cubmNiaS5ubG0ubmloLmdv
di9wdWJtZWQvMjE3NzgzNjQ8L3VybD48L3JlbGF0ZWQtdXJscz48L3VybHM+PGN1c3RvbTI+UE1D
MzQ5NTI0NjwvY3VzdG9tMj48ZWxlY3Ryb25pYy1yZXNvdXJjZS1udW0+MTAuMTEyNi9zY2llbmNl
LjEyMTA1OTc8L2VsZWN0cm9uaWMtcmVzb3VyY2UtbnVtPjwvcmVjb3JkPjwvQ2l0ZT48Q2l0ZT48
QXV0aG9yPldpbGxpYW1zPC9BdXRob3I+PFllYXI+MjAxMTwvWWVhcj48UmVjTnVtPjQxPC9SZWNO
dW0+PHJlY29yZD48cmVjLW51bWJlcj40MTwvcmVjLW51bWJlcj48Zm9yZWlnbi1rZXlzPjxrZXkg
YXBwPSJFTiIgZGItaWQ9InAwcndmMHd3YTJ4NWRxZWY5eGx4cDJybzJ2dzVzd3R3czJ4diIgdGlt
ZXN0YW1wPSIxNTc3Mzg5NjM0Ij40MTwva2V5PjwvZm9yZWlnbi1rZXlzPjxyZWYtdHlwZSBuYW1l
PSJKb3VybmFsIEFydGljbGUiPjE3PC9yZWYtdHlwZT48Y29udHJpYnV0b3JzPjxhdXRob3JzPjxh
dXRob3I+V2lsbGlhbXMsIEsuPC9hdXRob3I+PGF1dGhvcj5DaHJpc3RlbnNlbiwgSi48L2F1dGhv
cj48YXV0aG9yPlBlZGVyc2VuLCBNLiBULjwvYXV0aG9yPjxhdXRob3I+Sm9oYW5zZW4sIEouIFYu
PC9hdXRob3I+PGF1dGhvcj5DbG9vcywgUC4gQS48L2F1dGhvcj48YXV0aG9yPlJhcHBzaWxiZXIs
IEouPC9hdXRob3I+PGF1dGhvcj5IZWxpbiwgSy48L2F1dGhvcj48L2F1dGhvcnM+PC9jb250cmli
dXRvcnM+PGF1dGgtYWRkcmVzcz5CaW90ZWNoIFJlc2VhcmNoIGFuZCBJbm5vdmF0aW9uIENlbnRy
ZSwgVW5pdmVyc2l0eSBvZiBDb3BlbmhhZ2VuLCBPbGUgTWFhbG9lcyBWZWogNSwgMjIwMCBDb3Bl
bmhhZ2VuLCBEZW5tYXJrLjwvYXV0aC1hZGRyZXNzPjx0aXRsZXM+PHRpdGxlPlRFVDEgYW5kIGh5
ZHJveHltZXRoeWxjeXRvc2luZSBpbiB0cmFuc2NyaXB0aW9uIGFuZCBETkEgbWV0aHlsYXRpb24g
ZmlkZWxpdHk8L3RpdGxlPjxzZWNvbmRhcnktdGl0bGU+TmF0dXJlPC9zZWNvbmRhcnktdGl0bGU+
PC90aXRsZXM+PHBlcmlvZGljYWw+PGZ1bGwtdGl0bGU+TmF0dXJlPC9mdWxsLXRpdGxlPjwvcGVy
aW9kaWNhbD48cGFnZXM+MzQzLTg8L3BhZ2VzPjx2b2x1bWU+NDczPC92b2x1bWU+PG51bWJlcj43
MzQ3PC9udW1iZXI+PGVkaXRpb24+MjAxMS8wNC8xNTwvZWRpdGlvbj48a2V5d29yZHM+PGtleXdv
cmQ+NS1NZXRoeWxjeXRvc2luZS9hbmFsb2dzICZhbXA7IGRlcml2YXRpdmVzPC9rZXl3b3JkPjxr
ZXl3b3JkPkFuaW1hbHM8L2tleXdvcmQ+PGtleXdvcmQ+Q2VsbCBMaW5lPC9rZXl3b3JkPjxrZXl3
b3JkPkNwRyBJc2xhbmRzL2dlbmV0aWNzPC9rZXl3b3JkPjxrZXl3b3JkPkN5dG9zaW5lLyphbmFs
b2dzICZhbXA7IGRlcml2YXRpdmVzL21ldGFib2xpc208L2tleXdvcmQ+PGtleXdvcmQ+RE5BIChD
eXRvc2luZS01LSktTWV0aHlsdHJhbnNmZXJhc2UgMTwva2V5d29yZD48a2V5d29yZD5ETkEgKEN5
dG9zaW5lLTUtKS1NZXRoeWx0cmFuc2ZlcmFzZXMvZ2VuZXRpY3M8L2tleXdvcmQ+PGtleXdvcmQ+
KkROQSBNZXRoeWxhdGlvbjwva2V5d29yZD48a2V5d29yZD5ETkEtQmluZGluZyBQcm90ZWlucy9k
ZWZpY2llbmN5L2dlbmV0aWNzLyptZXRhYm9saXNtPC9rZXl3b3JkPjxrZXl3b3JkPkRvd24tUmVn
dWxhdGlvbjwva2V5d29yZD48a2V5d29yZD5FbWJyeW9uaWMgU3RlbSBDZWxscy9jeXRvbG9neS9t
ZXRhYm9saXNtPC9rZXl3b3JkPjxrZXl3b3JkPkdlbmUgS25vY2tkb3duIFRlY2huaXF1ZXM8L2tl
eXdvcmQ+PGtleXdvcmQ+TWljZTwva2V5d29yZD48a2V5d29yZD5Qcm90ZWluIEJpbmRpbmc8L2tl
eXdvcmQ+PGtleXdvcmQ+UHJvdG8tT25jb2dlbmUgUHJvdGVpbnMvZGVmaWNpZW5jeS9nZW5ldGlj
cy8qbWV0YWJvbGlzbTwva2V5d29yZD48a2V5d29yZD5SZXByZXNzb3IgUHJvdGVpbnMvbWV0YWJv
bGlzbTwva2V5d29yZD48a2V5d29yZD5UcmFuc2NyaXB0aW9uIEluaXRpYXRpb24gU2l0ZTwva2V5
d29yZD48a2V5d29yZD4qVHJhbnNjcmlwdGlvbiwgR2VuZXRpYzwva2V5d29yZD48L2tleXdvcmRz
PjxkYXRlcz48eWVhcj4yMDExPC95ZWFyPjxwdWItZGF0ZXM+PGRhdGU+TWF5IDE5PC9kYXRlPjwv
cHViLWRhdGVzPjwvZGF0ZXM+PGlzYm4+MTQ3Ni00Njg3IChFbGVjdHJvbmljKSYjeEQ7MDAyOC0w
ODM2IChMaW5raW5nKTwvaXNibj48YWNjZXNzaW9uLW51bT4yMTQ5MDYwMTwvYWNjZXNzaW9uLW51
bT48dXJscz48cmVsYXRlZC11cmxzPjx1cmw+aHR0cHM6Ly93d3cubmNiaS5ubG0ubmloLmdvdi9w
dWJtZWQvMjE0OTA2MDE8L3VybD48L3JlbGF0ZWQtdXJscz48L3VybHM+PGN1c3RvbTI+UE1DMzQw
ODU5MjwvY3VzdG9tMj48ZWxlY3Ryb25pYy1yZXNvdXJjZS1udW0+MTAuMTAzOC9uYXR1cmUxMDA2
NjwvZWxlY3Ryb25pYy1yZXNvdXJjZS1udW0+PC9yZWNvcmQ+PC9DaXRlPjwvRW5kTm90ZT4A
</w:fldData>
        </w:fldChar>
      </w:r>
      <w:r w:rsidR="00163843" w:rsidRPr="00493696">
        <w:rPr>
          <w:rFonts w:cstheme="minorHAnsi"/>
          <w:sz w:val="21"/>
          <w:szCs w:val="21"/>
        </w:rPr>
        <w:instrText xml:space="preserve"> ADDIN EN.CITE.DATA </w:instrText>
      </w:r>
      <w:r w:rsidR="00163843" w:rsidRPr="00493696">
        <w:rPr>
          <w:rFonts w:cstheme="minorHAnsi"/>
          <w:sz w:val="21"/>
          <w:szCs w:val="21"/>
        </w:rPr>
      </w:r>
      <w:r w:rsidR="00163843" w:rsidRPr="00493696">
        <w:rPr>
          <w:rFonts w:cstheme="minorHAnsi"/>
          <w:sz w:val="21"/>
          <w:szCs w:val="21"/>
        </w:rPr>
        <w:fldChar w:fldCharType="end"/>
      </w:r>
      <w:r w:rsidR="00163843" w:rsidRPr="00493696">
        <w:rPr>
          <w:rFonts w:cstheme="minorHAnsi"/>
          <w:sz w:val="21"/>
          <w:szCs w:val="21"/>
        </w:rPr>
      </w:r>
      <w:r w:rsidR="00163843" w:rsidRPr="00493696">
        <w:rPr>
          <w:rFonts w:cstheme="minorHAnsi"/>
          <w:sz w:val="21"/>
          <w:szCs w:val="21"/>
        </w:rPr>
        <w:fldChar w:fldCharType="separate"/>
      </w:r>
      <w:r w:rsidR="00163843" w:rsidRPr="00493696">
        <w:rPr>
          <w:rFonts w:cstheme="minorHAnsi"/>
          <w:noProof/>
          <w:sz w:val="21"/>
          <w:szCs w:val="21"/>
          <w:vertAlign w:val="superscript"/>
        </w:rPr>
        <w:t>24,25</w:t>
      </w:r>
      <w:r w:rsidR="00163843" w:rsidRPr="00493696">
        <w:rPr>
          <w:rFonts w:cstheme="minorHAnsi"/>
          <w:sz w:val="21"/>
          <w:szCs w:val="21"/>
        </w:rPr>
        <w:fldChar w:fldCharType="end"/>
      </w:r>
      <w:r w:rsidR="00FB7930" w:rsidRPr="00493696">
        <w:rPr>
          <w:rFonts w:cstheme="minorHAnsi"/>
          <w:sz w:val="21"/>
          <w:szCs w:val="21"/>
        </w:rPr>
        <w:t xml:space="preserve"> </w:t>
      </w:r>
      <w:r w:rsidR="0001107D">
        <w:rPr>
          <w:rFonts w:cstheme="minorHAnsi"/>
          <w:sz w:val="21"/>
          <w:szCs w:val="21"/>
        </w:rPr>
        <w:t xml:space="preserve">that </w:t>
      </w:r>
      <w:r w:rsidR="004858D0" w:rsidRPr="00493696">
        <w:rPr>
          <w:rFonts w:cstheme="minorHAnsi"/>
          <w:sz w:val="21"/>
          <w:szCs w:val="21"/>
        </w:rPr>
        <w:t>interact</w:t>
      </w:r>
      <w:r w:rsidR="0001107D">
        <w:rPr>
          <w:rFonts w:cstheme="minorHAnsi"/>
          <w:sz w:val="21"/>
          <w:szCs w:val="21"/>
        </w:rPr>
        <w:t>s</w:t>
      </w:r>
      <w:r w:rsidR="00616DB3">
        <w:rPr>
          <w:rFonts w:cstheme="minorHAnsi"/>
          <w:sz w:val="21"/>
          <w:szCs w:val="21"/>
        </w:rPr>
        <w:t xml:space="preserve"> </w:t>
      </w:r>
      <w:r w:rsidR="00FB7930" w:rsidRPr="00493696">
        <w:rPr>
          <w:rFonts w:cstheme="minorHAnsi"/>
          <w:sz w:val="21"/>
          <w:szCs w:val="21"/>
        </w:rPr>
        <w:t>with Med1 super-enhancer complex</w:t>
      </w:r>
      <w:r w:rsidR="00163843" w:rsidRPr="00493696">
        <w:rPr>
          <w:rFonts w:cstheme="minorHAnsi"/>
        </w:rPr>
        <w:t xml:space="preserve"> </w:t>
      </w:r>
      <w:r w:rsidR="00163843" w:rsidRPr="00493696">
        <w:rPr>
          <w:rFonts w:cstheme="minorHAnsi"/>
          <w:sz w:val="21"/>
          <w:szCs w:val="21"/>
        </w:rPr>
        <w:fldChar w:fldCharType="begin">
          <w:fldData xml:space="preserve">PEVuZE5vdGU+PENpdGU+PEF1dGhvcj5EaW5nPC9BdXRob3I+PFllYXI+MjAxNTwvWWVhcj48UmVj
TnVtPjg8L1JlY051bT48RGlzcGxheVRleHQ+PHN0eWxlIGZhY2U9InN1cGVyc2NyaXB0Ij4yNjwv
c3R5bGU+PC9EaXNwbGF5VGV4dD48cmVjb3JkPjxyZWMtbnVtYmVyPjg8L3JlYy1udW1iZXI+PGZv
cmVpZ24ta2V5cz48a2V5IGFwcD0iRU4iIGRiLWlkPSJwMHJ3ZjB3d2EyeDVkcWVmOXhseHAycm8y
dnc1c3d0d3MyeHYiIHRpbWVzdGFtcD0iMTU3NTQ5ODI5MiI+ODwva2V5PjwvZm9yZWlnbi1rZXlz
PjxyZWYtdHlwZSBuYW1lPSJKb3VybmFsIEFydGljbGUiPjE3PC9yZWYtdHlwZT48Y29udHJpYnV0
b3JzPjxhdXRob3JzPjxhdXRob3I+RGluZywgSi48L2F1dGhvcj48YXV0aG9yPkh1YW5nLCBYLjwv
YXV0aG9yPjxhdXRob3I+U2hhbywgTi48L2F1dGhvcj48YXV0aG9yPlpob3UsIEguPC9hdXRob3I+
PGF1dGhvcj5MZWUsIEQuIEYuPC9hdXRob3I+PGF1dGhvcj5GYWlvbGEsIEYuPC9hdXRob3I+PGF1
dGhvcj5GaWRhbGdvLCBNLjwvYXV0aG9yPjxhdXRob3I+R3VhbGxhciwgRC48L2F1dGhvcj48YXV0
aG9yPlNhdW5kZXJzLCBBLjwvYXV0aG9yPjxhdXRob3I+U2hsaWFoYSwgUC4gVi48L2F1dGhvcj48
YXV0aG9yPldhbmcsIEguPC9hdXRob3I+PGF1dGhvcj5XYWdocmF5LCBBLjwvYXV0aG9yPjxhdXRo
b3I+UGFwYXRzZW5rbywgRC48L2F1dGhvcj48YXV0aG9yPlNhbmNoZXotUHJpZWdvLCBDLjwvYXV0
aG9yPjxhdXRob3I+TGksIEQuPC9hdXRob3I+PGF1dGhvcj5ZdWFuLCBZLjwvYXV0aG9yPjxhdXRo
b3I+TGVtaXNjaGthLCBJLiBSLjwvYXV0aG9yPjxhdXRob3I+U2hlbiwgTC48L2F1dGhvcj48YXV0
aG9yPktlbGxleSwgSy48L2F1dGhvcj48YXV0aG9yPkRlbmcsIEguPC9hdXRob3I+PGF1dGhvcj5T
aGVuLCBYLjwvYXV0aG9yPjxhdXRob3I+V2FuZywgSi48L2F1dGhvcj48L2F1dGhvcnM+PC9jb250
cmlidXRvcnM+PGF1dGgtYWRkcmVzcz5UaGUgQmxhY2sgRmFtaWx5IFN0ZW0gQ2VsbCBJbnN0aXR1
dGUsIEljYWhuIFNjaG9vbCBvZiBNZWRpY2luZSBhdCBNb3VudCBTaW5haSwgTmV3IFlvcmssIE5Z
IDEwMDI5LCBVU0E7IERlcGFydG1lbnQgb2YgRGV2ZWxvcG1lbnRhbCBhbmQgUmVnZW5lcmF0aXZl
IEJpb2xvZ3ksIEljYWhuIFNjaG9vbCBvZiBNZWRpY2luZSBhdCBNb3VudCBTaW5haSwgTmV3IFlv
cmssIE5ZIDEwMDI5LCBVU0EuJiN4RDtGaXNoYmVyZyBEZXBhcnRtZW50IG9mIE5ldXJvc2NpZW5j
ZSBhbmQgRnJpZWRtYW4gQnJhaW4gSW5zdGl0dXRlLCBJY2FobiBTY2hvb2wgb2YgTWVkaWNpbmUg
YXQgTW91bnQgU2luYWksIE5ldyBZb3JrLCBOZXcgWW9yayAxMDAyOSwgVVNBLiYjeEQ7VGhlIEJs
YWNrIEZhbWlseSBTdGVtIENlbGwgSW5zdGl0dXRlLCBJY2FobiBTY2hvb2wgb2YgTWVkaWNpbmUg
YXQgTW91bnQgU2luYWksIE5ldyBZb3JrLCBOWSAxMDAyOSwgVVNBOyBUaGUgR3JhZHVhdGUgU2No
b29sIG9mIEJpb21lZGljYWwgU2NpZW5jZXMsIEljYWhuIFNjaG9vbCBvZiBNZWRpY2luZSBhdCBN
b3VudCBTaW5haSwgTmV3IFlvcmssIE5ZIDEwMDI5LCBVU0E7IERlcGFydG1lbnQgb2YgRGV2ZWxv
cG1lbnRhbCBhbmQgUmVnZW5lcmF0aXZlIEJpb2xvZ3ksIEljYWhuIFNjaG9vbCBvZiBNZWRpY2lu
ZSBhdCBNb3VudCBTaW5haSwgTmV3IFlvcmssIE5ZIDEwMDI5LCBVU0EuJiN4RDtEZXBhcnRtZW50
IG9mIEJpb2NoZW1pc3RyeSwgVW5pdmVyc2l0eSBvZiBDYW1icmlkZ2UsIFRlbm5pcyBDb3VydCBS
b2FkLCBDYW1icmlkZ2UsIENCMjFRUiwgVUsuJiN4RDtPcmdhbiBUcmFuc3BsYW50YXRpb24gSW5z
dGl0dXRlLCBYaWFtZW4gVW5pdmVyc2l0eSwgWGlhbWVuIENpdHksIEZ1amlhbiBQcm92aW5jZSAz
NjExMDIsIENoaW5hLiYjeEQ7VGhlIEJsYWNrIEZhbWlseSBTdGVtIENlbGwgSW5zdGl0dXRlLCBJ
Y2FobiBTY2hvb2wgb2YgTWVkaWNpbmUgYXQgTW91bnQgU2luYWksIE5ldyBZb3JrLCBOWSAxMDAy
OSwgVVNBOyBUaGUgR3JhZHVhdGUgU2Nob29sIG9mIEJpb21lZGljYWwgU2NpZW5jZXMsIEljYWhu
IFNjaG9vbCBvZiBNZWRpY2luZSBhdCBNb3VudCBTaW5haSwgTmV3IFlvcmssIE5ZIDEwMDI5LCBV
U0E7IERlcGFydG1lbnQgb2YgRGV2ZWxvcG1lbnRhbCBhbmQgUmVnZW5lcmF0aXZlIEJpb2xvZ3ks
IEljYWhuIFNjaG9vbCBvZiBNZWRpY2luZSBhdCBNb3VudCBTaW5haSwgTmV3IFlvcmssIE5ZIDEw
MDI5LCBVU0E7IERlcGFydG1lbnQgb2YgUGhhcm1hY29sb2d5IGFuZCBTeXN0ZW1zIFRoZXJhcGV1
dGljcywgSWNhaG4gU2Nob29sIG9mIE1lZGljaW5lIGF0IE1vdW50IFNpbmFpLCBOZXcgWW9yaywg
TlkgMTAwMjksIFVTQS4mI3hEO0RlcGFydG1lbnQgb2YgRGV2ZWxvcG1lbnRhbCBhbmQgUmVnZW5l
cmF0aXZlIEJpb2xvZ3ksIEljYWhuIFNjaG9vbCBvZiBNZWRpY2luZSBhdCBNb3VudCBTaW5haSwg
TmV3IFlvcmssIE5ZIDEwMDI5LCBVU0EuJiN4RDtUc2luZ2h1YS1QZWtpbmcgQ2VudGVyIGZvciBM
aWZlIFNjaWVuY2VzLCBTY2hvb2wgb2YgTWVkaWNpbmUsIFRzaW5naHVhIFVuaXZlcnNpdHksIEJl
aWppbmcgMTAwMDg0LCBDaGluYS4mI3hEO1RoZSBCbGFjayBGYW1pbHkgU3RlbSBDZWxsIEluc3Rp
dHV0ZSwgSWNhaG4gU2Nob29sIG9mIE1lZGljaW5lIGF0IE1vdW50IFNpbmFpLCBOZXcgWW9yaywg
TlkgMTAwMjksIFVTQTsgVGhlIEdyYWR1YXRlIFNjaG9vbCBvZiBCaW9tZWRpY2FsIFNjaWVuY2Vz
LCBJY2FobiBTY2hvb2wgb2YgTWVkaWNpbmUgYXQgTW91bnQgU2luYWksIE5ldyBZb3JrLCBOWSAx
MDAyOSwgVVNBOyBEZXBhcnRtZW50IG9mIERldmVsb3BtZW50YWwgYW5kIFJlZ2VuZXJhdGl2ZSBC
aW9sb2d5LCBJY2FobiBTY2hvb2wgb2YgTWVkaWNpbmUgYXQgTW91bnQgU2luYWksIE5ldyBZb3Jr
LCBOWSAxMDAyOSwgVVNBLiBFbGVjdHJvbmljIGFkZHJlc3M6IGppYW5sb25nLndhbmdAbXNzbS5l
ZHUuPC9hdXRoLWFkZHJlc3M+PHRpdGxlcz48dGl0bGU+VGV4MTAgQ29vcmRpbmF0ZXMgRXBpZ2Vu
ZXRpYyBDb250cm9sIG9mIFN1cGVyLUVuaGFuY2VyIEFjdGl2aXR5IGluIFBsdXJpcG90ZW5jeSBh
bmQgUmVwcm9ncmFtbWluZzwvdGl0bGU+PHNlY29uZGFyeS10aXRsZT5DZWxsIFN0ZW0gQ2VsbDwv
c2Vjb25kYXJ5LXRpdGxlPjwvdGl0bGVzPjxwZXJpb2RpY2FsPjxmdWxsLXRpdGxlPkNlbGwgU3Rl
bSBDZWxsPC9mdWxsLXRpdGxlPjwvcGVyaW9kaWNhbD48cGFnZXM+NjUzLTY4PC9wYWdlcz48dm9s
dW1lPjE2PC92b2x1bWU+PG51bWJlcj42PC9udW1iZXI+PGVkaXRpb24+MjAxNS8wNS8wNjwvZWRp
dGlvbj48a2V5d29yZHM+PGtleXdvcmQ+QW5pbWFsczwva2V5d29yZD48a2V5d29yZD5DZWxsIFNl
bGYgUmVuZXdhbDwva2V5d29yZD48a2V5d29yZD5DZWxsdWxhciBSZXByb2dyYW1taW5nLypnZW5l
dGljczwva2V5d29yZD48a2V5d29yZD5FbWJyeW9uaWMgRGV2ZWxvcG1lbnQvZ2VuZXRpY3M8L2tl
eXdvcmQ+PGtleXdvcmQ+RW5oYW5jZXIgRWxlbWVudHMsIEdlbmV0aWMvKmdlbmV0aWNzPC9rZXl3
b3JkPjxrZXl3b3JkPipFcGlnZW5lc2lzLCBHZW5ldGljPC9rZXl3b3JkPjxrZXl3b3JkPkdlbmUg
RXhwcmVzc2lvbiBSZWd1bGF0aW9uLCBEZXZlbG9wbWVudGFsPC9rZXl3b3JkPjxrZXl3b3JkPkh1
bWFuIEVtYnJ5b25pYyBTdGVtIENlbGxzL2N5dG9sb2d5L21ldGFib2xpc208L2tleXdvcmQ+PGtl
eXdvcmQ+SHVtYW5zPC9rZXl3b3JkPjxrZXl3b3JkPk1pY2U8L2tleXdvcmQ+PGtleXdvcmQ+TW91
c2UgRW1icnlvbmljIFN0ZW0gQ2VsbHMvY3l0b2xvZ3kvbWV0YWJvbGlzbTwva2V5d29yZD48a2V5
d29yZD5OdWNsZWFyIFByb3RlaW5zLyptZXRhYm9saXNtPC9rZXl3b3JkPjxrZXl3b3JkPlBsdXJp
cG90ZW50IFN0ZW0gQ2VsbHMvY3l0b2xvZ3kvKm1ldGFib2xpc208L2tleXdvcmQ+PGtleXdvcmQ+
UHJvdGVpbiBCaW5kaW5nPC9rZXl3b3JkPjxrZXl3b3JkPlJOQS9nZW5ldGljcy9tZXRhYm9saXNt
PC9rZXl3b3JkPjxrZXl3b3JkPlNPWEIxIFRyYW5zY3JpcHRpb24gRmFjdG9ycy9tZXRhYm9saXNt
PC9rZXl3b3JkPjxrZXl3b3JkPlRyYW5zY3JpcHRpb24sIEdlbmV0aWM8L2tleXdvcmQ+PC9rZXl3
b3Jkcz48ZGF0ZXM+PHllYXI+MjAxNTwveWVhcj48cHViLWRhdGVzPjxkYXRlPkp1biA0PC9kYXRl
PjwvcHViLWRhdGVzPjwvZGF0ZXM+PGlzYm4+MTg3NS05Nzc3IChFbGVjdHJvbmljKSYjeEQ7MTg3
NS05Nzc3IChMaW5raW5nKTwvaXNibj48YWNjZXNzaW9uLW51bT4yNTkzNjkxNzwvYWNjZXNzaW9u
LW51bT48dXJscz48cmVsYXRlZC11cmxzPjx1cmw+aHR0cHM6Ly93d3cubmNiaS5ubG0ubmloLmdv
di9wdWJtZWQvMjU5MzY5MTc8L3VybD48L3JlbGF0ZWQtdXJscz48L3VybHM+PGN1c3RvbTI+UE1D
NDQ1ODE1OTwvY3VzdG9tMj48ZWxlY3Ryb25pYy1yZXNvdXJjZS1udW0+MTAuMTAxNi9qLnN0ZW0u
MjAxNS4wNC4wMDE8L2VsZWN0cm9uaWMtcmVzb3VyY2UtbnVtPjwvcmVjb3JkPjwvQ2l0ZT48L0Vu
ZE5vdGU+AG==
</w:fldData>
        </w:fldChar>
      </w:r>
      <w:r w:rsidR="00163843" w:rsidRPr="00493696">
        <w:rPr>
          <w:rFonts w:cstheme="minorHAnsi"/>
          <w:sz w:val="21"/>
          <w:szCs w:val="21"/>
        </w:rPr>
        <w:instrText xml:space="preserve"> ADDIN EN.CITE </w:instrText>
      </w:r>
      <w:r w:rsidR="00163843" w:rsidRPr="00493696">
        <w:rPr>
          <w:rFonts w:cstheme="minorHAnsi"/>
          <w:sz w:val="21"/>
          <w:szCs w:val="21"/>
        </w:rPr>
        <w:fldChar w:fldCharType="begin">
          <w:fldData xml:space="preserve">PEVuZE5vdGU+PENpdGU+PEF1dGhvcj5EaW5nPC9BdXRob3I+PFllYXI+MjAxNTwvWWVhcj48UmVj
TnVtPjg8L1JlY051bT48RGlzcGxheVRleHQ+PHN0eWxlIGZhY2U9InN1cGVyc2NyaXB0Ij4yNjwv
c3R5bGU+PC9EaXNwbGF5VGV4dD48cmVjb3JkPjxyZWMtbnVtYmVyPjg8L3JlYy1udW1iZXI+PGZv
cmVpZ24ta2V5cz48a2V5IGFwcD0iRU4iIGRiLWlkPSJwMHJ3ZjB3d2EyeDVkcWVmOXhseHAycm8y
dnc1c3d0d3MyeHYiIHRpbWVzdGFtcD0iMTU3NTQ5ODI5MiI+ODwva2V5PjwvZm9yZWlnbi1rZXlz
PjxyZWYtdHlwZSBuYW1lPSJKb3VybmFsIEFydGljbGUiPjE3PC9yZWYtdHlwZT48Y29udHJpYnV0
b3JzPjxhdXRob3JzPjxhdXRob3I+RGluZywgSi48L2F1dGhvcj48YXV0aG9yPkh1YW5nLCBYLjwv
YXV0aG9yPjxhdXRob3I+U2hhbywgTi48L2F1dGhvcj48YXV0aG9yPlpob3UsIEguPC9hdXRob3I+
PGF1dGhvcj5MZWUsIEQuIEYuPC9hdXRob3I+PGF1dGhvcj5GYWlvbGEsIEYuPC9hdXRob3I+PGF1
dGhvcj5GaWRhbGdvLCBNLjwvYXV0aG9yPjxhdXRob3I+R3VhbGxhciwgRC48L2F1dGhvcj48YXV0
aG9yPlNhdW5kZXJzLCBBLjwvYXV0aG9yPjxhdXRob3I+U2hsaWFoYSwgUC4gVi48L2F1dGhvcj48
YXV0aG9yPldhbmcsIEguPC9hdXRob3I+PGF1dGhvcj5XYWdocmF5LCBBLjwvYXV0aG9yPjxhdXRo
b3I+UGFwYXRzZW5rbywgRC48L2F1dGhvcj48YXV0aG9yPlNhbmNoZXotUHJpZWdvLCBDLjwvYXV0
aG9yPjxhdXRob3I+TGksIEQuPC9hdXRob3I+PGF1dGhvcj5ZdWFuLCBZLjwvYXV0aG9yPjxhdXRo
b3I+TGVtaXNjaGthLCBJLiBSLjwvYXV0aG9yPjxhdXRob3I+U2hlbiwgTC48L2F1dGhvcj48YXV0
aG9yPktlbGxleSwgSy48L2F1dGhvcj48YXV0aG9yPkRlbmcsIEguPC9hdXRob3I+PGF1dGhvcj5T
aGVuLCBYLjwvYXV0aG9yPjxhdXRob3I+V2FuZywgSi48L2F1dGhvcj48L2F1dGhvcnM+PC9jb250
cmlidXRvcnM+PGF1dGgtYWRkcmVzcz5UaGUgQmxhY2sgRmFtaWx5IFN0ZW0gQ2VsbCBJbnN0aXR1
dGUsIEljYWhuIFNjaG9vbCBvZiBNZWRpY2luZSBhdCBNb3VudCBTaW5haSwgTmV3IFlvcmssIE5Z
IDEwMDI5LCBVU0E7IERlcGFydG1lbnQgb2YgRGV2ZWxvcG1lbnRhbCBhbmQgUmVnZW5lcmF0aXZl
IEJpb2xvZ3ksIEljYWhuIFNjaG9vbCBvZiBNZWRpY2luZSBhdCBNb3VudCBTaW5haSwgTmV3IFlv
cmssIE5ZIDEwMDI5LCBVU0EuJiN4RDtGaXNoYmVyZyBEZXBhcnRtZW50IG9mIE5ldXJvc2NpZW5j
ZSBhbmQgRnJpZWRtYW4gQnJhaW4gSW5zdGl0dXRlLCBJY2FobiBTY2hvb2wgb2YgTWVkaWNpbmUg
YXQgTW91bnQgU2luYWksIE5ldyBZb3JrLCBOZXcgWW9yayAxMDAyOSwgVVNBLiYjeEQ7VGhlIEJs
YWNrIEZhbWlseSBTdGVtIENlbGwgSW5zdGl0dXRlLCBJY2FobiBTY2hvb2wgb2YgTWVkaWNpbmUg
YXQgTW91bnQgU2luYWksIE5ldyBZb3JrLCBOWSAxMDAyOSwgVVNBOyBUaGUgR3JhZHVhdGUgU2No
b29sIG9mIEJpb21lZGljYWwgU2NpZW5jZXMsIEljYWhuIFNjaG9vbCBvZiBNZWRpY2luZSBhdCBN
b3VudCBTaW5haSwgTmV3IFlvcmssIE5ZIDEwMDI5LCBVU0E7IERlcGFydG1lbnQgb2YgRGV2ZWxv
cG1lbnRhbCBhbmQgUmVnZW5lcmF0aXZlIEJpb2xvZ3ksIEljYWhuIFNjaG9vbCBvZiBNZWRpY2lu
ZSBhdCBNb3VudCBTaW5haSwgTmV3IFlvcmssIE5ZIDEwMDI5LCBVU0EuJiN4RDtEZXBhcnRtZW50
IG9mIEJpb2NoZW1pc3RyeSwgVW5pdmVyc2l0eSBvZiBDYW1icmlkZ2UsIFRlbm5pcyBDb3VydCBS
b2FkLCBDYW1icmlkZ2UsIENCMjFRUiwgVUsuJiN4RDtPcmdhbiBUcmFuc3BsYW50YXRpb24gSW5z
dGl0dXRlLCBYaWFtZW4gVW5pdmVyc2l0eSwgWGlhbWVuIENpdHksIEZ1amlhbiBQcm92aW5jZSAz
NjExMDIsIENoaW5hLiYjeEQ7VGhlIEJsYWNrIEZhbWlseSBTdGVtIENlbGwgSW5zdGl0dXRlLCBJ
Y2FobiBTY2hvb2wgb2YgTWVkaWNpbmUgYXQgTW91bnQgU2luYWksIE5ldyBZb3JrLCBOWSAxMDAy
OSwgVVNBOyBUaGUgR3JhZHVhdGUgU2Nob29sIG9mIEJpb21lZGljYWwgU2NpZW5jZXMsIEljYWhu
IFNjaG9vbCBvZiBNZWRpY2luZSBhdCBNb3VudCBTaW5haSwgTmV3IFlvcmssIE5ZIDEwMDI5LCBV
U0E7IERlcGFydG1lbnQgb2YgRGV2ZWxvcG1lbnRhbCBhbmQgUmVnZW5lcmF0aXZlIEJpb2xvZ3ks
IEljYWhuIFNjaG9vbCBvZiBNZWRpY2luZSBhdCBNb3VudCBTaW5haSwgTmV3IFlvcmssIE5ZIDEw
MDI5LCBVU0E7IERlcGFydG1lbnQgb2YgUGhhcm1hY29sb2d5IGFuZCBTeXN0ZW1zIFRoZXJhcGV1
dGljcywgSWNhaG4gU2Nob29sIG9mIE1lZGljaW5lIGF0IE1vdW50IFNpbmFpLCBOZXcgWW9yaywg
TlkgMTAwMjksIFVTQS4mI3hEO0RlcGFydG1lbnQgb2YgRGV2ZWxvcG1lbnRhbCBhbmQgUmVnZW5l
cmF0aXZlIEJpb2xvZ3ksIEljYWhuIFNjaG9vbCBvZiBNZWRpY2luZSBhdCBNb3VudCBTaW5haSwg
TmV3IFlvcmssIE5ZIDEwMDI5LCBVU0EuJiN4RDtUc2luZ2h1YS1QZWtpbmcgQ2VudGVyIGZvciBM
aWZlIFNjaWVuY2VzLCBTY2hvb2wgb2YgTWVkaWNpbmUsIFRzaW5naHVhIFVuaXZlcnNpdHksIEJl
aWppbmcgMTAwMDg0LCBDaGluYS4mI3hEO1RoZSBCbGFjayBGYW1pbHkgU3RlbSBDZWxsIEluc3Rp
dHV0ZSwgSWNhaG4gU2Nob29sIG9mIE1lZGljaW5lIGF0IE1vdW50IFNpbmFpLCBOZXcgWW9yaywg
TlkgMTAwMjksIFVTQTsgVGhlIEdyYWR1YXRlIFNjaG9vbCBvZiBCaW9tZWRpY2FsIFNjaWVuY2Vz
LCBJY2FobiBTY2hvb2wgb2YgTWVkaWNpbmUgYXQgTW91bnQgU2luYWksIE5ldyBZb3JrLCBOWSAx
MDAyOSwgVVNBOyBEZXBhcnRtZW50IG9mIERldmVsb3BtZW50YWwgYW5kIFJlZ2VuZXJhdGl2ZSBC
aW9sb2d5LCBJY2FobiBTY2hvb2wgb2YgTWVkaWNpbmUgYXQgTW91bnQgU2luYWksIE5ldyBZb3Jr
LCBOWSAxMDAyOSwgVVNBLiBFbGVjdHJvbmljIGFkZHJlc3M6IGppYW5sb25nLndhbmdAbXNzbS5l
ZHUuPC9hdXRoLWFkZHJlc3M+PHRpdGxlcz48dGl0bGU+VGV4MTAgQ29vcmRpbmF0ZXMgRXBpZ2Vu
ZXRpYyBDb250cm9sIG9mIFN1cGVyLUVuaGFuY2VyIEFjdGl2aXR5IGluIFBsdXJpcG90ZW5jeSBh
bmQgUmVwcm9ncmFtbWluZzwvdGl0bGU+PHNlY29uZGFyeS10aXRsZT5DZWxsIFN0ZW0gQ2VsbDwv
c2Vjb25kYXJ5LXRpdGxlPjwvdGl0bGVzPjxwZXJpb2RpY2FsPjxmdWxsLXRpdGxlPkNlbGwgU3Rl
bSBDZWxsPC9mdWxsLXRpdGxlPjwvcGVyaW9kaWNhbD48cGFnZXM+NjUzLTY4PC9wYWdlcz48dm9s
dW1lPjE2PC92b2x1bWU+PG51bWJlcj42PC9udW1iZXI+PGVkaXRpb24+MjAxNS8wNS8wNjwvZWRp
dGlvbj48a2V5d29yZHM+PGtleXdvcmQ+QW5pbWFsczwva2V5d29yZD48a2V5d29yZD5DZWxsIFNl
bGYgUmVuZXdhbDwva2V5d29yZD48a2V5d29yZD5DZWxsdWxhciBSZXByb2dyYW1taW5nLypnZW5l
dGljczwva2V5d29yZD48a2V5d29yZD5FbWJyeW9uaWMgRGV2ZWxvcG1lbnQvZ2VuZXRpY3M8L2tl
eXdvcmQ+PGtleXdvcmQ+RW5oYW5jZXIgRWxlbWVudHMsIEdlbmV0aWMvKmdlbmV0aWNzPC9rZXl3
b3JkPjxrZXl3b3JkPipFcGlnZW5lc2lzLCBHZW5ldGljPC9rZXl3b3JkPjxrZXl3b3JkPkdlbmUg
RXhwcmVzc2lvbiBSZWd1bGF0aW9uLCBEZXZlbG9wbWVudGFsPC9rZXl3b3JkPjxrZXl3b3JkPkh1
bWFuIEVtYnJ5b25pYyBTdGVtIENlbGxzL2N5dG9sb2d5L21ldGFib2xpc208L2tleXdvcmQ+PGtl
eXdvcmQ+SHVtYW5zPC9rZXl3b3JkPjxrZXl3b3JkPk1pY2U8L2tleXdvcmQ+PGtleXdvcmQ+TW91
c2UgRW1icnlvbmljIFN0ZW0gQ2VsbHMvY3l0b2xvZ3kvbWV0YWJvbGlzbTwva2V5d29yZD48a2V5
d29yZD5OdWNsZWFyIFByb3RlaW5zLyptZXRhYm9saXNtPC9rZXl3b3JkPjxrZXl3b3JkPlBsdXJp
cG90ZW50IFN0ZW0gQ2VsbHMvY3l0b2xvZ3kvKm1ldGFib2xpc208L2tleXdvcmQ+PGtleXdvcmQ+
UHJvdGVpbiBCaW5kaW5nPC9rZXl3b3JkPjxrZXl3b3JkPlJOQS9nZW5ldGljcy9tZXRhYm9saXNt
PC9rZXl3b3JkPjxrZXl3b3JkPlNPWEIxIFRyYW5zY3JpcHRpb24gRmFjdG9ycy9tZXRhYm9saXNt
PC9rZXl3b3JkPjxrZXl3b3JkPlRyYW5zY3JpcHRpb24sIEdlbmV0aWM8L2tleXdvcmQ+PC9rZXl3
b3Jkcz48ZGF0ZXM+PHllYXI+MjAxNTwveWVhcj48cHViLWRhdGVzPjxkYXRlPkp1biA0PC9kYXRl
PjwvcHViLWRhdGVzPjwvZGF0ZXM+PGlzYm4+MTg3NS05Nzc3IChFbGVjdHJvbmljKSYjeEQ7MTg3
NS05Nzc3IChMaW5raW5nKTwvaXNibj48YWNjZXNzaW9uLW51bT4yNTkzNjkxNzwvYWNjZXNzaW9u
LW51bT48dXJscz48cmVsYXRlZC11cmxzPjx1cmw+aHR0cHM6Ly93d3cubmNiaS5ubG0ubmloLmdv
di9wdWJtZWQvMjU5MzY5MTc8L3VybD48L3JlbGF0ZWQtdXJscz48L3VybHM+PGN1c3RvbTI+UE1D
NDQ1ODE1OTwvY3VzdG9tMj48ZWxlY3Ryb25pYy1yZXNvdXJjZS1udW0+MTAuMTAxNi9qLnN0ZW0u
MjAxNS4wNC4wMDE8L2VsZWN0cm9uaWMtcmVzb3VyY2UtbnVtPjwvcmVjb3JkPjwvQ2l0ZT48L0Vu
ZE5vdGU+AG==
</w:fldData>
        </w:fldChar>
      </w:r>
      <w:r w:rsidR="00163843" w:rsidRPr="00493696">
        <w:rPr>
          <w:rFonts w:cstheme="minorHAnsi"/>
          <w:sz w:val="21"/>
          <w:szCs w:val="21"/>
        </w:rPr>
        <w:instrText xml:space="preserve"> ADDIN EN.CITE.DATA </w:instrText>
      </w:r>
      <w:r w:rsidR="00163843" w:rsidRPr="00493696">
        <w:rPr>
          <w:rFonts w:cstheme="minorHAnsi"/>
          <w:sz w:val="21"/>
          <w:szCs w:val="21"/>
        </w:rPr>
      </w:r>
      <w:r w:rsidR="00163843" w:rsidRPr="00493696">
        <w:rPr>
          <w:rFonts w:cstheme="minorHAnsi"/>
          <w:sz w:val="21"/>
          <w:szCs w:val="21"/>
        </w:rPr>
        <w:fldChar w:fldCharType="end"/>
      </w:r>
      <w:r w:rsidR="00163843" w:rsidRPr="00493696">
        <w:rPr>
          <w:rFonts w:cstheme="minorHAnsi"/>
          <w:sz w:val="21"/>
          <w:szCs w:val="21"/>
        </w:rPr>
      </w:r>
      <w:r w:rsidR="00163843" w:rsidRPr="00493696">
        <w:rPr>
          <w:rFonts w:cstheme="minorHAnsi"/>
          <w:sz w:val="21"/>
          <w:szCs w:val="21"/>
        </w:rPr>
        <w:fldChar w:fldCharType="separate"/>
      </w:r>
      <w:r w:rsidR="00163843" w:rsidRPr="00493696">
        <w:rPr>
          <w:rFonts w:cstheme="minorHAnsi"/>
          <w:noProof/>
          <w:sz w:val="21"/>
          <w:szCs w:val="21"/>
          <w:vertAlign w:val="superscript"/>
        </w:rPr>
        <w:t>26</w:t>
      </w:r>
      <w:r w:rsidR="00163843" w:rsidRPr="00493696">
        <w:rPr>
          <w:rFonts w:cstheme="minorHAnsi"/>
          <w:sz w:val="21"/>
          <w:szCs w:val="21"/>
        </w:rPr>
        <w:fldChar w:fldCharType="end"/>
      </w:r>
      <w:r w:rsidR="00150F3B" w:rsidRPr="00493696">
        <w:rPr>
          <w:rFonts w:cstheme="minorHAnsi"/>
          <w:sz w:val="21"/>
          <w:szCs w:val="21"/>
        </w:rPr>
        <w:t xml:space="preserve">. </w:t>
      </w:r>
      <w:r w:rsidR="0001107D">
        <w:rPr>
          <w:rFonts w:cstheme="minorHAnsi"/>
          <w:sz w:val="21"/>
          <w:szCs w:val="21"/>
        </w:rPr>
        <w:t xml:space="preserve"> I</w:t>
      </w:r>
      <w:r w:rsidR="005E3515" w:rsidRPr="00493696">
        <w:rPr>
          <w:rFonts w:cstheme="minorHAnsi"/>
          <w:sz w:val="21"/>
          <w:szCs w:val="21"/>
        </w:rPr>
        <w:t>f the enhancer</w:t>
      </w:r>
      <w:r w:rsidR="00FD1609" w:rsidRPr="00493696">
        <w:rPr>
          <w:rFonts w:cstheme="minorHAnsi"/>
          <w:sz w:val="21"/>
          <w:szCs w:val="21"/>
        </w:rPr>
        <w:t xml:space="preserve"> classification </w:t>
      </w:r>
      <w:r w:rsidR="0001107D" w:rsidRPr="00493696">
        <w:rPr>
          <w:rFonts w:cstheme="minorHAnsi"/>
          <w:sz w:val="21"/>
          <w:szCs w:val="21"/>
        </w:rPr>
        <w:t xml:space="preserve">by </w:t>
      </w:r>
      <w:proofErr w:type="spellStart"/>
      <w:r w:rsidR="0001107D" w:rsidRPr="00493696">
        <w:rPr>
          <w:rFonts w:cstheme="minorHAnsi"/>
          <w:sz w:val="21"/>
          <w:szCs w:val="21"/>
        </w:rPr>
        <w:t>RscEpi</w:t>
      </w:r>
      <w:proofErr w:type="spellEnd"/>
      <w:r w:rsidR="0001107D" w:rsidRPr="00493696">
        <w:rPr>
          <w:rFonts w:cstheme="minorHAnsi"/>
          <w:sz w:val="21"/>
          <w:szCs w:val="21"/>
        </w:rPr>
        <w:t>-seq</w:t>
      </w:r>
      <w:r w:rsidR="0001107D">
        <w:rPr>
          <w:rFonts w:cstheme="minorHAnsi"/>
          <w:sz w:val="21"/>
          <w:szCs w:val="21"/>
        </w:rPr>
        <w:t xml:space="preserve"> wa</w:t>
      </w:r>
      <w:r w:rsidR="006277D1">
        <w:rPr>
          <w:rFonts w:cstheme="minorHAnsi"/>
          <w:sz w:val="21"/>
          <w:szCs w:val="21"/>
        </w:rPr>
        <w:t>s</w:t>
      </w:r>
      <w:r w:rsidR="00FD1609" w:rsidRPr="00493696">
        <w:rPr>
          <w:rFonts w:cstheme="minorHAnsi"/>
          <w:sz w:val="21"/>
          <w:szCs w:val="21"/>
        </w:rPr>
        <w:t xml:space="preserve"> correct, </w:t>
      </w:r>
      <w:r w:rsidR="006447D0" w:rsidRPr="00493696">
        <w:rPr>
          <w:rFonts w:cstheme="minorHAnsi"/>
          <w:sz w:val="21"/>
          <w:szCs w:val="21"/>
        </w:rPr>
        <w:t xml:space="preserve">5hmC should be enriched in </w:t>
      </w:r>
      <w:r w:rsidR="0068421E" w:rsidRPr="00493696">
        <w:rPr>
          <w:rFonts w:cstheme="minorHAnsi"/>
          <w:sz w:val="21"/>
          <w:szCs w:val="21"/>
        </w:rPr>
        <w:t xml:space="preserve">active enhancers. </w:t>
      </w:r>
      <w:r w:rsidR="0001107D">
        <w:rPr>
          <w:rFonts w:cstheme="minorHAnsi"/>
          <w:sz w:val="21"/>
          <w:szCs w:val="21"/>
        </w:rPr>
        <w:t xml:space="preserve">For </w:t>
      </w:r>
      <w:r w:rsidR="004A403C" w:rsidRPr="00493696">
        <w:rPr>
          <w:rFonts w:cstheme="minorHAnsi"/>
          <w:sz w:val="21"/>
          <w:szCs w:val="21"/>
        </w:rPr>
        <w:t xml:space="preserve">this evaluation, we </w:t>
      </w:r>
      <w:r w:rsidR="0001107D">
        <w:rPr>
          <w:rFonts w:cstheme="minorHAnsi"/>
          <w:sz w:val="21"/>
          <w:szCs w:val="21"/>
        </w:rPr>
        <w:t xml:space="preserve">re-tested </w:t>
      </w:r>
      <w:r w:rsidR="00600E52" w:rsidRPr="00493696">
        <w:rPr>
          <w:rFonts w:cstheme="minorHAnsi"/>
          <w:sz w:val="21"/>
          <w:szCs w:val="21"/>
        </w:rPr>
        <w:t>the same 8 single cells with anti-5hmC and control IgG (</w:t>
      </w:r>
      <w:r w:rsidR="006828C6" w:rsidRPr="00493696">
        <w:rPr>
          <w:rFonts w:cstheme="minorHAnsi"/>
          <w:sz w:val="21"/>
          <w:szCs w:val="21"/>
        </w:rPr>
        <w:t>5</w:t>
      </w:r>
      <w:r w:rsidR="006828C6" w:rsidRPr="00493696">
        <w:rPr>
          <w:rFonts w:cstheme="minorHAnsi"/>
          <w:sz w:val="21"/>
          <w:szCs w:val="21"/>
          <w:vertAlign w:val="superscript"/>
        </w:rPr>
        <w:t>th</w:t>
      </w:r>
      <w:r w:rsidR="006828C6" w:rsidRPr="00493696">
        <w:rPr>
          <w:rFonts w:cstheme="minorHAnsi"/>
          <w:sz w:val="21"/>
          <w:szCs w:val="21"/>
        </w:rPr>
        <w:t xml:space="preserve"> experiment). Putative signals of 5hmC were identified </w:t>
      </w:r>
      <w:r w:rsidR="00C072F5" w:rsidRPr="00493696">
        <w:rPr>
          <w:rFonts w:cstheme="minorHAnsi"/>
          <w:sz w:val="21"/>
          <w:szCs w:val="21"/>
        </w:rPr>
        <w:t xml:space="preserve">based on </w:t>
      </w:r>
      <w:r w:rsidR="00163843" w:rsidRPr="00493696">
        <w:rPr>
          <w:rFonts w:cstheme="minorHAnsi"/>
          <w:sz w:val="21"/>
          <w:szCs w:val="21"/>
        </w:rPr>
        <w:t>statistical significance (</w:t>
      </w:r>
      <w:r w:rsidR="0001107D">
        <w:rPr>
          <w:rFonts w:cstheme="minorHAnsi"/>
          <w:sz w:val="21"/>
          <w:szCs w:val="21"/>
        </w:rPr>
        <w:t>boo</w:t>
      </w:r>
      <w:r w:rsidR="00FB5FE2">
        <w:rPr>
          <w:rFonts w:cstheme="minorHAnsi"/>
          <w:sz w:val="21"/>
          <w:szCs w:val="21"/>
        </w:rPr>
        <w:t>t</w:t>
      </w:r>
      <w:r w:rsidR="0001107D">
        <w:rPr>
          <w:rFonts w:cstheme="minorHAnsi"/>
          <w:sz w:val="21"/>
          <w:szCs w:val="21"/>
        </w:rPr>
        <w:t xml:space="preserve">strap test; </w:t>
      </w:r>
      <w:r w:rsidR="00C072F5" w:rsidRPr="00493696">
        <w:rPr>
          <w:rFonts w:cstheme="minorHAnsi"/>
          <w:sz w:val="21"/>
          <w:szCs w:val="21"/>
        </w:rPr>
        <w:t>p</w:t>
      </w:r>
      <w:r w:rsidR="0076403A">
        <w:rPr>
          <w:rFonts w:cstheme="minorHAnsi"/>
          <w:sz w:val="21"/>
          <w:szCs w:val="21"/>
        </w:rPr>
        <w:t xml:space="preserve"> &lt;</w:t>
      </w:r>
      <w:r w:rsidR="008C2102" w:rsidRPr="00493696">
        <w:rPr>
          <w:rFonts w:cstheme="minorHAnsi"/>
          <w:sz w:val="21"/>
          <w:szCs w:val="21"/>
        </w:rPr>
        <w:t xml:space="preserve"> 0.01</w:t>
      </w:r>
      <w:r w:rsidR="00163843" w:rsidRPr="00493696">
        <w:rPr>
          <w:rFonts w:cstheme="minorHAnsi"/>
          <w:sz w:val="21"/>
          <w:szCs w:val="21"/>
        </w:rPr>
        <w:t>)</w:t>
      </w:r>
      <w:r w:rsidR="008C2102" w:rsidRPr="00493696">
        <w:rPr>
          <w:rFonts w:cstheme="minorHAnsi"/>
          <w:sz w:val="21"/>
          <w:szCs w:val="21"/>
        </w:rPr>
        <w:t xml:space="preserve"> </w:t>
      </w:r>
      <w:r w:rsidR="00163843" w:rsidRPr="00493696">
        <w:rPr>
          <w:rFonts w:cstheme="minorHAnsi"/>
          <w:sz w:val="21"/>
          <w:szCs w:val="21"/>
        </w:rPr>
        <w:t xml:space="preserve">using </w:t>
      </w:r>
      <w:r w:rsidR="008C2102" w:rsidRPr="00493696">
        <w:rPr>
          <w:rFonts w:cstheme="minorHAnsi"/>
          <w:sz w:val="21"/>
          <w:szCs w:val="21"/>
        </w:rPr>
        <w:t xml:space="preserve">aggregated datasets </w:t>
      </w:r>
      <w:r w:rsidR="0001107D">
        <w:rPr>
          <w:rFonts w:cstheme="minorHAnsi"/>
          <w:sz w:val="21"/>
          <w:szCs w:val="21"/>
        </w:rPr>
        <w:t xml:space="preserve">from </w:t>
      </w:r>
      <w:r w:rsidR="008C2102" w:rsidRPr="00493696">
        <w:rPr>
          <w:rFonts w:cstheme="minorHAnsi"/>
          <w:sz w:val="21"/>
          <w:szCs w:val="21"/>
        </w:rPr>
        <w:t>8 single cells</w:t>
      </w:r>
      <w:r w:rsidR="00163843" w:rsidRPr="00493696">
        <w:rPr>
          <w:rFonts w:cstheme="minorHAnsi"/>
        </w:rPr>
        <w:t xml:space="preserve"> (</w:t>
      </w:r>
      <w:r w:rsidR="00163843" w:rsidRPr="00493696">
        <w:rPr>
          <w:rFonts w:cstheme="minorHAnsi"/>
          <w:b/>
          <w:sz w:val="21"/>
          <w:szCs w:val="21"/>
        </w:rPr>
        <w:t xml:space="preserve">Supplementary Fig. </w:t>
      </w:r>
      <w:r w:rsidR="0001107D">
        <w:rPr>
          <w:rFonts w:cstheme="minorHAnsi"/>
          <w:b/>
          <w:sz w:val="21"/>
          <w:szCs w:val="21"/>
        </w:rPr>
        <w:t>4</w:t>
      </w:r>
      <w:r w:rsidR="00163843" w:rsidRPr="00493696">
        <w:rPr>
          <w:rFonts w:cstheme="minorHAnsi"/>
          <w:b/>
          <w:sz w:val="21"/>
          <w:szCs w:val="21"/>
        </w:rPr>
        <w:t>c</w:t>
      </w:r>
      <w:r w:rsidR="00163843" w:rsidRPr="00493696">
        <w:rPr>
          <w:rFonts w:cstheme="minorHAnsi"/>
          <w:sz w:val="21"/>
          <w:szCs w:val="21"/>
        </w:rPr>
        <w:t xml:space="preserve"> and </w:t>
      </w:r>
      <w:r w:rsidR="0001107D">
        <w:rPr>
          <w:rFonts w:cstheme="minorHAnsi"/>
          <w:b/>
          <w:sz w:val="21"/>
          <w:szCs w:val="21"/>
        </w:rPr>
        <w:t>4</w:t>
      </w:r>
      <w:r w:rsidR="00163843" w:rsidRPr="00493696">
        <w:rPr>
          <w:rFonts w:cstheme="minorHAnsi"/>
          <w:b/>
          <w:sz w:val="21"/>
          <w:szCs w:val="21"/>
        </w:rPr>
        <w:t>d</w:t>
      </w:r>
      <w:r w:rsidR="00163843" w:rsidRPr="00493696">
        <w:rPr>
          <w:rFonts w:cstheme="minorHAnsi"/>
          <w:sz w:val="21"/>
          <w:szCs w:val="21"/>
        </w:rPr>
        <w:t>)</w:t>
      </w:r>
      <w:r w:rsidR="008C2102" w:rsidRPr="00493696">
        <w:rPr>
          <w:rFonts w:cstheme="minorHAnsi"/>
          <w:sz w:val="21"/>
          <w:szCs w:val="21"/>
        </w:rPr>
        <w:t>.</w:t>
      </w:r>
      <w:r w:rsidR="00116DB5" w:rsidRPr="00493696">
        <w:rPr>
          <w:rFonts w:cstheme="minorHAnsi"/>
          <w:sz w:val="21"/>
          <w:szCs w:val="21"/>
        </w:rPr>
        <w:t xml:space="preserve"> </w:t>
      </w:r>
      <w:r w:rsidR="00FB5FE2">
        <w:rPr>
          <w:rFonts w:cstheme="minorHAnsi"/>
          <w:sz w:val="21"/>
          <w:szCs w:val="21"/>
        </w:rPr>
        <w:t>Next, we calculated the average number of putative 5hmC signals in each classified enhancer range (</w:t>
      </w:r>
      <w:r w:rsidR="00FB5FE2" w:rsidRPr="00FB5FE2">
        <w:rPr>
          <w:rFonts w:cstheme="minorHAnsi"/>
          <w:b/>
          <w:sz w:val="21"/>
          <w:szCs w:val="21"/>
        </w:rPr>
        <w:t>Fig. 3h</w:t>
      </w:r>
      <w:r w:rsidR="00FB5FE2">
        <w:rPr>
          <w:rFonts w:cstheme="minorHAnsi"/>
          <w:sz w:val="21"/>
          <w:szCs w:val="21"/>
        </w:rPr>
        <w:t>).</w:t>
      </w:r>
      <w:r w:rsidR="00C141E1">
        <w:rPr>
          <w:rFonts w:cstheme="minorHAnsi"/>
          <w:sz w:val="21"/>
          <w:szCs w:val="21"/>
        </w:rPr>
        <w:t xml:space="preserve"> </w:t>
      </w:r>
      <w:r w:rsidR="00C141E1">
        <w:rPr>
          <w:rFonts w:cstheme="minorHAnsi"/>
          <w:sz w:val="21"/>
          <w:szCs w:val="21"/>
        </w:rPr>
        <w:lastRenderedPageBreak/>
        <w:t>Consistent with previous reports</w:t>
      </w:r>
      <w:r w:rsidR="00C141E1" w:rsidRPr="00493696">
        <w:rPr>
          <w:rFonts w:cstheme="minorHAnsi"/>
          <w:sz w:val="21"/>
          <w:szCs w:val="21"/>
        </w:rPr>
        <w:fldChar w:fldCharType="begin"/>
      </w:r>
      <w:r w:rsidR="00C141E1" w:rsidRPr="00493696">
        <w:rPr>
          <w:rFonts w:cstheme="minorHAnsi"/>
          <w:sz w:val="21"/>
          <w:szCs w:val="21"/>
        </w:rPr>
        <w:instrText xml:space="preserve"> ADDIN EN.CITE &lt;EndNote&gt;&lt;Cite&gt;&lt;Author&gt;Stroud&lt;/Author&gt;&lt;Year&gt;2011&lt;/Year&gt;&lt;RecNum&gt;40&lt;/RecNum&gt;&lt;DisplayText&gt;&lt;style face="superscript"&gt;23&lt;/style&gt;&lt;/DisplayText&gt;&lt;record&gt;&lt;rec-number&gt;40&lt;/rec-number&gt;&lt;foreign-keys&gt;&lt;key app="EN" db-id="p0rwf0wwa2x5dqef9xlxp2ro2vw5swtws2xv" timestamp="1577389289"&gt;40&lt;/key&gt;&lt;/foreign-keys&gt;&lt;ref-type name="Journal Article"&gt;17&lt;/ref-type&gt;&lt;contributors&gt;&lt;authors&gt;&lt;author&gt;Stroud, H.&lt;/author&gt;&lt;author&gt;Feng, S.&lt;/author&gt;&lt;author&gt;Morey Kinney, S.&lt;/author&gt;&lt;author&gt;Pradhan, S.&lt;/author&gt;&lt;author&gt;Jacobsen, S. E.&lt;/author&gt;&lt;/authors&gt;&lt;/contributors&gt;&lt;auth-address&gt;Department of Molecular, Cell and Developmental Biology, University of California-Los Angeles, CA 90095, USA.&lt;/auth-address&gt;&lt;titles&gt;&lt;title&gt;5-Hydroxymethylcytosine is associated with enhancers and gene bodies in human embryonic stem cells&lt;/title&gt;&lt;secondary-title&gt;Genome Biol&lt;/secondary-title&gt;&lt;/titles&gt;&lt;periodical&gt;&lt;full-title&gt;Genome Biol&lt;/full-title&gt;&lt;/periodical&gt;&lt;pages&gt;R54&lt;/pages&gt;&lt;volume&gt;12&lt;/volume&gt;&lt;number&gt;6&lt;/number&gt;&lt;edition&gt;2011/06/22&lt;/edition&gt;&lt;keywords&gt;&lt;keyword&gt;5-Methylcytosine/analogs &amp;amp; derivatives&lt;/keyword&gt;&lt;keyword&gt;Base Composition&lt;/keyword&gt;&lt;keyword&gt;Binding Sites/genetics&lt;/keyword&gt;&lt;keyword&gt;Cytosine/*analogs &amp;amp; derivatives/metabolism&lt;/keyword&gt;&lt;keyword&gt;Embryonic Stem Cells/*metabolism&lt;/keyword&gt;&lt;keyword&gt;*Enhancer Elements, Genetic&lt;/keyword&gt;&lt;keyword&gt;Gene Expression Regulation, Developmental&lt;/keyword&gt;&lt;keyword&gt;Humans&lt;/keyword&gt;&lt;keyword&gt;Transcription Factors/metabolism&lt;/keyword&gt;&lt;/keywords&gt;&lt;dates&gt;&lt;year&gt;2011&lt;/year&gt;&lt;pub-dates&gt;&lt;date&gt;Jun 20&lt;/date&gt;&lt;/pub-dates&gt;&lt;/dates&gt;&lt;isbn&gt;1474-760X (Electronic)&amp;#xD;1474-7596 (Linking)&lt;/isbn&gt;&lt;accession-num&gt;21689397&lt;/accession-num&gt;&lt;urls&gt;&lt;related-urls&gt;&lt;url&gt;https://www.ncbi.nlm.nih.gov/pubmed/21689397&lt;/url&gt;&lt;/related-urls&gt;&lt;/urls&gt;&lt;custom2&gt;PMC3218842&lt;/custom2&gt;&lt;electronic-resource-num&gt;10.1186/gb-2011-12-6-r54&lt;/electronic-resource-num&gt;&lt;/record&gt;&lt;/Cite&gt;&lt;/EndNote&gt;</w:instrText>
      </w:r>
      <w:r w:rsidR="00C141E1" w:rsidRPr="00493696">
        <w:rPr>
          <w:rFonts w:cstheme="minorHAnsi"/>
          <w:sz w:val="21"/>
          <w:szCs w:val="21"/>
        </w:rPr>
        <w:fldChar w:fldCharType="separate"/>
      </w:r>
      <w:r w:rsidR="00C141E1" w:rsidRPr="00493696">
        <w:rPr>
          <w:rFonts w:cstheme="minorHAnsi"/>
          <w:noProof/>
          <w:sz w:val="21"/>
          <w:szCs w:val="21"/>
          <w:vertAlign w:val="superscript"/>
        </w:rPr>
        <w:t>23</w:t>
      </w:r>
      <w:r w:rsidR="00C141E1" w:rsidRPr="00493696">
        <w:rPr>
          <w:rFonts w:cstheme="minorHAnsi"/>
          <w:sz w:val="21"/>
          <w:szCs w:val="21"/>
        </w:rPr>
        <w:fldChar w:fldCharType="end"/>
      </w:r>
      <w:r w:rsidR="00C141E1">
        <w:rPr>
          <w:rFonts w:cstheme="minorHAnsi"/>
          <w:sz w:val="21"/>
          <w:szCs w:val="21"/>
          <w:vertAlign w:val="superscript"/>
        </w:rPr>
        <w:t>,</w:t>
      </w:r>
      <w:r w:rsidR="00C141E1" w:rsidRPr="00C141E1">
        <w:rPr>
          <w:rFonts w:cstheme="minorHAnsi"/>
          <w:noProof/>
          <w:sz w:val="21"/>
          <w:szCs w:val="21"/>
          <w:vertAlign w:val="superscript"/>
        </w:rPr>
        <w:t xml:space="preserve"> </w:t>
      </w:r>
      <w:r w:rsidR="00C141E1">
        <w:rPr>
          <w:rFonts w:cstheme="minorHAnsi"/>
          <w:noProof/>
          <w:sz w:val="21"/>
          <w:szCs w:val="21"/>
          <w:vertAlign w:val="superscript"/>
        </w:rPr>
        <w:t>2</w:t>
      </w:r>
      <w:r w:rsidR="00C141E1" w:rsidRPr="00493696">
        <w:rPr>
          <w:rFonts w:cstheme="minorHAnsi"/>
          <w:noProof/>
          <w:sz w:val="21"/>
          <w:szCs w:val="21"/>
          <w:vertAlign w:val="superscript"/>
        </w:rPr>
        <w:t>6</w:t>
      </w:r>
      <w:r w:rsidR="00C141E1">
        <w:rPr>
          <w:rFonts w:cstheme="minorHAnsi"/>
          <w:sz w:val="21"/>
          <w:szCs w:val="21"/>
        </w:rPr>
        <w:t>, t</w:t>
      </w:r>
      <w:r w:rsidR="0001107D">
        <w:rPr>
          <w:rFonts w:cstheme="minorHAnsi"/>
          <w:sz w:val="21"/>
          <w:szCs w:val="21"/>
        </w:rPr>
        <w:t xml:space="preserve">he results </w:t>
      </w:r>
      <w:r w:rsidR="00B35E6F" w:rsidRPr="00493696">
        <w:rPr>
          <w:rFonts w:cstheme="minorHAnsi"/>
          <w:sz w:val="21"/>
          <w:szCs w:val="21"/>
        </w:rPr>
        <w:t xml:space="preserve">indicated </w:t>
      </w:r>
      <w:r w:rsidR="00163843" w:rsidRPr="00493696">
        <w:rPr>
          <w:rFonts w:cstheme="minorHAnsi"/>
          <w:sz w:val="21"/>
          <w:szCs w:val="21"/>
        </w:rPr>
        <w:t xml:space="preserve">that </w:t>
      </w:r>
      <w:r w:rsidR="00C141E1">
        <w:rPr>
          <w:rFonts w:cstheme="minorHAnsi"/>
          <w:sz w:val="21"/>
          <w:szCs w:val="21"/>
        </w:rPr>
        <w:t xml:space="preserve">the </w:t>
      </w:r>
      <w:r w:rsidR="0024232B" w:rsidRPr="00493696">
        <w:rPr>
          <w:rFonts w:cstheme="minorHAnsi"/>
          <w:sz w:val="21"/>
          <w:szCs w:val="21"/>
        </w:rPr>
        <w:t xml:space="preserve">5hmC </w:t>
      </w:r>
      <w:r w:rsidR="00163843" w:rsidRPr="00493696">
        <w:rPr>
          <w:rFonts w:cstheme="minorHAnsi"/>
          <w:sz w:val="21"/>
          <w:szCs w:val="21"/>
        </w:rPr>
        <w:t xml:space="preserve">putative </w:t>
      </w:r>
      <w:r w:rsidR="0024232B" w:rsidRPr="00493696">
        <w:rPr>
          <w:rFonts w:cstheme="minorHAnsi"/>
          <w:sz w:val="21"/>
          <w:szCs w:val="21"/>
        </w:rPr>
        <w:t>signals</w:t>
      </w:r>
      <w:r w:rsidR="002068A1" w:rsidRPr="00493696">
        <w:rPr>
          <w:rFonts w:cstheme="minorHAnsi"/>
          <w:sz w:val="21"/>
          <w:szCs w:val="21"/>
        </w:rPr>
        <w:t xml:space="preserve"> </w:t>
      </w:r>
      <w:r w:rsidR="00C141E1">
        <w:rPr>
          <w:rFonts w:cstheme="minorHAnsi"/>
          <w:sz w:val="21"/>
          <w:szCs w:val="21"/>
        </w:rPr>
        <w:t>we</w:t>
      </w:r>
      <w:r w:rsidR="00163843" w:rsidRPr="00493696">
        <w:rPr>
          <w:rFonts w:cstheme="minorHAnsi"/>
          <w:sz w:val="21"/>
          <w:szCs w:val="21"/>
        </w:rPr>
        <w:t xml:space="preserve">re enriched </w:t>
      </w:r>
      <w:r w:rsidR="002068A1" w:rsidRPr="00493696">
        <w:rPr>
          <w:rFonts w:cstheme="minorHAnsi"/>
          <w:sz w:val="21"/>
          <w:szCs w:val="21"/>
        </w:rPr>
        <w:t xml:space="preserve">in </w:t>
      </w:r>
      <w:r w:rsidR="00163843" w:rsidRPr="00493696">
        <w:rPr>
          <w:rFonts w:cstheme="minorHAnsi"/>
          <w:sz w:val="21"/>
          <w:szCs w:val="21"/>
        </w:rPr>
        <w:t>the</w:t>
      </w:r>
      <w:r w:rsidR="002068A1" w:rsidRPr="00493696">
        <w:rPr>
          <w:rFonts w:cstheme="minorHAnsi"/>
          <w:sz w:val="21"/>
          <w:szCs w:val="21"/>
        </w:rPr>
        <w:t xml:space="preserve"> active enhancers. </w:t>
      </w:r>
      <w:r w:rsidR="00C12FB0" w:rsidRPr="00493696">
        <w:rPr>
          <w:rFonts w:cstheme="minorHAnsi"/>
          <w:sz w:val="21"/>
          <w:szCs w:val="21"/>
        </w:rPr>
        <w:t xml:space="preserve">These results indicate that </w:t>
      </w:r>
      <w:r w:rsidR="00C141E1">
        <w:rPr>
          <w:rFonts w:cstheme="minorHAnsi"/>
          <w:sz w:val="21"/>
          <w:szCs w:val="21"/>
        </w:rPr>
        <w:t xml:space="preserve">the </w:t>
      </w:r>
      <w:r w:rsidR="0005187C" w:rsidRPr="00493696">
        <w:rPr>
          <w:rFonts w:cstheme="minorHAnsi"/>
          <w:sz w:val="21"/>
          <w:szCs w:val="21"/>
        </w:rPr>
        <w:t>H3K27ac and H3K27me3</w:t>
      </w:r>
      <w:r w:rsidR="00C141E1">
        <w:rPr>
          <w:rFonts w:cstheme="minorHAnsi"/>
          <w:sz w:val="21"/>
          <w:szCs w:val="21"/>
        </w:rPr>
        <w:t xml:space="preserve"> </w:t>
      </w:r>
      <w:r w:rsidR="00324412">
        <w:rPr>
          <w:rFonts w:cstheme="minorHAnsi"/>
          <w:sz w:val="21"/>
          <w:szCs w:val="21"/>
        </w:rPr>
        <w:t xml:space="preserve">putative </w:t>
      </w:r>
      <w:r w:rsidR="00C141E1">
        <w:rPr>
          <w:rFonts w:cstheme="minorHAnsi"/>
          <w:sz w:val="21"/>
          <w:szCs w:val="21"/>
        </w:rPr>
        <w:t>signals from</w:t>
      </w:r>
      <w:r w:rsidR="0005187C" w:rsidRPr="00493696">
        <w:rPr>
          <w:rFonts w:cstheme="minorHAnsi"/>
          <w:sz w:val="21"/>
          <w:szCs w:val="21"/>
        </w:rPr>
        <w:t xml:space="preserve"> </w:t>
      </w:r>
      <w:proofErr w:type="spellStart"/>
      <w:r w:rsidR="0005187C" w:rsidRPr="00493696">
        <w:rPr>
          <w:rFonts w:cstheme="minorHAnsi"/>
          <w:sz w:val="21"/>
          <w:szCs w:val="21"/>
        </w:rPr>
        <w:t>RscEpi</w:t>
      </w:r>
      <w:proofErr w:type="spellEnd"/>
      <w:r w:rsidR="0005187C" w:rsidRPr="00493696">
        <w:rPr>
          <w:rFonts w:cstheme="minorHAnsi"/>
          <w:sz w:val="21"/>
          <w:szCs w:val="21"/>
        </w:rPr>
        <w:t xml:space="preserve">-seq can correctly recognize </w:t>
      </w:r>
      <w:r w:rsidR="00590186" w:rsidRPr="00493696">
        <w:rPr>
          <w:rFonts w:cstheme="minorHAnsi"/>
          <w:sz w:val="21"/>
          <w:szCs w:val="21"/>
        </w:rPr>
        <w:t xml:space="preserve">the </w:t>
      </w:r>
      <w:r w:rsidR="00163843" w:rsidRPr="00493696">
        <w:rPr>
          <w:rFonts w:cstheme="minorHAnsi"/>
          <w:sz w:val="21"/>
          <w:szCs w:val="21"/>
        </w:rPr>
        <w:t>epigenetic</w:t>
      </w:r>
      <w:r w:rsidR="00656FED" w:rsidRPr="00493696">
        <w:rPr>
          <w:rFonts w:cstheme="minorHAnsi"/>
          <w:sz w:val="21"/>
          <w:szCs w:val="21"/>
        </w:rPr>
        <w:t xml:space="preserve"> status of enhancers. These results also indicate that the reusable single cells </w:t>
      </w:r>
      <w:r w:rsidR="00163843" w:rsidRPr="00493696">
        <w:rPr>
          <w:rFonts w:cstheme="minorHAnsi"/>
          <w:sz w:val="21"/>
          <w:szCs w:val="21"/>
        </w:rPr>
        <w:t>are</w:t>
      </w:r>
      <w:r w:rsidR="001C60A3" w:rsidRPr="00493696">
        <w:rPr>
          <w:rFonts w:cstheme="minorHAnsi"/>
          <w:sz w:val="21"/>
          <w:szCs w:val="21"/>
        </w:rPr>
        <w:t xml:space="preserve"> reusable at least 5 times</w:t>
      </w:r>
      <w:r w:rsidR="00C141E1">
        <w:rPr>
          <w:rFonts w:cstheme="minorHAnsi"/>
          <w:sz w:val="21"/>
          <w:szCs w:val="21"/>
        </w:rPr>
        <w:t xml:space="preserve"> in </w:t>
      </w:r>
      <w:proofErr w:type="spellStart"/>
      <w:r w:rsidR="00C141E1" w:rsidRPr="00493696">
        <w:rPr>
          <w:rFonts w:cstheme="minorHAnsi"/>
          <w:sz w:val="21"/>
          <w:szCs w:val="21"/>
        </w:rPr>
        <w:t>RscEpi</w:t>
      </w:r>
      <w:proofErr w:type="spellEnd"/>
      <w:r w:rsidR="00C141E1" w:rsidRPr="00493696">
        <w:rPr>
          <w:rFonts w:cstheme="minorHAnsi"/>
          <w:sz w:val="21"/>
          <w:szCs w:val="21"/>
        </w:rPr>
        <w:t>-seq</w:t>
      </w:r>
      <w:r w:rsidR="001C60A3" w:rsidRPr="00493696">
        <w:rPr>
          <w:rFonts w:cstheme="minorHAnsi"/>
          <w:sz w:val="21"/>
          <w:szCs w:val="21"/>
        </w:rPr>
        <w:t>. Furthermore</w:t>
      </w:r>
      <w:r w:rsidR="00F21899" w:rsidRPr="00493696">
        <w:rPr>
          <w:rFonts w:cstheme="minorHAnsi"/>
          <w:sz w:val="21"/>
          <w:szCs w:val="21"/>
        </w:rPr>
        <w:t>, the</w:t>
      </w:r>
      <w:r w:rsidR="00C141E1">
        <w:rPr>
          <w:rFonts w:cstheme="minorHAnsi"/>
          <w:sz w:val="21"/>
          <w:szCs w:val="21"/>
        </w:rPr>
        <w:t>se</w:t>
      </w:r>
      <w:r w:rsidR="00F21899" w:rsidRPr="00493696">
        <w:rPr>
          <w:rFonts w:cstheme="minorHAnsi"/>
          <w:sz w:val="21"/>
          <w:szCs w:val="21"/>
        </w:rPr>
        <w:t xml:space="preserve"> results indicate that </w:t>
      </w:r>
      <w:proofErr w:type="spellStart"/>
      <w:r w:rsidR="00F21899" w:rsidRPr="00493696">
        <w:rPr>
          <w:rFonts w:cstheme="minorHAnsi"/>
          <w:sz w:val="21"/>
          <w:szCs w:val="21"/>
        </w:rPr>
        <w:t>RscEpi</w:t>
      </w:r>
      <w:proofErr w:type="spellEnd"/>
      <w:r w:rsidR="00F21899" w:rsidRPr="00493696">
        <w:rPr>
          <w:rFonts w:cstheme="minorHAnsi"/>
          <w:sz w:val="21"/>
          <w:szCs w:val="21"/>
        </w:rPr>
        <w:t xml:space="preserve">-seq can </w:t>
      </w:r>
      <w:r w:rsidR="00596E5E" w:rsidRPr="00493696">
        <w:rPr>
          <w:rFonts w:cstheme="minorHAnsi"/>
          <w:sz w:val="21"/>
          <w:szCs w:val="21"/>
        </w:rPr>
        <w:t xml:space="preserve">analyze at least </w:t>
      </w:r>
      <w:r w:rsidR="000E50A7" w:rsidRPr="00493696">
        <w:rPr>
          <w:rFonts w:cstheme="minorHAnsi"/>
          <w:sz w:val="21"/>
          <w:szCs w:val="21"/>
        </w:rPr>
        <w:t>4</w:t>
      </w:r>
      <w:r w:rsidR="00596E5E" w:rsidRPr="00493696">
        <w:rPr>
          <w:rFonts w:cstheme="minorHAnsi"/>
          <w:sz w:val="21"/>
          <w:szCs w:val="21"/>
        </w:rPr>
        <w:t xml:space="preserve"> epigenetic marks in the same single cells.</w:t>
      </w:r>
    </w:p>
    <w:p w14:paraId="741EFF34" w14:textId="77777777" w:rsidR="00B275B9" w:rsidRPr="00493696" w:rsidRDefault="00B275B9" w:rsidP="0014219B">
      <w:pPr>
        <w:spacing w:after="0" w:line="480" w:lineRule="auto"/>
        <w:ind w:firstLine="720"/>
        <w:jc w:val="both"/>
        <w:rPr>
          <w:rFonts w:cstheme="minorHAnsi"/>
          <w:sz w:val="21"/>
          <w:szCs w:val="21"/>
        </w:rPr>
      </w:pPr>
    </w:p>
    <w:p w14:paraId="0E753BD3" w14:textId="76A56500" w:rsidR="0038673E" w:rsidRPr="00493696" w:rsidRDefault="0038673E" w:rsidP="00B275B9">
      <w:pPr>
        <w:rPr>
          <w:rFonts w:cstheme="minorHAnsi"/>
          <w:b/>
          <w:sz w:val="21"/>
          <w:szCs w:val="21"/>
        </w:rPr>
      </w:pPr>
      <w:r w:rsidRPr="00493696">
        <w:rPr>
          <w:rFonts w:cstheme="minorHAnsi"/>
          <w:b/>
          <w:sz w:val="21"/>
          <w:szCs w:val="21"/>
        </w:rPr>
        <w:t xml:space="preserve">Signal evaluation </w:t>
      </w:r>
      <w:r w:rsidR="00AA2F77">
        <w:rPr>
          <w:rFonts w:cstheme="minorHAnsi"/>
          <w:b/>
          <w:sz w:val="21"/>
          <w:szCs w:val="21"/>
        </w:rPr>
        <w:t xml:space="preserve">in </w:t>
      </w:r>
      <w:del w:id="13" w:author="Ohnuki, Hidetaka (NIH/NCI) [E]" w:date="2020-01-14T16:08:00Z">
        <w:r w:rsidR="00B275B9" w:rsidDel="00E13E59">
          <w:rPr>
            <w:rFonts w:cstheme="minorHAnsi"/>
            <w:b/>
            <w:sz w:val="21"/>
            <w:szCs w:val="21"/>
          </w:rPr>
          <w:delText xml:space="preserve">active </w:delText>
        </w:r>
      </w:del>
      <w:r w:rsidR="00B275B9">
        <w:rPr>
          <w:rFonts w:cstheme="minorHAnsi"/>
          <w:b/>
          <w:sz w:val="21"/>
          <w:szCs w:val="21"/>
        </w:rPr>
        <w:t>enhancers based on gene targets</w:t>
      </w:r>
    </w:p>
    <w:p w14:paraId="6EDA3618" w14:textId="5D253FDD" w:rsidR="00163843" w:rsidRPr="00493696" w:rsidRDefault="00764B3F" w:rsidP="0014219B">
      <w:pPr>
        <w:spacing w:after="0" w:line="480" w:lineRule="auto"/>
        <w:jc w:val="both"/>
        <w:rPr>
          <w:rFonts w:cstheme="minorHAnsi"/>
          <w:sz w:val="21"/>
          <w:szCs w:val="21"/>
        </w:rPr>
      </w:pPr>
      <w:r>
        <w:rPr>
          <w:rFonts w:cstheme="minorHAnsi"/>
          <w:sz w:val="21"/>
          <w:szCs w:val="21"/>
        </w:rPr>
        <w:t xml:space="preserve">The results of </w:t>
      </w:r>
      <w:proofErr w:type="spellStart"/>
      <w:r w:rsidR="00E01098" w:rsidRPr="00493696">
        <w:rPr>
          <w:rFonts w:cstheme="minorHAnsi"/>
          <w:sz w:val="21"/>
          <w:szCs w:val="21"/>
        </w:rPr>
        <w:t>RscEpi</w:t>
      </w:r>
      <w:proofErr w:type="spellEnd"/>
      <w:r w:rsidR="00E01098" w:rsidRPr="00493696">
        <w:rPr>
          <w:rFonts w:cstheme="minorHAnsi"/>
          <w:sz w:val="21"/>
          <w:szCs w:val="21"/>
        </w:rPr>
        <w:t>-seq</w:t>
      </w:r>
      <w:r w:rsidR="00E01098">
        <w:rPr>
          <w:rFonts w:cstheme="minorHAnsi"/>
          <w:sz w:val="21"/>
          <w:szCs w:val="21"/>
        </w:rPr>
        <w:t xml:space="preserve"> testing </w:t>
      </w:r>
      <w:r w:rsidR="00611DE9" w:rsidRPr="00493696">
        <w:rPr>
          <w:rFonts w:cstheme="minorHAnsi"/>
          <w:sz w:val="21"/>
          <w:szCs w:val="21"/>
        </w:rPr>
        <w:t>support</w:t>
      </w:r>
      <w:r w:rsidR="00E01098">
        <w:rPr>
          <w:rFonts w:cstheme="minorHAnsi"/>
          <w:sz w:val="21"/>
          <w:szCs w:val="21"/>
        </w:rPr>
        <w:t xml:space="preserve"> </w:t>
      </w:r>
      <w:r w:rsidR="00611DE9" w:rsidRPr="00493696">
        <w:rPr>
          <w:rFonts w:cstheme="minorHAnsi"/>
          <w:sz w:val="21"/>
          <w:szCs w:val="21"/>
        </w:rPr>
        <w:t>that H3K27ac and H3K27me3</w:t>
      </w:r>
      <w:r w:rsidR="00E01098">
        <w:rPr>
          <w:rFonts w:cstheme="minorHAnsi"/>
          <w:sz w:val="21"/>
          <w:szCs w:val="21"/>
        </w:rPr>
        <w:t>,</w:t>
      </w:r>
      <w:r w:rsidR="00611DE9" w:rsidRPr="00493696">
        <w:rPr>
          <w:rFonts w:cstheme="minorHAnsi"/>
          <w:sz w:val="21"/>
          <w:szCs w:val="21"/>
        </w:rPr>
        <w:t xml:space="preserve"> </w:t>
      </w:r>
      <w:r w:rsidR="00E01098">
        <w:rPr>
          <w:rFonts w:cstheme="minorHAnsi"/>
          <w:sz w:val="21"/>
          <w:szCs w:val="21"/>
        </w:rPr>
        <w:t xml:space="preserve">combined, can </w:t>
      </w:r>
      <w:r w:rsidR="00611DE9" w:rsidRPr="00493696">
        <w:rPr>
          <w:rFonts w:cstheme="minorHAnsi"/>
          <w:sz w:val="21"/>
          <w:szCs w:val="21"/>
        </w:rPr>
        <w:t xml:space="preserve">correctly </w:t>
      </w:r>
      <w:r w:rsidR="00E01098">
        <w:rPr>
          <w:rFonts w:cstheme="minorHAnsi"/>
          <w:sz w:val="21"/>
          <w:szCs w:val="21"/>
        </w:rPr>
        <w:t xml:space="preserve">identify </w:t>
      </w:r>
      <w:r w:rsidR="00611DE9" w:rsidRPr="00493696">
        <w:rPr>
          <w:rFonts w:cstheme="minorHAnsi"/>
          <w:sz w:val="21"/>
          <w:szCs w:val="21"/>
        </w:rPr>
        <w:t>active enhancers</w:t>
      </w:r>
      <w:r w:rsidR="00B275B9">
        <w:rPr>
          <w:rFonts w:cstheme="minorHAnsi"/>
          <w:sz w:val="21"/>
          <w:szCs w:val="21"/>
        </w:rPr>
        <w:t xml:space="preserve"> in K562 single cells</w:t>
      </w:r>
      <w:r w:rsidR="00611DE9" w:rsidRPr="00493696">
        <w:rPr>
          <w:rFonts w:cstheme="minorHAnsi"/>
          <w:sz w:val="21"/>
          <w:szCs w:val="21"/>
        </w:rPr>
        <w:t xml:space="preserve">. </w:t>
      </w:r>
      <w:r w:rsidR="00E01098">
        <w:rPr>
          <w:rFonts w:cstheme="minorHAnsi"/>
          <w:sz w:val="21"/>
          <w:szCs w:val="21"/>
        </w:rPr>
        <w:t xml:space="preserve">We now assessed </w:t>
      </w:r>
      <w:r w:rsidR="00ED0814">
        <w:rPr>
          <w:rFonts w:cstheme="minorHAnsi"/>
          <w:sz w:val="21"/>
          <w:szCs w:val="21"/>
        </w:rPr>
        <w:t xml:space="preserve">the </w:t>
      </w:r>
      <w:r w:rsidR="00163843" w:rsidRPr="00493696">
        <w:rPr>
          <w:rFonts w:cstheme="minorHAnsi"/>
          <w:sz w:val="21"/>
          <w:szCs w:val="21"/>
        </w:rPr>
        <w:t>function</w:t>
      </w:r>
      <w:r w:rsidR="00611DE9" w:rsidRPr="00493696">
        <w:rPr>
          <w:rFonts w:cstheme="minorHAnsi"/>
          <w:sz w:val="21"/>
          <w:szCs w:val="21"/>
        </w:rPr>
        <w:t xml:space="preserve"> of these active enhancers</w:t>
      </w:r>
      <w:r w:rsidR="00E01098">
        <w:rPr>
          <w:rFonts w:cstheme="minorHAnsi"/>
          <w:sz w:val="21"/>
          <w:szCs w:val="21"/>
        </w:rPr>
        <w:t xml:space="preserve"> by focusing on interacting genes. </w:t>
      </w:r>
      <w:r w:rsidR="00163843" w:rsidRPr="00493696">
        <w:rPr>
          <w:rFonts w:cstheme="minorHAnsi"/>
          <w:sz w:val="21"/>
          <w:szCs w:val="21"/>
        </w:rPr>
        <w:t>The</w:t>
      </w:r>
      <w:r w:rsidR="00E01098" w:rsidRPr="00E01098">
        <w:rPr>
          <w:rFonts w:cstheme="minorHAnsi"/>
          <w:sz w:val="21"/>
          <w:szCs w:val="21"/>
        </w:rPr>
        <w:t xml:space="preserve"> </w:t>
      </w:r>
      <w:r w:rsidR="00E01098" w:rsidRPr="00493696">
        <w:rPr>
          <w:rFonts w:cstheme="minorHAnsi"/>
          <w:sz w:val="21"/>
          <w:szCs w:val="21"/>
        </w:rPr>
        <w:t>HACER dataset</w:t>
      </w:r>
      <w:r w:rsidR="00E01098" w:rsidRPr="00493696">
        <w:rPr>
          <w:rFonts w:cstheme="minorHAnsi"/>
        </w:rPr>
        <w:t xml:space="preserve"> </w:t>
      </w:r>
      <w:r w:rsidR="00E01098" w:rsidRPr="00493696">
        <w:rPr>
          <w:rFonts w:cstheme="minorHAnsi"/>
          <w:sz w:val="21"/>
          <w:szCs w:val="21"/>
        </w:rPr>
        <w:fldChar w:fldCharType="begin"/>
      </w:r>
      <w:r w:rsidR="008F6DE1">
        <w:rPr>
          <w:rFonts w:cstheme="minorHAnsi"/>
          <w:sz w:val="21"/>
          <w:szCs w:val="21"/>
        </w:rPr>
        <w:instrText xml:space="preserve"> ADDIN EN.CITE &lt;EndNote&gt;&lt;Cite&gt;&lt;Author&gt;Wang&lt;/Author&gt;&lt;Year&gt;2019&lt;/Year&gt;&lt;RecNum&gt;29&lt;/RecNum&gt;&lt;DisplayText&gt;&lt;style face="superscript"&gt;18&lt;/style&gt;&lt;/DisplayText&gt;&lt;record&gt;&lt;rec-number&gt;29&lt;/rec-number&gt;&lt;foreign-keys&gt;&lt;key app="EN" db-id="p0rwf0wwa2x5dqef9xlxp2ro2vw5swtws2xv" timestamp="1576966737"&gt;29&lt;/key&gt;&lt;/foreign-keys&gt;&lt;ref-type name="Journal Article"&gt;17&lt;/ref-type&gt;&lt;contributors&gt;&lt;authors&gt;&lt;author&gt;Wang, J.&lt;/author&gt;&lt;author&gt;Dai, X.&lt;/author&gt;&lt;author&gt;Berry, L. D.&lt;/author&gt;&lt;author&gt;Cogan, J. D.&lt;/author&gt;&lt;author&gt;Liu, Q.&lt;/author&gt;&lt;author&gt;Shyr, Y.&lt;/author&gt;&lt;/authors&gt;&lt;/contributors&gt;&lt;auth-address&gt;Center for Quantitative Sciences, Vanderbilt University Medical Center, Nashville, TN, USA.&amp;#xD;Department of Biostatistics, Vanderbilt University Medical Center, Nashville, TN, USA.&amp;#xD;Department of Pediatrics, Vanderbilt University School of Medicine, Nashville, TN, USA.&lt;/auth-address&gt;&lt;titles&gt;&lt;title&gt;HACER: an atlas of human active enhancers to interpret regulatory variants&lt;/title&gt;&lt;secondary-title&gt;Nucleic Acids Res&lt;/secondary-title&gt;&lt;/titles&gt;&lt;periodical&gt;&lt;full-title&gt;Nucleic Acids Res&lt;/full-title&gt;&lt;/periodical&gt;&lt;pages&gt;D106-D112&lt;/pages&gt;&lt;volume&gt;47&lt;/volume&gt;&lt;number&gt;D1&lt;/number&gt;&lt;edition&gt;2018/09/25&lt;/edition&gt;&lt;dates&gt;&lt;year&gt;2019&lt;/year&gt;&lt;pub-dates&gt;&lt;date&gt;Jan 8&lt;/date&gt;&lt;/pub-dates&gt;&lt;/dates&gt;&lt;isbn&gt;1362-4962 (Electronic)&amp;#xD;0305-1048 (Linking)&lt;/isbn&gt;&lt;accession-num&gt;30247654&lt;/accession-num&gt;&lt;urls&gt;&lt;related-urls&gt;&lt;url&gt;https://www.ncbi.nlm.nih.gov/pubmed/30247654&lt;/url&gt;&lt;/related-urls&gt;&lt;/urls&gt;&lt;custom2&gt;PMC6323890&lt;/custom2&gt;&lt;electronic-resource-num&gt;10.1093/nar/gky864&lt;/electronic-resource-num&gt;&lt;/record&gt;&lt;/Cite&gt;&lt;/EndNote&gt;</w:instrText>
      </w:r>
      <w:r w:rsidR="00E01098" w:rsidRPr="00493696">
        <w:rPr>
          <w:rFonts w:cstheme="minorHAnsi"/>
          <w:sz w:val="21"/>
          <w:szCs w:val="21"/>
        </w:rPr>
        <w:fldChar w:fldCharType="separate"/>
      </w:r>
      <w:r w:rsidR="008F6DE1" w:rsidRPr="008F6DE1">
        <w:rPr>
          <w:rFonts w:cstheme="minorHAnsi"/>
          <w:noProof/>
          <w:sz w:val="21"/>
          <w:szCs w:val="21"/>
          <w:vertAlign w:val="superscript"/>
        </w:rPr>
        <w:t>18</w:t>
      </w:r>
      <w:r w:rsidR="00E01098" w:rsidRPr="00493696">
        <w:rPr>
          <w:rFonts w:cstheme="minorHAnsi"/>
          <w:sz w:val="21"/>
          <w:szCs w:val="21"/>
        </w:rPr>
        <w:fldChar w:fldCharType="end"/>
      </w:r>
      <w:r w:rsidR="00E01098">
        <w:rPr>
          <w:rFonts w:cstheme="minorHAnsi"/>
          <w:sz w:val="21"/>
          <w:szCs w:val="21"/>
        </w:rPr>
        <w:t xml:space="preserve"> </w:t>
      </w:r>
      <w:r w:rsidR="00163843" w:rsidRPr="00493696">
        <w:rPr>
          <w:rFonts w:cstheme="minorHAnsi"/>
          <w:sz w:val="21"/>
          <w:szCs w:val="21"/>
        </w:rPr>
        <w:t>contains</w:t>
      </w:r>
      <w:r w:rsidR="00611DE9" w:rsidRPr="00493696">
        <w:rPr>
          <w:rFonts w:cstheme="minorHAnsi"/>
          <w:sz w:val="21"/>
          <w:szCs w:val="21"/>
        </w:rPr>
        <w:t xml:space="preserve"> experimentally validated interactions </w:t>
      </w:r>
      <w:r w:rsidR="00457404">
        <w:rPr>
          <w:rFonts w:cstheme="minorHAnsi"/>
          <w:sz w:val="21"/>
          <w:szCs w:val="21"/>
        </w:rPr>
        <w:t xml:space="preserve">between </w:t>
      </w:r>
      <w:r w:rsidR="00163843" w:rsidRPr="00493696">
        <w:rPr>
          <w:rFonts w:cstheme="minorHAnsi"/>
          <w:sz w:val="21"/>
          <w:szCs w:val="21"/>
        </w:rPr>
        <w:t>enhancers and genes</w:t>
      </w:r>
      <w:r w:rsidR="00611DE9" w:rsidRPr="00493696">
        <w:rPr>
          <w:rFonts w:cstheme="minorHAnsi"/>
          <w:sz w:val="21"/>
          <w:szCs w:val="21"/>
        </w:rPr>
        <w:t xml:space="preserve"> from 4DGenome</w:t>
      </w:r>
      <w:r w:rsidR="00163843" w:rsidRPr="00493696">
        <w:rPr>
          <w:rFonts w:cstheme="minorHAnsi"/>
        </w:rPr>
        <w:t xml:space="preserve"> </w:t>
      </w:r>
      <w:r w:rsidR="00163843" w:rsidRPr="00493696">
        <w:rPr>
          <w:rFonts w:cstheme="minorHAnsi"/>
          <w:sz w:val="21"/>
          <w:szCs w:val="21"/>
        </w:rPr>
        <w:fldChar w:fldCharType="begin"/>
      </w:r>
      <w:r w:rsidR="00163843" w:rsidRPr="00493696">
        <w:rPr>
          <w:rFonts w:cstheme="minorHAnsi"/>
          <w:sz w:val="21"/>
          <w:szCs w:val="21"/>
        </w:rPr>
        <w:instrText xml:space="preserve"> ADDIN EN.CITE &lt;EndNote&gt;&lt;Cite&gt;&lt;Author&gt;Teng&lt;/Author&gt;&lt;Year&gt;2015&lt;/Year&gt;&lt;RecNum&gt;43&lt;/RecNum&gt;&lt;DisplayText&gt;&lt;style face="superscript"&gt;27&lt;/style&gt;&lt;/DisplayText&gt;&lt;record&gt;&lt;rec-number&gt;43&lt;/rec-number&gt;&lt;foreign-keys&gt;&lt;key app="EN" db-id="p0rwf0wwa2x5dqef9xlxp2ro2vw5swtws2xv" timestamp="1577390538"&gt;43&lt;/key&gt;&lt;/foreign-keys&gt;&lt;ref-type name="Journal Article"&gt;17&lt;/ref-type&gt;&lt;contributors&gt;&lt;authors&gt;&lt;author&gt;Teng, L.&lt;/author&gt;&lt;author&gt;He, B.&lt;/author&gt;&lt;author&gt;Wang, J.&lt;/author&gt;&lt;author&gt;Tan, K.&lt;/author&gt;&lt;/authors&gt;&lt;/contributors&gt;&lt;auth-address&gt;Department of Internal Medicine and.&amp;#xD;Interdisciplinary Graduate Program in Genetics, University of Iowa, Iowa City, IA, 52242, USA.&lt;/auth-address&gt;&lt;titles&gt;&lt;title&gt;4DGenome: a comprehensive database of chromatin interactions&lt;/title&gt;&lt;secondary-title&gt;Bioinformatics&lt;/secondary-title&gt;&lt;/titles&gt;&lt;periodical&gt;&lt;full-title&gt;Bioinformatics&lt;/full-title&gt;&lt;/periodical&gt;&lt;pages&gt;2560-4&lt;/pages&gt;&lt;volume&gt;31&lt;/volume&gt;&lt;number&gt;15&lt;/number&gt;&lt;edition&gt;2015/03/20&lt;/edition&gt;&lt;keywords&gt;&lt;keyword&gt;Chromatin/*genetics/*metabolism&lt;/keyword&gt;&lt;keyword&gt;Computational Biology/*methods&lt;/keyword&gt;&lt;keyword&gt;*Databases, Factual&lt;/keyword&gt;&lt;keyword&gt;Gene Expression Regulation&lt;/keyword&gt;&lt;keyword&gt;*Genome, Human&lt;/keyword&gt;&lt;keyword&gt;Genomics/*methods&lt;/keyword&gt;&lt;keyword&gt;Humans&lt;/keyword&gt;&lt;/keywords&gt;&lt;dates&gt;&lt;year&gt;2015&lt;/year&gt;&lt;pub-dates&gt;&lt;date&gt;Aug 1&lt;/date&gt;&lt;/pub-dates&gt;&lt;/dates&gt;&lt;isbn&gt;1367-4811 (Electronic)&amp;#xD;1367-4803 (Linking)&lt;/isbn&gt;&lt;accession-num&gt;25788621&lt;/accession-num&gt;&lt;urls&gt;&lt;related-urls&gt;&lt;url&gt;https://www.ncbi.nlm.nih.gov/pubmed/25788621&lt;/url&gt;&lt;/related-urls&gt;&lt;/urls&gt;&lt;custom2&gt;PMC4514924&lt;/custom2&gt;&lt;electronic-resource-num&gt;10.1093/bioinformatics/btv158&lt;/electronic-resource-num&gt;&lt;/record&gt;&lt;/Cite&gt;&lt;/EndNote&gt;</w:instrText>
      </w:r>
      <w:r w:rsidR="00163843" w:rsidRPr="00493696">
        <w:rPr>
          <w:rFonts w:cstheme="minorHAnsi"/>
          <w:sz w:val="21"/>
          <w:szCs w:val="21"/>
        </w:rPr>
        <w:fldChar w:fldCharType="separate"/>
      </w:r>
      <w:r w:rsidR="00163843" w:rsidRPr="00493696">
        <w:rPr>
          <w:rFonts w:cstheme="minorHAnsi"/>
          <w:noProof/>
          <w:sz w:val="21"/>
          <w:szCs w:val="21"/>
          <w:vertAlign w:val="superscript"/>
        </w:rPr>
        <w:t>27</w:t>
      </w:r>
      <w:r w:rsidR="00163843" w:rsidRPr="00493696">
        <w:rPr>
          <w:rFonts w:cstheme="minorHAnsi"/>
          <w:sz w:val="21"/>
          <w:szCs w:val="21"/>
        </w:rPr>
        <w:fldChar w:fldCharType="end"/>
      </w:r>
      <w:r w:rsidR="00611DE9" w:rsidRPr="00493696">
        <w:rPr>
          <w:rFonts w:cstheme="minorHAnsi"/>
          <w:sz w:val="21"/>
          <w:szCs w:val="21"/>
        </w:rPr>
        <w:t xml:space="preserve"> and chromatin </w:t>
      </w:r>
      <w:r w:rsidR="00611DE9" w:rsidRPr="00B275B9">
        <w:rPr>
          <w:rFonts w:cstheme="minorHAnsi"/>
          <w:sz w:val="21"/>
          <w:szCs w:val="21"/>
        </w:rPr>
        <w:t>interaction</w:t>
      </w:r>
      <w:r w:rsidR="00611DE9" w:rsidRPr="00493696">
        <w:rPr>
          <w:rFonts w:cstheme="minorHAnsi"/>
          <w:sz w:val="21"/>
          <w:szCs w:val="21"/>
        </w:rPr>
        <w:t xml:space="preserve"> studies</w:t>
      </w:r>
      <w:r w:rsidR="00B832DD">
        <w:rPr>
          <w:rFonts w:cstheme="minorHAnsi"/>
          <w:sz w:val="21"/>
          <w:szCs w:val="21"/>
        </w:rPr>
        <w:t xml:space="preserve"> from </w:t>
      </w:r>
      <w:r w:rsidR="00611DE9" w:rsidRPr="00493696">
        <w:rPr>
          <w:rFonts w:cstheme="minorHAnsi"/>
          <w:sz w:val="21"/>
          <w:szCs w:val="21"/>
        </w:rPr>
        <w:t xml:space="preserve"> Hi-C, </w:t>
      </w:r>
      <w:proofErr w:type="spellStart"/>
      <w:r w:rsidR="00611DE9" w:rsidRPr="00493696">
        <w:rPr>
          <w:rFonts w:cstheme="minorHAnsi"/>
          <w:sz w:val="21"/>
          <w:szCs w:val="21"/>
        </w:rPr>
        <w:t>ChIA</w:t>
      </w:r>
      <w:proofErr w:type="spellEnd"/>
      <w:r w:rsidR="00611DE9" w:rsidRPr="00493696">
        <w:rPr>
          <w:rFonts w:cstheme="minorHAnsi"/>
          <w:sz w:val="21"/>
          <w:szCs w:val="21"/>
        </w:rPr>
        <w:t xml:space="preserve">-PET, </w:t>
      </w:r>
      <w:proofErr w:type="spellStart"/>
      <w:r w:rsidR="00611DE9" w:rsidRPr="00493696">
        <w:rPr>
          <w:rFonts w:cstheme="minorHAnsi"/>
          <w:sz w:val="21"/>
          <w:szCs w:val="21"/>
        </w:rPr>
        <w:t>HiChIP</w:t>
      </w:r>
      <w:proofErr w:type="spellEnd"/>
      <w:r w:rsidR="00611DE9" w:rsidRPr="00493696">
        <w:rPr>
          <w:rFonts w:cstheme="minorHAnsi"/>
          <w:sz w:val="21"/>
          <w:szCs w:val="21"/>
        </w:rPr>
        <w:t xml:space="preserve"> and Capture </w:t>
      </w:r>
      <w:proofErr w:type="spellStart"/>
      <w:r w:rsidR="00611DE9" w:rsidRPr="00493696">
        <w:rPr>
          <w:rFonts w:cstheme="minorHAnsi"/>
          <w:sz w:val="21"/>
          <w:szCs w:val="21"/>
        </w:rPr>
        <w:t>HiC</w:t>
      </w:r>
      <w:proofErr w:type="spellEnd"/>
      <w:r w:rsidR="00611DE9" w:rsidRPr="00493696">
        <w:rPr>
          <w:rFonts w:cstheme="minorHAnsi"/>
          <w:sz w:val="21"/>
          <w:szCs w:val="21"/>
        </w:rPr>
        <w:t xml:space="preserve">. </w:t>
      </w:r>
      <w:ins w:id="14" w:author="Ohnuki, Hidetaka (NIH/NCI) [E]" w:date="2020-01-14T17:13:00Z">
        <w:r w:rsidR="00D72E37">
          <w:rPr>
            <w:rFonts w:cstheme="minorHAnsi"/>
            <w:sz w:val="21"/>
            <w:szCs w:val="21"/>
          </w:rPr>
          <w:t>K562-</w:t>
        </w:r>
      </w:ins>
      <w:r w:rsidR="00B275B9" w:rsidRPr="00B275B9">
        <w:rPr>
          <w:rFonts w:cstheme="minorHAnsi"/>
          <w:sz w:val="21"/>
          <w:szCs w:val="21"/>
        </w:rPr>
        <w:t>act</w:t>
      </w:r>
      <w:r w:rsidR="00B832DD" w:rsidRPr="00B275B9">
        <w:rPr>
          <w:rFonts w:cstheme="minorHAnsi"/>
          <w:sz w:val="21"/>
          <w:szCs w:val="21"/>
        </w:rPr>
        <w:t xml:space="preserve">ive </w:t>
      </w:r>
      <w:r w:rsidR="00611DE9" w:rsidRPr="00B275B9">
        <w:rPr>
          <w:rFonts w:cstheme="minorHAnsi"/>
          <w:sz w:val="21"/>
          <w:szCs w:val="21"/>
        </w:rPr>
        <w:t>enhancers</w:t>
      </w:r>
      <w:r w:rsidR="00B832DD">
        <w:rPr>
          <w:rFonts w:cstheme="minorHAnsi"/>
          <w:sz w:val="21"/>
          <w:szCs w:val="21"/>
        </w:rPr>
        <w:t xml:space="preserve"> detected </w:t>
      </w:r>
      <w:r w:rsidR="00163843" w:rsidRPr="00493696">
        <w:rPr>
          <w:rFonts w:cstheme="minorHAnsi"/>
          <w:sz w:val="21"/>
          <w:szCs w:val="21"/>
        </w:rPr>
        <w:t>by</w:t>
      </w:r>
      <w:r w:rsidR="00E072BD" w:rsidRPr="00493696">
        <w:rPr>
          <w:rFonts w:cstheme="minorHAnsi"/>
          <w:sz w:val="21"/>
          <w:szCs w:val="21"/>
        </w:rPr>
        <w:t xml:space="preserve"> </w:t>
      </w:r>
      <w:proofErr w:type="spellStart"/>
      <w:r w:rsidR="00611DE9" w:rsidRPr="00493696">
        <w:rPr>
          <w:rFonts w:cstheme="minorHAnsi"/>
          <w:sz w:val="21"/>
          <w:szCs w:val="21"/>
        </w:rPr>
        <w:t>RscEpi</w:t>
      </w:r>
      <w:proofErr w:type="spellEnd"/>
      <w:r w:rsidR="00611DE9" w:rsidRPr="00493696">
        <w:rPr>
          <w:rFonts w:cstheme="minorHAnsi"/>
          <w:sz w:val="21"/>
          <w:szCs w:val="21"/>
        </w:rPr>
        <w:t>-seq</w:t>
      </w:r>
      <w:r w:rsidR="00163843" w:rsidRPr="00493696">
        <w:rPr>
          <w:rFonts w:cstheme="minorHAnsi"/>
          <w:sz w:val="21"/>
          <w:szCs w:val="21"/>
        </w:rPr>
        <w:t xml:space="preserve"> (2,363 enhancers)</w:t>
      </w:r>
      <w:r w:rsidR="00611DE9" w:rsidRPr="00493696">
        <w:rPr>
          <w:rFonts w:cstheme="minorHAnsi"/>
          <w:sz w:val="21"/>
          <w:szCs w:val="21"/>
        </w:rPr>
        <w:t xml:space="preserve"> and </w:t>
      </w:r>
      <w:r w:rsidR="000B5130">
        <w:rPr>
          <w:rFonts w:cstheme="minorHAnsi"/>
          <w:sz w:val="21"/>
          <w:szCs w:val="21"/>
        </w:rPr>
        <w:t xml:space="preserve">by </w:t>
      </w:r>
      <w:r w:rsidR="00611DE9" w:rsidRPr="00493696">
        <w:rPr>
          <w:rFonts w:cstheme="minorHAnsi"/>
          <w:sz w:val="21"/>
          <w:szCs w:val="21"/>
        </w:rPr>
        <w:t xml:space="preserve">bulk </w:t>
      </w:r>
      <w:proofErr w:type="spellStart"/>
      <w:r w:rsidR="00611DE9" w:rsidRPr="00493696">
        <w:rPr>
          <w:rFonts w:cstheme="minorHAnsi"/>
          <w:sz w:val="21"/>
          <w:szCs w:val="21"/>
        </w:rPr>
        <w:t>ChIP</w:t>
      </w:r>
      <w:proofErr w:type="spellEnd"/>
      <w:r w:rsidR="00611DE9" w:rsidRPr="00493696">
        <w:rPr>
          <w:rFonts w:cstheme="minorHAnsi"/>
          <w:sz w:val="21"/>
          <w:szCs w:val="21"/>
        </w:rPr>
        <w:t>-seq</w:t>
      </w:r>
      <w:r w:rsidR="00163843" w:rsidRPr="00493696">
        <w:rPr>
          <w:rFonts w:cstheme="minorHAnsi"/>
          <w:sz w:val="21"/>
          <w:szCs w:val="21"/>
        </w:rPr>
        <w:t xml:space="preserve"> (3,938 enhancers)</w:t>
      </w:r>
      <w:r w:rsidR="00611DE9" w:rsidRPr="00493696">
        <w:rPr>
          <w:rFonts w:cstheme="minorHAnsi"/>
          <w:sz w:val="21"/>
          <w:szCs w:val="21"/>
        </w:rPr>
        <w:t xml:space="preserve"> </w:t>
      </w:r>
      <w:r w:rsidR="00163843" w:rsidRPr="00493696">
        <w:rPr>
          <w:rFonts w:cstheme="minorHAnsi"/>
          <w:sz w:val="21"/>
          <w:szCs w:val="21"/>
        </w:rPr>
        <w:t xml:space="preserve">interact with </w:t>
      </w:r>
      <w:r w:rsidR="00611DE9" w:rsidRPr="00493696">
        <w:rPr>
          <w:rFonts w:cstheme="minorHAnsi"/>
          <w:sz w:val="21"/>
          <w:szCs w:val="21"/>
        </w:rPr>
        <w:t>3,154 and 5,002 genes, respectively</w:t>
      </w:r>
      <w:r w:rsidR="00163843" w:rsidRPr="00493696">
        <w:rPr>
          <w:rFonts w:cstheme="minorHAnsi"/>
          <w:sz w:val="21"/>
          <w:szCs w:val="21"/>
        </w:rPr>
        <w:t xml:space="preserve"> (</w:t>
      </w:r>
      <w:r w:rsidR="00163843" w:rsidRPr="00493696">
        <w:rPr>
          <w:rFonts w:cstheme="minorHAnsi"/>
          <w:b/>
          <w:sz w:val="21"/>
          <w:szCs w:val="21"/>
        </w:rPr>
        <w:t>Fig. 4a</w:t>
      </w:r>
      <w:r w:rsidR="00163843" w:rsidRPr="00493696">
        <w:rPr>
          <w:rFonts w:cstheme="minorHAnsi"/>
          <w:sz w:val="21"/>
          <w:szCs w:val="21"/>
        </w:rPr>
        <w:t>)</w:t>
      </w:r>
      <w:r w:rsidR="00611DE9" w:rsidRPr="00493696">
        <w:rPr>
          <w:rFonts w:cstheme="minorHAnsi"/>
          <w:sz w:val="21"/>
          <w:szCs w:val="21"/>
        </w:rPr>
        <w:t>.</w:t>
      </w:r>
      <w:r w:rsidR="00B832DD">
        <w:rPr>
          <w:rFonts w:cstheme="minorHAnsi"/>
          <w:sz w:val="21"/>
          <w:szCs w:val="21"/>
        </w:rPr>
        <w:t xml:space="preserve"> I</w:t>
      </w:r>
      <w:r w:rsidR="00163843" w:rsidRPr="00493696">
        <w:rPr>
          <w:rFonts w:cstheme="minorHAnsi"/>
          <w:sz w:val="21"/>
          <w:szCs w:val="21"/>
        </w:rPr>
        <w:t xml:space="preserve">nteracting </w:t>
      </w:r>
      <w:r w:rsidR="00611DE9" w:rsidRPr="00493696">
        <w:rPr>
          <w:rFonts w:cstheme="minorHAnsi"/>
          <w:sz w:val="21"/>
          <w:szCs w:val="21"/>
        </w:rPr>
        <w:t xml:space="preserve">genes </w:t>
      </w:r>
      <w:r w:rsidR="00B832DD">
        <w:rPr>
          <w:rFonts w:cstheme="minorHAnsi"/>
          <w:sz w:val="21"/>
          <w:szCs w:val="21"/>
        </w:rPr>
        <w:t xml:space="preserve">identified by </w:t>
      </w:r>
      <w:proofErr w:type="spellStart"/>
      <w:r w:rsidR="00611DE9" w:rsidRPr="00493696">
        <w:rPr>
          <w:rFonts w:cstheme="minorHAnsi"/>
          <w:sz w:val="21"/>
          <w:szCs w:val="21"/>
        </w:rPr>
        <w:t>RscEpi</w:t>
      </w:r>
      <w:proofErr w:type="spellEnd"/>
      <w:r w:rsidR="00611DE9" w:rsidRPr="00493696">
        <w:rPr>
          <w:rFonts w:cstheme="minorHAnsi"/>
          <w:sz w:val="21"/>
          <w:szCs w:val="21"/>
        </w:rPr>
        <w:t xml:space="preserve">-seq </w:t>
      </w:r>
      <w:r w:rsidR="009C2401">
        <w:rPr>
          <w:rFonts w:cstheme="minorHAnsi"/>
          <w:sz w:val="21"/>
          <w:szCs w:val="21"/>
        </w:rPr>
        <w:t xml:space="preserve">were mostly (93.18%) common with identified genes by </w:t>
      </w:r>
      <w:r w:rsidR="00611DE9" w:rsidRPr="00493696">
        <w:rPr>
          <w:rFonts w:cstheme="minorHAnsi"/>
          <w:sz w:val="21"/>
          <w:szCs w:val="21"/>
        </w:rPr>
        <w:t xml:space="preserve">bulk </w:t>
      </w:r>
      <w:proofErr w:type="spellStart"/>
      <w:r w:rsidR="00611DE9" w:rsidRPr="00493696">
        <w:rPr>
          <w:rFonts w:cstheme="minorHAnsi"/>
          <w:sz w:val="21"/>
          <w:szCs w:val="21"/>
        </w:rPr>
        <w:t>ChIP</w:t>
      </w:r>
      <w:proofErr w:type="spellEnd"/>
      <w:r w:rsidR="00611DE9" w:rsidRPr="00493696">
        <w:rPr>
          <w:rFonts w:cstheme="minorHAnsi"/>
          <w:sz w:val="21"/>
          <w:szCs w:val="21"/>
        </w:rPr>
        <w:t xml:space="preserve">-seq. </w:t>
      </w:r>
      <w:r w:rsidR="00AF3069">
        <w:rPr>
          <w:rFonts w:cstheme="minorHAnsi"/>
          <w:sz w:val="21"/>
          <w:szCs w:val="21"/>
        </w:rPr>
        <w:t xml:space="preserve">Among </w:t>
      </w:r>
      <w:ins w:id="15" w:author="Ohnuki, Hidetaka (NIH/NCI) [E]" w:date="2020-01-14T17:14:00Z">
        <w:r w:rsidR="00D72E37">
          <w:rPr>
            <w:rFonts w:cstheme="minorHAnsi"/>
            <w:sz w:val="21"/>
            <w:szCs w:val="21"/>
          </w:rPr>
          <w:t>other active</w:t>
        </w:r>
        <w:r w:rsidR="00D72E37" w:rsidRPr="00B275B9">
          <w:rPr>
            <w:rFonts w:cstheme="minorHAnsi"/>
            <w:sz w:val="21"/>
            <w:szCs w:val="21"/>
          </w:rPr>
          <w:t xml:space="preserve"> </w:t>
        </w:r>
      </w:ins>
      <w:r w:rsidR="00163843" w:rsidRPr="00B275B9">
        <w:rPr>
          <w:rFonts w:cstheme="minorHAnsi"/>
          <w:sz w:val="21"/>
          <w:szCs w:val="21"/>
        </w:rPr>
        <w:t>enhancers</w:t>
      </w:r>
      <w:r w:rsidR="00163843" w:rsidRPr="00493696">
        <w:rPr>
          <w:rFonts w:cstheme="minorHAnsi"/>
          <w:sz w:val="21"/>
          <w:szCs w:val="21"/>
        </w:rPr>
        <w:t xml:space="preserve"> (</w:t>
      </w:r>
      <w:r w:rsidR="00163843" w:rsidRPr="00493696">
        <w:rPr>
          <w:rFonts w:cstheme="minorHAnsi"/>
          <w:b/>
          <w:sz w:val="21"/>
          <w:szCs w:val="21"/>
        </w:rPr>
        <w:t>Fig. 4b</w:t>
      </w:r>
      <w:r w:rsidR="00163843" w:rsidRPr="00493696">
        <w:rPr>
          <w:rFonts w:cstheme="minorHAnsi"/>
          <w:sz w:val="21"/>
          <w:szCs w:val="21"/>
        </w:rPr>
        <w:t>),</w:t>
      </w:r>
      <w:r w:rsidR="00611DE9" w:rsidRPr="00493696">
        <w:rPr>
          <w:rFonts w:cstheme="minorHAnsi"/>
          <w:sz w:val="21"/>
          <w:szCs w:val="21"/>
        </w:rPr>
        <w:t xml:space="preserve"> </w:t>
      </w:r>
      <w:r w:rsidR="00163843" w:rsidRPr="00493696">
        <w:rPr>
          <w:rFonts w:cstheme="minorHAnsi"/>
          <w:sz w:val="21"/>
          <w:szCs w:val="21"/>
        </w:rPr>
        <w:t>o</w:t>
      </w:r>
      <w:r w:rsidR="00611DE9" w:rsidRPr="00493696">
        <w:rPr>
          <w:rFonts w:cstheme="minorHAnsi"/>
          <w:sz w:val="21"/>
          <w:szCs w:val="21"/>
        </w:rPr>
        <w:t xml:space="preserve">verlap between </w:t>
      </w:r>
      <w:proofErr w:type="spellStart"/>
      <w:r w:rsidR="00611DE9" w:rsidRPr="00493696">
        <w:rPr>
          <w:rFonts w:cstheme="minorHAnsi"/>
          <w:sz w:val="21"/>
          <w:szCs w:val="21"/>
        </w:rPr>
        <w:t>RscEpi</w:t>
      </w:r>
      <w:proofErr w:type="spellEnd"/>
      <w:r w:rsidR="00611DE9" w:rsidRPr="00493696">
        <w:rPr>
          <w:rFonts w:cstheme="minorHAnsi"/>
          <w:sz w:val="21"/>
          <w:szCs w:val="21"/>
        </w:rPr>
        <w:t xml:space="preserve">-seq and bulk </w:t>
      </w:r>
      <w:proofErr w:type="spellStart"/>
      <w:r w:rsidR="00611DE9" w:rsidRPr="00493696">
        <w:rPr>
          <w:rFonts w:cstheme="minorHAnsi"/>
          <w:sz w:val="21"/>
          <w:szCs w:val="21"/>
        </w:rPr>
        <w:t>ChIP</w:t>
      </w:r>
      <w:proofErr w:type="spellEnd"/>
      <w:r w:rsidR="00611DE9" w:rsidRPr="00493696">
        <w:rPr>
          <w:rFonts w:cstheme="minorHAnsi"/>
          <w:sz w:val="21"/>
          <w:szCs w:val="21"/>
        </w:rPr>
        <w:t xml:space="preserve">-seq </w:t>
      </w:r>
      <w:r w:rsidR="00AF3069">
        <w:rPr>
          <w:rFonts w:cstheme="minorHAnsi"/>
          <w:sz w:val="21"/>
          <w:szCs w:val="21"/>
        </w:rPr>
        <w:t xml:space="preserve">(78.44%) </w:t>
      </w:r>
      <w:r w:rsidR="00611DE9" w:rsidRPr="00493696">
        <w:rPr>
          <w:rFonts w:cstheme="minorHAnsi"/>
          <w:sz w:val="21"/>
          <w:szCs w:val="21"/>
        </w:rPr>
        <w:t xml:space="preserve">was </w:t>
      </w:r>
      <w:r w:rsidR="00B275B9">
        <w:rPr>
          <w:rFonts w:cstheme="minorHAnsi"/>
          <w:sz w:val="21"/>
          <w:szCs w:val="21"/>
        </w:rPr>
        <w:t>smaller than</w:t>
      </w:r>
      <w:r w:rsidR="00AF3069">
        <w:rPr>
          <w:rFonts w:cstheme="minorHAnsi"/>
          <w:sz w:val="21"/>
          <w:szCs w:val="21"/>
        </w:rPr>
        <w:t xml:space="preserve"> </w:t>
      </w:r>
      <w:r w:rsidR="00B275B9">
        <w:rPr>
          <w:rFonts w:cstheme="minorHAnsi"/>
          <w:sz w:val="21"/>
          <w:szCs w:val="21"/>
        </w:rPr>
        <w:t xml:space="preserve">the </w:t>
      </w:r>
      <w:ins w:id="16" w:author="Ohnuki, Hidetaka (NIH/NCI) [E]" w:date="2020-01-14T17:15:00Z">
        <w:r w:rsidR="00D72E37">
          <w:rPr>
            <w:rFonts w:cstheme="minorHAnsi"/>
            <w:sz w:val="21"/>
            <w:szCs w:val="21"/>
          </w:rPr>
          <w:t>K562-</w:t>
        </w:r>
      </w:ins>
      <w:del w:id="17" w:author="Ohnuki, Hidetaka (NIH/NCI) [E]" w:date="2020-01-14T17:15:00Z">
        <w:r w:rsidR="00B275B9" w:rsidDel="00D72E37">
          <w:rPr>
            <w:rFonts w:cstheme="minorHAnsi"/>
            <w:sz w:val="21"/>
            <w:szCs w:val="21"/>
          </w:rPr>
          <w:delText xml:space="preserve">typically </w:delText>
        </w:r>
      </w:del>
      <w:r w:rsidR="00B275B9">
        <w:rPr>
          <w:rFonts w:cstheme="minorHAnsi"/>
          <w:sz w:val="21"/>
          <w:szCs w:val="21"/>
        </w:rPr>
        <w:t>active</w:t>
      </w:r>
      <w:r w:rsidR="001E1D64" w:rsidRPr="00493696">
        <w:rPr>
          <w:rFonts w:cstheme="minorHAnsi"/>
          <w:sz w:val="21"/>
          <w:szCs w:val="21"/>
        </w:rPr>
        <w:t xml:space="preserve"> </w:t>
      </w:r>
      <w:r w:rsidR="00611DE9" w:rsidRPr="00493696">
        <w:rPr>
          <w:rFonts w:cstheme="minorHAnsi"/>
          <w:sz w:val="21"/>
          <w:szCs w:val="21"/>
        </w:rPr>
        <w:t>enhancers</w:t>
      </w:r>
      <w:ins w:id="18" w:author="Ohnuki, Hidetaka (NIH/NCI) [E]" w:date="2020-01-14T17:18:00Z">
        <w:r w:rsidR="009C2401">
          <w:rPr>
            <w:rFonts w:cstheme="minorHAnsi"/>
            <w:sz w:val="21"/>
            <w:szCs w:val="21"/>
          </w:rPr>
          <w:t xml:space="preserve"> (93.18%)</w:t>
        </w:r>
      </w:ins>
      <w:r w:rsidR="00611DE9" w:rsidRPr="00493696">
        <w:rPr>
          <w:rFonts w:cstheme="minorHAnsi"/>
          <w:sz w:val="21"/>
          <w:szCs w:val="21"/>
        </w:rPr>
        <w:t>.</w:t>
      </w:r>
      <w:r w:rsidR="00AF3069">
        <w:rPr>
          <w:rFonts w:cstheme="minorHAnsi"/>
          <w:sz w:val="21"/>
          <w:szCs w:val="21"/>
        </w:rPr>
        <w:t xml:space="preserve"> </w:t>
      </w:r>
      <w:bookmarkStart w:id="19" w:name="_Hlk29828600"/>
      <w:r w:rsidR="00AF3069">
        <w:rPr>
          <w:rFonts w:cstheme="minorHAnsi"/>
          <w:sz w:val="21"/>
          <w:szCs w:val="21"/>
        </w:rPr>
        <w:t>Since e</w:t>
      </w:r>
      <w:r w:rsidR="00163843" w:rsidRPr="00493696">
        <w:rPr>
          <w:rFonts w:cstheme="minorHAnsi"/>
          <w:sz w:val="21"/>
          <w:szCs w:val="21"/>
        </w:rPr>
        <w:t>nhancer-promoter/gene interactions transmit enhancer activit</w:t>
      </w:r>
      <w:r w:rsidR="00AF3069">
        <w:rPr>
          <w:rFonts w:cstheme="minorHAnsi"/>
          <w:sz w:val="21"/>
          <w:szCs w:val="21"/>
        </w:rPr>
        <w:t>y</w:t>
      </w:r>
      <w:r w:rsidR="00163843" w:rsidRPr="00493696">
        <w:rPr>
          <w:rFonts w:cstheme="minorHAnsi"/>
          <w:sz w:val="21"/>
          <w:szCs w:val="21"/>
        </w:rPr>
        <w:t xml:space="preserve"> to target gene</w:t>
      </w:r>
      <w:r w:rsidR="00AF3069">
        <w:rPr>
          <w:rFonts w:cstheme="minorHAnsi"/>
          <w:sz w:val="21"/>
          <w:szCs w:val="21"/>
        </w:rPr>
        <w:t>s</w:t>
      </w:r>
      <w:r w:rsidR="00163843" w:rsidRPr="00493696">
        <w:rPr>
          <w:rFonts w:cstheme="minorHAnsi"/>
        </w:rPr>
        <w:t xml:space="preserve"> </w:t>
      </w:r>
      <w:r w:rsidR="00163843" w:rsidRPr="00493696">
        <w:rPr>
          <w:rFonts w:cstheme="minorHAnsi"/>
          <w:sz w:val="21"/>
          <w:szCs w:val="21"/>
        </w:rPr>
        <w:fldChar w:fldCharType="begin"/>
      </w:r>
      <w:r w:rsidR="00163843" w:rsidRPr="00493696">
        <w:rPr>
          <w:rFonts w:cstheme="minorHAnsi"/>
          <w:sz w:val="21"/>
          <w:szCs w:val="21"/>
        </w:rPr>
        <w:instrText xml:space="preserve"> ADDIN EN.CITE &lt;EndNote&gt;&lt;Cite&gt;&lt;Author&gt;Robson&lt;/Author&gt;&lt;Year&gt;2019&lt;/Year&gt;&lt;RecNum&gt;44&lt;/RecNum&gt;&lt;DisplayText&gt;&lt;style face="superscript"&gt;28&lt;/style&gt;&lt;/DisplayText&gt;&lt;record&gt;&lt;rec-number&gt;44&lt;/rec-number&gt;&lt;foreign-keys&gt;&lt;key app="EN" db-id="p0rwf0wwa2x5dqef9xlxp2ro2vw5swtws2xv" timestamp="1577392234"&gt;44&lt;/key&gt;&lt;/foreign-keys&gt;&lt;ref-type name="Journal Article"&gt;17&lt;/ref-type&gt;&lt;contributors&gt;&lt;authors&gt;&lt;author&gt;Robson, M. I.&lt;/author&gt;&lt;author&gt;Ringel, A. R.&lt;/author&gt;&lt;author&gt;Mundlos, S.&lt;/author&gt;&lt;/authors&gt;&lt;/contributors&gt;&lt;auth-address&gt;RG Development &amp;amp; Disease, Max Planck Institute for Molecular Genetics, Berlin, Germany.&amp;#xD;RG Development &amp;amp; Disease, Max Planck Institute for Molecular Genetics, Berlin, Germany; Institute for Medical and Human Genetics, Charite Universitatsmedizin Berlin, Berlin, Germany; Berlin-Brandenburg Center for Regenerative Therapies, Charite Universitatsmedizin Berlin, Berlin, Germany. Electronic address: mundlos@molgen.mpg.de.&lt;/auth-address&gt;&lt;titles&gt;&lt;title&gt;Regulatory Landscaping: How Enhancer-Promoter Communication Is Sculpted in 3D&lt;/title&gt;&lt;secondary-title&gt;Mol Cell&lt;/secondary-title&gt;&lt;/titles&gt;&lt;periodical&gt;&lt;full-title&gt;Mol Cell&lt;/full-title&gt;&lt;/periodical&gt;&lt;pages&gt;1110-1122&lt;/pages&gt;&lt;volume&gt;74&lt;/volume&gt;&lt;number&gt;6&lt;/number&gt;&lt;edition&gt;2019/06/22&lt;/edition&gt;&lt;dates&gt;&lt;year&gt;2019&lt;/year&gt;&lt;pub-dates&gt;&lt;date&gt;Jun 20&lt;/date&gt;&lt;/pub-dates&gt;&lt;/dates&gt;&lt;isbn&gt;1097-4164 (Electronic)&amp;#xD;1097-2765 (Linking)&lt;/isbn&gt;&lt;accession-num&gt;31226276&lt;/accession-num&gt;&lt;urls&gt;&lt;related-urls&gt;&lt;url&gt;https://www.ncbi.nlm.nih.gov/pubmed/31226276&lt;/url&gt;&lt;/related-urls&gt;&lt;/urls&gt;&lt;electronic-resource-num&gt;10.1016/j.molcel.2019.05.032&lt;/electronic-resource-num&gt;&lt;/record&gt;&lt;/Cite&gt;&lt;/EndNote&gt;</w:instrText>
      </w:r>
      <w:r w:rsidR="00163843" w:rsidRPr="00493696">
        <w:rPr>
          <w:rFonts w:cstheme="minorHAnsi"/>
          <w:sz w:val="21"/>
          <w:szCs w:val="21"/>
        </w:rPr>
        <w:fldChar w:fldCharType="separate"/>
      </w:r>
      <w:r w:rsidR="00163843" w:rsidRPr="00493696">
        <w:rPr>
          <w:rFonts w:cstheme="minorHAnsi"/>
          <w:noProof/>
          <w:sz w:val="21"/>
          <w:szCs w:val="21"/>
          <w:vertAlign w:val="superscript"/>
        </w:rPr>
        <w:t>28</w:t>
      </w:r>
      <w:r w:rsidR="00163843" w:rsidRPr="00493696">
        <w:rPr>
          <w:rFonts w:cstheme="minorHAnsi"/>
          <w:sz w:val="21"/>
          <w:szCs w:val="21"/>
        </w:rPr>
        <w:fldChar w:fldCharType="end"/>
      </w:r>
      <w:r w:rsidR="00AF3069">
        <w:rPr>
          <w:rFonts w:cstheme="minorHAnsi"/>
          <w:sz w:val="21"/>
          <w:szCs w:val="21"/>
        </w:rPr>
        <w:t>,</w:t>
      </w:r>
      <w:bookmarkEnd w:id="19"/>
      <w:r w:rsidR="00163843" w:rsidRPr="00493696">
        <w:rPr>
          <w:rFonts w:cstheme="minorHAnsi"/>
          <w:sz w:val="21"/>
          <w:szCs w:val="21"/>
        </w:rPr>
        <w:t xml:space="preserve"> </w:t>
      </w:r>
      <w:r w:rsidR="00AF3069">
        <w:rPr>
          <w:rFonts w:cstheme="minorHAnsi"/>
          <w:sz w:val="21"/>
          <w:szCs w:val="21"/>
        </w:rPr>
        <w:t>t</w:t>
      </w:r>
      <w:r w:rsidR="00163843" w:rsidRPr="00493696">
        <w:rPr>
          <w:rFonts w:cstheme="minorHAnsi"/>
          <w:sz w:val="21"/>
          <w:szCs w:val="21"/>
        </w:rPr>
        <w:t xml:space="preserve">hese </w:t>
      </w:r>
      <w:r w:rsidR="00AF3069">
        <w:rPr>
          <w:rFonts w:cstheme="minorHAnsi"/>
          <w:sz w:val="21"/>
          <w:szCs w:val="21"/>
        </w:rPr>
        <w:t xml:space="preserve">results </w:t>
      </w:r>
      <w:r w:rsidR="00163843" w:rsidRPr="00493696">
        <w:rPr>
          <w:rFonts w:cstheme="minorHAnsi"/>
          <w:sz w:val="21"/>
          <w:szCs w:val="21"/>
        </w:rPr>
        <w:t xml:space="preserve">suggest that signals </w:t>
      </w:r>
      <w:r w:rsidR="00AF3069">
        <w:rPr>
          <w:rFonts w:cstheme="minorHAnsi"/>
          <w:sz w:val="21"/>
          <w:szCs w:val="21"/>
        </w:rPr>
        <w:t>from</w:t>
      </w:r>
      <w:r w:rsidR="00163843" w:rsidRPr="00493696">
        <w:rPr>
          <w:rFonts w:cstheme="minorHAnsi"/>
          <w:sz w:val="21"/>
          <w:szCs w:val="21"/>
        </w:rPr>
        <w:t xml:space="preserve"> </w:t>
      </w:r>
      <w:proofErr w:type="spellStart"/>
      <w:r w:rsidR="00163843" w:rsidRPr="00493696">
        <w:rPr>
          <w:rFonts w:cstheme="minorHAnsi"/>
          <w:sz w:val="21"/>
          <w:szCs w:val="21"/>
        </w:rPr>
        <w:t>RscEpi</w:t>
      </w:r>
      <w:proofErr w:type="spellEnd"/>
      <w:r w:rsidR="00163843" w:rsidRPr="00493696">
        <w:rPr>
          <w:rFonts w:cstheme="minorHAnsi"/>
          <w:sz w:val="21"/>
          <w:szCs w:val="21"/>
        </w:rPr>
        <w:t xml:space="preserve">-seq </w:t>
      </w:r>
      <w:r w:rsidR="000B5130">
        <w:rPr>
          <w:rFonts w:cstheme="minorHAnsi"/>
          <w:sz w:val="21"/>
          <w:szCs w:val="21"/>
        </w:rPr>
        <w:t xml:space="preserve">can </w:t>
      </w:r>
      <w:r w:rsidR="00163843" w:rsidRPr="00493696">
        <w:rPr>
          <w:rFonts w:cstheme="minorHAnsi"/>
          <w:sz w:val="21"/>
          <w:szCs w:val="21"/>
        </w:rPr>
        <w:t>correct</w:t>
      </w:r>
      <w:r w:rsidR="00AF3069">
        <w:rPr>
          <w:rFonts w:cstheme="minorHAnsi"/>
          <w:sz w:val="21"/>
          <w:szCs w:val="21"/>
        </w:rPr>
        <w:t>ly capture</w:t>
      </w:r>
      <w:r w:rsidR="00163843" w:rsidRPr="00493696">
        <w:rPr>
          <w:rFonts w:cstheme="minorHAnsi"/>
          <w:sz w:val="21"/>
          <w:szCs w:val="21"/>
        </w:rPr>
        <w:t xml:space="preserve"> sets of enhancers </w:t>
      </w:r>
      <w:r w:rsidR="00E13E59">
        <w:rPr>
          <w:rFonts w:cstheme="minorHAnsi"/>
          <w:sz w:val="21"/>
          <w:szCs w:val="21"/>
        </w:rPr>
        <w:t>for functions of K562 single cells.</w:t>
      </w:r>
      <w:r w:rsidR="00163843" w:rsidRPr="00493696">
        <w:rPr>
          <w:rFonts w:cstheme="minorHAnsi"/>
          <w:sz w:val="21"/>
          <w:szCs w:val="21"/>
        </w:rPr>
        <w:t xml:space="preserve"> </w:t>
      </w:r>
    </w:p>
    <w:p w14:paraId="089378AD" w14:textId="626A5AC1" w:rsidR="00A41CF4" w:rsidRDefault="00A41CF4">
      <w:pPr>
        <w:rPr>
          <w:ins w:id="20" w:author="Ohnuki, Hidetaka (NIH/NCI) [E]" w:date="2020-01-13T16:48:00Z"/>
          <w:rFonts w:cstheme="minorHAnsi"/>
          <w:b/>
          <w:sz w:val="21"/>
          <w:szCs w:val="21"/>
        </w:rPr>
      </w:pPr>
    </w:p>
    <w:p w14:paraId="43C6A5A3" w14:textId="73233B84" w:rsidR="00EA23EA" w:rsidRPr="00493696" w:rsidRDefault="00EA23EA" w:rsidP="0014219B">
      <w:pPr>
        <w:spacing w:after="0" w:line="480" w:lineRule="auto"/>
        <w:jc w:val="both"/>
        <w:rPr>
          <w:rFonts w:cstheme="minorHAnsi"/>
          <w:b/>
          <w:sz w:val="21"/>
          <w:szCs w:val="21"/>
        </w:rPr>
      </w:pPr>
      <w:r w:rsidRPr="00493696">
        <w:rPr>
          <w:rFonts w:cstheme="minorHAnsi"/>
          <w:b/>
          <w:sz w:val="21"/>
          <w:szCs w:val="21"/>
        </w:rPr>
        <w:t xml:space="preserve">Signal evaluation </w:t>
      </w:r>
      <w:r w:rsidR="00E13E59">
        <w:rPr>
          <w:rFonts w:cstheme="minorHAnsi"/>
          <w:b/>
          <w:sz w:val="21"/>
          <w:szCs w:val="21"/>
        </w:rPr>
        <w:t xml:space="preserve">in enhancers and promoters based on </w:t>
      </w:r>
      <w:r w:rsidR="00512BEC" w:rsidRPr="00493696">
        <w:rPr>
          <w:rFonts w:cstheme="minorHAnsi"/>
          <w:b/>
          <w:sz w:val="21"/>
          <w:szCs w:val="21"/>
        </w:rPr>
        <w:t>canonical signaling pathways</w:t>
      </w:r>
    </w:p>
    <w:p w14:paraId="0956C887" w14:textId="2631DBA5" w:rsidR="00AA51EF" w:rsidRDefault="00ED0534" w:rsidP="003036D5">
      <w:pPr>
        <w:spacing w:line="480" w:lineRule="auto"/>
        <w:rPr>
          <w:rFonts w:cstheme="minorHAnsi"/>
          <w:sz w:val="21"/>
          <w:szCs w:val="21"/>
        </w:rPr>
      </w:pPr>
      <w:r w:rsidRPr="00493696">
        <w:rPr>
          <w:rFonts w:cstheme="minorHAnsi"/>
          <w:sz w:val="21"/>
          <w:szCs w:val="21"/>
        </w:rPr>
        <w:t xml:space="preserve">We further evaluated </w:t>
      </w:r>
      <w:r w:rsidR="0092214E" w:rsidRPr="00493696">
        <w:rPr>
          <w:rFonts w:cstheme="minorHAnsi"/>
          <w:sz w:val="21"/>
          <w:szCs w:val="21"/>
        </w:rPr>
        <w:t xml:space="preserve">signals </w:t>
      </w:r>
      <w:r w:rsidR="00D81187">
        <w:rPr>
          <w:rFonts w:cstheme="minorHAnsi"/>
          <w:sz w:val="21"/>
          <w:szCs w:val="21"/>
        </w:rPr>
        <w:t>from</w:t>
      </w:r>
      <w:r w:rsidR="0092214E" w:rsidRPr="00493696">
        <w:rPr>
          <w:rFonts w:cstheme="minorHAnsi"/>
          <w:sz w:val="21"/>
          <w:szCs w:val="21"/>
        </w:rPr>
        <w:t xml:space="preserve"> </w:t>
      </w:r>
      <w:proofErr w:type="spellStart"/>
      <w:r w:rsidR="0092214E" w:rsidRPr="00493696">
        <w:rPr>
          <w:rFonts w:cstheme="minorHAnsi"/>
          <w:sz w:val="21"/>
          <w:szCs w:val="21"/>
        </w:rPr>
        <w:t>RscEpi</w:t>
      </w:r>
      <w:proofErr w:type="spellEnd"/>
      <w:r w:rsidR="0092214E" w:rsidRPr="00493696">
        <w:rPr>
          <w:rFonts w:cstheme="minorHAnsi"/>
          <w:sz w:val="21"/>
          <w:szCs w:val="21"/>
        </w:rPr>
        <w:t xml:space="preserve">-seq </w:t>
      </w:r>
      <w:r w:rsidR="0092214E" w:rsidRPr="00E13E59">
        <w:rPr>
          <w:rFonts w:cstheme="minorHAnsi"/>
          <w:sz w:val="21"/>
          <w:szCs w:val="21"/>
        </w:rPr>
        <w:t>by</w:t>
      </w:r>
      <w:r w:rsidR="0092214E" w:rsidRPr="00493696">
        <w:rPr>
          <w:rFonts w:cstheme="minorHAnsi"/>
          <w:sz w:val="21"/>
          <w:szCs w:val="21"/>
        </w:rPr>
        <w:t xml:space="preserve"> pathway enrichment analysis</w:t>
      </w:r>
      <w:r w:rsidR="004E0722" w:rsidRPr="00493696">
        <w:rPr>
          <w:rFonts w:cstheme="minorHAnsi"/>
        </w:rPr>
        <w:t xml:space="preserve"> </w:t>
      </w:r>
      <w:r w:rsidR="004E0722" w:rsidRPr="00493696">
        <w:rPr>
          <w:rFonts w:cstheme="minorHAnsi"/>
          <w:sz w:val="21"/>
          <w:szCs w:val="21"/>
        </w:rPr>
        <w:fldChar w:fldCharType="begin"/>
      </w:r>
      <w:r w:rsidR="00DC429C" w:rsidRPr="00493696">
        <w:rPr>
          <w:rFonts w:cstheme="minorHAnsi"/>
          <w:sz w:val="21"/>
          <w:szCs w:val="21"/>
        </w:rPr>
        <w:instrText xml:space="preserve"> ADDIN EN.CITE &lt;EndNote&gt;&lt;Cite&gt;&lt;Author&gt;Kramer&lt;/Author&gt;&lt;Year&gt;2014&lt;/Year&gt;&lt;RecNum&gt;30&lt;/RecNum&gt;&lt;DisplayText&gt;&lt;style face="superscript"&gt;29&lt;/style&gt;&lt;/DisplayText&gt;&lt;record&gt;&lt;rec-number&gt;30&lt;/rec-number&gt;&lt;foreign-keys&gt;&lt;key app="EN" db-id="p0rwf0wwa2x5dqef9xlxp2ro2vw5swtws2xv" timestamp="1576969256"&gt;30&lt;/key&gt;&lt;/foreign-keys&gt;&lt;ref-type name="Journal Article"&gt;17&lt;/ref-type&gt;&lt;contributors&gt;&lt;authors&gt;&lt;author&gt;Kramer, A.&lt;/author&gt;&lt;author&gt;Green, J.&lt;/author&gt;&lt;author&gt;Pollard, J., Jr.&lt;/author&gt;&lt;author&gt;Tugendreich, S.&lt;/author&gt;&lt;/authors&gt;&lt;/contributors&gt;&lt;auth-address&gt;Ingenuity Systems, 1700 Seaport Boulevard, Redwood City, CA and Translational and Experimental Medicine-Bioinformatics, Sanofi-Aventis, 270 Albany Street, Cambridge, MA, USA.&lt;/auth-address&gt;&lt;titles&gt;&lt;title&gt;Causal analysis approaches in Ingenuity Pathway Analysis&lt;/title&gt;&lt;secondary-title&gt;Bioinformatics&lt;/secondary-title&gt;&lt;/titles&gt;&lt;periodical&gt;&lt;full-title&gt;Bioinformatics&lt;/full-title&gt;&lt;/periodical&gt;&lt;pages&gt;523-30&lt;/pages&gt;&lt;volume&gt;30&lt;/volume&gt;&lt;number&gt;4&lt;/number&gt;&lt;edition&gt;2013/12/18&lt;/edition&gt;&lt;keywords&gt;&lt;keyword&gt;*Algorithms&lt;/keyword&gt;&lt;keyword&gt;Breast Neoplasms/genetics&lt;/keyword&gt;&lt;keyword&gt;Causality&lt;/keyword&gt;&lt;keyword&gt;*Computational Biology&lt;/keyword&gt;&lt;keyword&gt;Female&lt;/keyword&gt;&lt;keyword&gt;Gene Expression Profiling/methods&lt;/keyword&gt;&lt;keyword&gt;*Gene Regulatory Networks&lt;/keyword&gt;&lt;keyword&gt;Human Umbilical Vein Endothelial Cells/metabolism&lt;/keyword&gt;&lt;keyword&gt;Humans&lt;/keyword&gt;&lt;keyword&gt;Knowledge Bases&lt;/keyword&gt;&lt;keyword&gt;MCF-7 Cells&lt;/keyword&gt;&lt;/keywords&gt;&lt;dates&gt;&lt;year&gt;2014&lt;/year&gt;&lt;pub-dates&gt;&lt;date&gt;Feb 15&lt;/date&gt;&lt;/pub-dates&gt;&lt;/dates&gt;&lt;isbn&gt;1367-4811 (Electronic)&amp;#xD;1367-4803 (Linking)&lt;/isbn&gt;&lt;accession-num&gt;24336805&lt;/accession-num&gt;&lt;urls&gt;&lt;related-urls&gt;&lt;url&gt;https://www.ncbi.nlm.nih.gov/pubmed/24336805&lt;/url&gt;&lt;/related-urls&gt;&lt;/urls&gt;&lt;custom2&gt;PMC3928520&lt;/custom2&gt;&lt;electronic-resource-num&gt;10.1093/bioinformatics/btt703&lt;/electronic-resource-num&gt;&lt;/record&gt;&lt;/Cite&gt;&lt;/EndNote&gt;</w:instrText>
      </w:r>
      <w:r w:rsidR="004E0722" w:rsidRPr="00493696">
        <w:rPr>
          <w:rFonts w:cstheme="minorHAnsi"/>
          <w:sz w:val="21"/>
          <w:szCs w:val="21"/>
        </w:rPr>
        <w:fldChar w:fldCharType="separate"/>
      </w:r>
      <w:r w:rsidR="004E0722" w:rsidRPr="00493696">
        <w:rPr>
          <w:rFonts w:cstheme="minorHAnsi"/>
          <w:noProof/>
          <w:sz w:val="21"/>
          <w:szCs w:val="21"/>
          <w:vertAlign w:val="superscript"/>
        </w:rPr>
        <w:t>29</w:t>
      </w:r>
      <w:r w:rsidR="004E0722" w:rsidRPr="00493696">
        <w:rPr>
          <w:rFonts w:cstheme="minorHAnsi"/>
          <w:sz w:val="21"/>
          <w:szCs w:val="21"/>
        </w:rPr>
        <w:fldChar w:fldCharType="end"/>
      </w:r>
      <w:r w:rsidR="000529B7">
        <w:rPr>
          <w:rFonts w:cstheme="minorHAnsi"/>
          <w:sz w:val="21"/>
          <w:szCs w:val="21"/>
        </w:rPr>
        <w:t xml:space="preserve"> </w:t>
      </w:r>
      <w:r w:rsidR="00E13E59">
        <w:rPr>
          <w:rFonts w:cstheme="minorHAnsi"/>
          <w:sz w:val="21"/>
          <w:szCs w:val="21"/>
        </w:rPr>
        <w:t xml:space="preserve">through analysis of </w:t>
      </w:r>
      <w:r w:rsidR="00D81187">
        <w:rPr>
          <w:rFonts w:cstheme="minorHAnsi"/>
          <w:sz w:val="21"/>
          <w:szCs w:val="21"/>
        </w:rPr>
        <w:t>g</w:t>
      </w:r>
      <w:r w:rsidRPr="00493696">
        <w:rPr>
          <w:rFonts w:cstheme="minorHAnsi"/>
          <w:sz w:val="21"/>
          <w:szCs w:val="21"/>
        </w:rPr>
        <w:t xml:space="preserve">enes </w:t>
      </w:r>
      <w:r w:rsidR="00D81187">
        <w:rPr>
          <w:rFonts w:cstheme="minorHAnsi"/>
          <w:sz w:val="21"/>
          <w:szCs w:val="21"/>
        </w:rPr>
        <w:t xml:space="preserve">proximal to </w:t>
      </w:r>
      <w:r w:rsidR="00E06CDC" w:rsidRPr="00493696">
        <w:rPr>
          <w:rFonts w:cstheme="minorHAnsi"/>
          <w:sz w:val="21"/>
          <w:szCs w:val="21"/>
        </w:rPr>
        <w:t xml:space="preserve">active enhancers </w:t>
      </w:r>
      <w:r w:rsidR="00512BEC" w:rsidRPr="00493696">
        <w:rPr>
          <w:rFonts w:cstheme="minorHAnsi"/>
          <w:sz w:val="21"/>
          <w:szCs w:val="21"/>
        </w:rPr>
        <w:t xml:space="preserve">and promoters </w:t>
      </w:r>
      <w:r w:rsidR="0092214E" w:rsidRPr="00493696">
        <w:rPr>
          <w:rFonts w:cstheme="minorHAnsi"/>
          <w:sz w:val="21"/>
          <w:szCs w:val="21"/>
        </w:rPr>
        <w:t>detected</w:t>
      </w:r>
      <w:r w:rsidR="00E06CDC" w:rsidRPr="00493696">
        <w:rPr>
          <w:rFonts w:cstheme="minorHAnsi"/>
          <w:sz w:val="21"/>
          <w:szCs w:val="21"/>
        </w:rPr>
        <w:t xml:space="preserve"> </w:t>
      </w:r>
      <w:r w:rsidR="00E06CDC" w:rsidRPr="00E13E59">
        <w:rPr>
          <w:rFonts w:cstheme="minorHAnsi"/>
          <w:sz w:val="21"/>
          <w:szCs w:val="21"/>
        </w:rPr>
        <w:t>by</w:t>
      </w:r>
      <w:r w:rsidR="00E06CDC" w:rsidRPr="00493696">
        <w:rPr>
          <w:rFonts w:cstheme="minorHAnsi"/>
          <w:sz w:val="21"/>
          <w:szCs w:val="21"/>
        </w:rPr>
        <w:t xml:space="preserve"> </w:t>
      </w:r>
      <w:proofErr w:type="spellStart"/>
      <w:r w:rsidR="00E06CDC" w:rsidRPr="00493696">
        <w:rPr>
          <w:rFonts w:cstheme="minorHAnsi"/>
          <w:sz w:val="21"/>
          <w:szCs w:val="21"/>
        </w:rPr>
        <w:t>RscEpi</w:t>
      </w:r>
      <w:proofErr w:type="spellEnd"/>
      <w:r w:rsidR="00E06CDC" w:rsidRPr="00493696">
        <w:rPr>
          <w:rFonts w:cstheme="minorHAnsi"/>
          <w:sz w:val="21"/>
          <w:szCs w:val="21"/>
        </w:rPr>
        <w:t>-seq</w:t>
      </w:r>
      <w:r w:rsidR="00E13E59">
        <w:rPr>
          <w:rFonts w:cstheme="minorHAnsi"/>
          <w:sz w:val="21"/>
          <w:szCs w:val="21"/>
        </w:rPr>
        <w:t xml:space="preserve"> and</w:t>
      </w:r>
      <w:r w:rsidR="00EB5D58">
        <w:rPr>
          <w:rFonts w:cstheme="minorHAnsi"/>
          <w:sz w:val="21"/>
          <w:szCs w:val="21"/>
        </w:rPr>
        <w:t xml:space="preserve"> bulk </w:t>
      </w:r>
      <w:proofErr w:type="spellStart"/>
      <w:r w:rsidR="00EB5D58">
        <w:rPr>
          <w:rFonts w:cstheme="minorHAnsi"/>
          <w:sz w:val="21"/>
          <w:szCs w:val="21"/>
        </w:rPr>
        <w:t>ChIP</w:t>
      </w:r>
      <w:proofErr w:type="spellEnd"/>
      <w:r w:rsidR="00EB5D58">
        <w:rPr>
          <w:rFonts w:cstheme="minorHAnsi"/>
          <w:sz w:val="21"/>
          <w:szCs w:val="21"/>
        </w:rPr>
        <w:t>-seq</w:t>
      </w:r>
      <w:r w:rsidR="00E13E59">
        <w:rPr>
          <w:rFonts w:cstheme="minorHAnsi"/>
          <w:sz w:val="21"/>
          <w:szCs w:val="21"/>
        </w:rPr>
        <w:t>.</w:t>
      </w:r>
      <w:r w:rsidR="00EB5D58">
        <w:rPr>
          <w:rFonts w:cstheme="minorHAnsi"/>
          <w:sz w:val="21"/>
          <w:szCs w:val="21"/>
        </w:rPr>
        <w:t xml:space="preserve"> </w:t>
      </w:r>
      <w:proofErr w:type="spellStart"/>
      <w:r w:rsidR="00E13E59">
        <w:rPr>
          <w:rFonts w:cstheme="minorHAnsi"/>
          <w:sz w:val="21"/>
          <w:szCs w:val="21"/>
        </w:rPr>
        <w:t>Scince</w:t>
      </w:r>
      <w:proofErr w:type="spellEnd"/>
      <w:r w:rsidR="00E13E59">
        <w:rPr>
          <w:rFonts w:cstheme="minorHAnsi"/>
          <w:sz w:val="21"/>
          <w:szCs w:val="21"/>
        </w:rPr>
        <w:t xml:space="preserve"> enhancer-promoter/gene interactions transmit enhancer activity to target genes</w:t>
      </w:r>
      <w:r w:rsidR="00EA1803">
        <w:rPr>
          <w:rFonts w:cstheme="minorHAnsi"/>
          <w:sz w:val="21"/>
          <w:szCs w:val="21"/>
        </w:rPr>
        <w:fldChar w:fldCharType="begin"/>
      </w:r>
      <w:r w:rsidR="00EA1803">
        <w:rPr>
          <w:rFonts w:cstheme="minorHAnsi"/>
          <w:sz w:val="21"/>
          <w:szCs w:val="21"/>
        </w:rPr>
        <w:instrText xml:space="preserve"> ADDIN EN.CITE &lt;EndNote&gt;&lt;Cite&gt;&lt;Author&gt;Robson&lt;/Author&gt;&lt;Year&gt;2019&lt;/Year&gt;&lt;RecNum&gt;44&lt;/RecNum&gt;&lt;DisplayText&gt;&lt;style face="superscript"&gt;28&lt;/style&gt;&lt;/DisplayText&gt;&lt;record&gt;&lt;rec-number&gt;44&lt;/rec-number&gt;&lt;foreign-keys&gt;&lt;key app="EN" db-id="p0rwf0wwa2x5dqef9xlxp2ro2vw5swtws2xv" timestamp="1577392234"&gt;44&lt;/key&gt;&lt;/foreign-keys&gt;&lt;ref-type name="Journal Article"&gt;17&lt;/ref-type&gt;&lt;contributors&gt;&lt;authors&gt;&lt;author&gt;Robson, M. I.&lt;/author&gt;&lt;author&gt;Ringel, A. R.&lt;/author&gt;&lt;author&gt;Mundlos, S.&lt;/author&gt;&lt;/authors&gt;&lt;/contributors&gt;&lt;auth-address&gt;RG Development &amp;amp; Disease, Max Planck Institute for Molecular Genetics, Berlin, Germany.&amp;#xD;RG Development &amp;amp; Disease, Max Planck Institute for Molecular Genetics, Berlin, Germany; Institute for Medical and Human Genetics, Charite Universitatsmedizin Berlin, Berlin, Germany; Berlin-Brandenburg Center for Regenerative Therapies, Charite Universitatsmedizin Berlin, Berlin, Germany. Electronic address: mundlos@molgen.mpg.de.&lt;/auth-address&gt;&lt;titles&gt;&lt;title&gt;Regulatory Landscaping: How Enhancer-Promoter Communication Is Sculpted in 3D&lt;/title&gt;&lt;secondary-title&gt;Mol Cell&lt;/secondary-title&gt;&lt;/titles&gt;&lt;periodical&gt;&lt;full-title&gt;Mol Cell&lt;/full-title&gt;&lt;/periodical&gt;&lt;pages&gt;1110-1122&lt;/pages&gt;&lt;volume&gt;74&lt;/volume&gt;&lt;number&gt;6&lt;/number&gt;&lt;edition&gt;2019/06/22&lt;/edition&gt;&lt;dates&gt;&lt;year&gt;2019&lt;/year&gt;&lt;pub-dates&gt;&lt;date&gt;Jun 20&lt;/date&gt;&lt;/pub-dates&gt;&lt;/dates&gt;&lt;isbn&gt;1097-4164 (Electronic)&amp;#xD;1097-2765 (Linking)&lt;/isbn&gt;&lt;accession-num&gt;31226276&lt;/accession-num&gt;&lt;urls&gt;&lt;related-urls&gt;&lt;url&gt;https://www.ncbi.nlm.nih.gov/pubmed/31226276&lt;/url&gt;&lt;/related-urls&gt;&lt;/urls&gt;&lt;electronic-resource-num&gt;10.1016/j.molcel.2019.05.032&lt;/electronic-resource-num&gt;&lt;/record&gt;&lt;/Cite&gt;&lt;/EndNote&gt;</w:instrText>
      </w:r>
      <w:r w:rsidR="00EA1803">
        <w:rPr>
          <w:rFonts w:cstheme="minorHAnsi"/>
          <w:sz w:val="21"/>
          <w:szCs w:val="21"/>
        </w:rPr>
        <w:fldChar w:fldCharType="separate"/>
      </w:r>
      <w:r w:rsidR="00EA1803" w:rsidRPr="00EA1803">
        <w:rPr>
          <w:rFonts w:cstheme="minorHAnsi"/>
          <w:noProof/>
          <w:sz w:val="21"/>
          <w:szCs w:val="21"/>
          <w:vertAlign w:val="superscript"/>
        </w:rPr>
        <w:t>28</w:t>
      </w:r>
      <w:r w:rsidR="00EA1803">
        <w:rPr>
          <w:rFonts w:cstheme="minorHAnsi"/>
          <w:sz w:val="21"/>
          <w:szCs w:val="21"/>
        </w:rPr>
        <w:fldChar w:fldCharType="end"/>
      </w:r>
      <w:r w:rsidR="00E13E59">
        <w:rPr>
          <w:rFonts w:cstheme="minorHAnsi"/>
          <w:sz w:val="21"/>
          <w:szCs w:val="21"/>
        </w:rPr>
        <w:t xml:space="preserve">, we mimicked these transmission in silico. </w:t>
      </w:r>
      <w:r w:rsidR="00EB5D58">
        <w:rPr>
          <w:rFonts w:cstheme="minorHAnsi"/>
          <w:sz w:val="21"/>
          <w:szCs w:val="21"/>
        </w:rPr>
        <w:t>W</w:t>
      </w:r>
      <w:r w:rsidR="00D81187">
        <w:rPr>
          <w:rFonts w:cstheme="minorHAnsi"/>
          <w:sz w:val="21"/>
          <w:szCs w:val="21"/>
        </w:rPr>
        <w:t>e calculated</w:t>
      </w:r>
      <w:r w:rsidR="00E06CDC" w:rsidRPr="00493696">
        <w:rPr>
          <w:rFonts w:cstheme="minorHAnsi"/>
          <w:sz w:val="21"/>
          <w:szCs w:val="21"/>
        </w:rPr>
        <w:t xml:space="preserve"> </w:t>
      </w:r>
      <w:r w:rsidR="00144720">
        <w:rPr>
          <w:rFonts w:cstheme="minorHAnsi"/>
          <w:sz w:val="21"/>
          <w:szCs w:val="21"/>
        </w:rPr>
        <w:t xml:space="preserve">the combined </w:t>
      </w:r>
      <w:r w:rsidR="00D81187">
        <w:rPr>
          <w:rFonts w:cstheme="minorHAnsi"/>
          <w:sz w:val="21"/>
          <w:szCs w:val="21"/>
        </w:rPr>
        <w:t>r</w:t>
      </w:r>
      <w:r w:rsidR="0092214E" w:rsidRPr="00493696">
        <w:rPr>
          <w:rFonts w:cstheme="minorHAnsi"/>
          <w:sz w:val="21"/>
          <w:szCs w:val="21"/>
        </w:rPr>
        <w:t xml:space="preserve">elative </w:t>
      </w:r>
      <w:r w:rsidR="00D40E89">
        <w:rPr>
          <w:rFonts w:cstheme="minorHAnsi"/>
          <w:sz w:val="21"/>
          <w:szCs w:val="21"/>
        </w:rPr>
        <w:t xml:space="preserve">scores </w:t>
      </w:r>
      <w:r w:rsidR="00144720">
        <w:rPr>
          <w:rFonts w:cstheme="minorHAnsi"/>
          <w:sz w:val="21"/>
          <w:szCs w:val="21"/>
        </w:rPr>
        <w:t>{</w:t>
      </w:r>
      <w:r w:rsidR="0092214E" w:rsidRPr="00493696">
        <w:rPr>
          <w:rFonts w:cstheme="minorHAnsi"/>
          <w:sz w:val="21"/>
          <w:szCs w:val="21"/>
        </w:rPr>
        <w:t>Log2(H3K27ac/H3K27me3)</w:t>
      </w:r>
      <w:r w:rsidR="00144720">
        <w:rPr>
          <w:rFonts w:cstheme="minorHAnsi"/>
          <w:sz w:val="21"/>
          <w:szCs w:val="21"/>
        </w:rPr>
        <w:t>}</w:t>
      </w:r>
      <w:r w:rsidR="0092214E" w:rsidRPr="00493696">
        <w:rPr>
          <w:rFonts w:cstheme="minorHAnsi"/>
          <w:sz w:val="21"/>
          <w:szCs w:val="21"/>
        </w:rPr>
        <w:t xml:space="preserve"> of enhancers and promoters </w:t>
      </w:r>
      <w:r w:rsidR="00EB5D58">
        <w:rPr>
          <w:rFonts w:cstheme="minorHAnsi"/>
          <w:sz w:val="21"/>
          <w:szCs w:val="21"/>
        </w:rPr>
        <w:t xml:space="preserve">and </w:t>
      </w:r>
      <w:r w:rsidR="00F022B9">
        <w:rPr>
          <w:rFonts w:cstheme="minorHAnsi"/>
          <w:sz w:val="21"/>
          <w:szCs w:val="21"/>
        </w:rPr>
        <w:t xml:space="preserve">transmitted </w:t>
      </w:r>
      <w:r w:rsidR="00EB5D58">
        <w:rPr>
          <w:rFonts w:cstheme="minorHAnsi"/>
          <w:sz w:val="21"/>
          <w:szCs w:val="21"/>
        </w:rPr>
        <w:t xml:space="preserve">this score to </w:t>
      </w:r>
      <w:r w:rsidR="0092214E" w:rsidRPr="00493696">
        <w:rPr>
          <w:rFonts w:cstheme="minorHAnsi"/>
          <w:sz w:val="21"/>
          <w:szCs w:val="21"/>
        </w:rPr>
        <w:t>the proximal gene (</w:t>
      </w:r>
      <w:r w:rsidR="0092214E" w:rsidRPr="00493696">
        <w:rPr>
          <w:rFonts w:cstheme="minorHAnsi"/>
          <w:b/>
          <w:sz w:val="21"/>
          <w:szCs w:val="21"/>
        </w:rPr>
        <w:t>Fig. 4c</w:t>
      </w:r>
      <w:r w:rsidR="0092214E" w:rsidRPr="00493696">
        <w:rPr>
          <w:rFonts w:cstheme="minorHAnsi"/>
          <w:sz w:val="21"/>
          <w:szCs w:val="21"/>
        </w:rPr>
        <w:t xml:space="preserve">). </w:t>
      </w:r>
      <w:r w:rsidR="00F022B9">
        <w:rPr>
          <w:rFonts w:cstheme="minorHAnsi"/>
          <w:sz w:val="21"/>
          <w:szCs w:val="21"/>
        </w:rPr>
        <w:t xml:space="preserve">The transmitted scores to genes were used in the pathway enrichment analysis. </w:t>
      </w:r>
      <w:r w:rsidR="00144720">
        <w:rPr>
          <w:rFonts w:cstheme="minorHAnsi"/>
          <w:sz w:val="21"/>
          <w:szCs w:val="21"/>
        </w:rPr>
        <w:t xml:space="preserve">By comparing the </w:t>
      </w:r>
      <w:r w:rsidR="001C6659" w:rsidRPr="00493696">
        <w:rPr>
          <w:rFonts w:cstheme="minorHAnsi"/>
          <w:sz w:val="21"/>
          <w:szCs w:val="21"/>
        </w:rPr>
        <w:t xml:space="preserve">5,000 </w:t>
      </w:r>
      <w:r w:rsidR="00EB5D58">
        <w:rPr>
          <w:rFonts w:cstheme="minorHAnsi"/>
          <w:sz w:val="21"/>
          <w:szCs w:val="21"/>
        </w:rPr>
        <w:t>genes with the highest scores (</w:t>
      </w:r>
      <w:r w:rsidR="00627347" w:rsidRPr="00493696">
        <w:rPr>
          <w:rFonts w:cstheme="minorHAnsi"/>
          <w:sz w:val="21"/>
          <w:szCs w:val="21"/>
        </w:rPr>
        <w:t>putative</w:t>
      </w:r>
      <w:r w:rsidR="00144720">
        <w:rPr>
          <w:rFonts w:cstheme="minorHAnsi"/>
          <w:sz w:val="21"/>
          <w:szCs w:val="21"/>
        </w:rPr>
        <w:t>ly</w:t>
      </w:r>
      <w:r w:rsidR="00627347" w:rsidRPr="00493696">
        <w:rPr>
          <w:rFonts w:cstheme="minorHAnsi"/>
          <w:sz w:val="21"/>
          <w:szCs w:val="21"/>
        </w:rPr>
        <w:t xml:space="preserve"> active genes</w:t>
      </w:r>
      <w:r w:rsidR="00EB5D58">
        <w:rPr>
          <w:rFonts w:cstheme="minorHAnsi"/>
          <w:sz w:val="21"/>
          <w:szCs w:val="21"/>
        </w:rPr>
        <w:t>)</w:t>
      </w:r>
      <w:r w:rsidR="00144720">
        <w:rPr>
          <w:rFonts w:cstheme="minorHAnsi"/>
          <w:sz w:val="21"/>
          <w:szCs w:val="21"/>
        </w:rPr>
        <w:t xml:space="preserve"> identified by</w:t>
      </w:r>
      <w:r w:rsidR="008C1254" w:rsidRPr="00493696">
        <w:rPr>
          <w:rFonts w:cstheme="minorHAnsi"/>
          <w:sz w:val="21"/>
          <w:szCs w:val="21"/>
        </w:rPr>
        <w:t xml:space="preserve"> </w:t>
      </w:r>
      <w:proofErr w:type="spellStart"/>
      <w:r w:rsidR="008C1254" w:rsidRPr="00493696">
        <w:rPr>
          <w:rFonts w:cstheme="minorHAnsi"/>
          <w:sz w:val="21"/>
          <w:szCs w:val="21"/>
        </w:rPr>
        <w:t>RscEpi</w:t>
      </w:r>
      <w:proofErr w:type="spellEnd"/>
      <w:r w:rsidR="008C1254" w:rsidRPr="00493696">
        <w:rPr>
          <w:rFonts w:cstheme="minorHAnsi"/>
          <w:sz w:val="21"/>
          <w:szCs w:val="21"/>
        </w:rPr>
        <w:t xml:space="preserve">-seq and bulk </w:t>
      </w:r>
      <w:proofErr w:type="spellStart"/>
      <w:r w:rsidR="008C1254" w:rsidRPr="00493696">
        <w:rPr>
          <w:rFonts w:cstheme="minorHAnsi"/>
          <w:sz w:val="21"/>
          <w:szCs w:val="21"/>
        </w:rPr>
        <w:t>ChIP</w:t>
      </w:r>
      <w:proofErr w:type="spellEnd"/>
      <w:r w:rsidR="008C1254" w:rsidRPr="00493696">
        <w:rPr>
          <w:rFonts w:cstheme="minorHAnsi"/>
          <w:sz w:val="21"/>
          <w:szCs w:val="21"/>
        </w:rPr>
        <w:t>-seq</w:t>
      </w:r>
      <w:r w:rsidR="00144720">
        <w:rPr>
          <w:rFonts w:cstheme="minorHAnsi"/>
          <w:sz w:val="21"/>
          <w:szCs w:val="21"/>
        </w:rPr>
        <w:t>, we found that</w:t>
      </w:r>
      <w:r w:rsidR="008C1254" w:rsidRPr="00493696">
        <w:rPr>
          <w:rFonts w:cstheme="minorHAnsi"/>
          <w:sz w:val="21"/>
          <w:szCs w:val="21"/>
        </w:rPr>
        <w:t xml:space="preserve"> </w:t>
      </w:r>
      <w:r w:rsidR="00D545AA" w:rsidRPr="00493696">
        <w:rPr>
          <w:rFonts w:cstheme="minorHAnsi"/>
          <w:sz w:val="21"/>
          <w:szCs w:val="21"/>
        </w:rPr>
        <w:t xml:space="preserve">88.21% of </w:t>
      </w:r>
      <w:r w:rsidR="00144720">
        <w:rPr>
          <w:rFonts w:cstheme="minorHAnsi"/>
          <w:sz w:val="21"/>
          <w:szCs w:val="21"/>
        </w:rPr>
        <w:t xml:space="preserve">the </w:t>
      </w:r>
      <w:r w:rsidR="00D545AA" w:rsidRPr="00F022B9">
        <w:rPr>
          <w:rFonts w:cstheme="minorHAnsi"/>
          <w:sz w:val="21"/>
          <w:szCs w:val="21"/>
        </w:rPr>
        <w:t>enriched canonical pathways</w:t>
      </w:r>
      <w:r w:rsidR="00D545AA" w:rsidRPr="00493696">
        <w:rPr>
          <w:rFonts w:cstheme="minorHAnsi"/>
          <w:sz w:val="21"/>
          <w:szCs w:val="21"/>
        </w:rPr>
        <w:t xml:space="preserve"> </w:t>
      </w:r>
      <w:r w:rsidR="00F022B9">
        <w:rPr>
          <w:rFonts w:cstheme="minorHAnsi"/>
          <w:sz w:val="21"/>
          <w:szCs w:val="21"/>
        </w:rPr>
        <w:lastRenderedPageBreak/>
        <w:t xml:space="preserve">(referred here as pathways) </w:t>
      </w:r>
      <w:proofErr w:type="gramStart"/>
      <w:r w:rsidR="00144720">
        <w:rPr>
          <w:rFonts w:cstheme="minorHAnsi"/>
          <w:sz w:val="21"/>
          <w:szCs w:val="21"/>
        </w:rPr>
        <w:t xml:space="preserve">from </w:t>
      </w:r>
      <w:r w:rsidR="00E668EF" w:rsidRPr="00493696">
        <w:rPr>
          <w:rFonts w:cstheme="minorHAnsi"/>
          <w:sz w:val="21"/>
          <w:szCs w:val="21"/>
        </w:rPr>
        <w:t xml:space="preserve"> </w:t>
      </w:r>
      <w:proofErr w:type="spellStart"/>
      <w:r w:rsidR="00E668EF" w:rsidRPr="00493696">
        <w:rPr>
          <w:rFonts w:cstheme="minorHAnsi"/>
          <w:sz w:val="21"/>
          <w:szCs w:val="21"/>
        </w:rPr>
        <w:t>RscEpi</w:t>
      </w:r>
      <w:proofErr w:type="spellEnd"/>
      <w:proofErr w:type="gramEnd"/>
      <w:r w:rsidR="00E668EF" w:rsidRPr="00493696">
        <w:rPr>
          <w:rFonts w:cstheme="minorHAnsi"/>
          <w:sz w:val="21"/>
          <w:szCs w:val="21"/>
        </w:rPr>
        <w:t xml:space="preserve">-seq were common </w:t>
      </w:r>
      <w:r w:rsidR="00144720">
        <w:rPr>
          <w:rFonts w:cstheme="minorHAnsi"/>
          <w:sz w:val="21"/>
          <w:szCs w:val="21"/>
        </w:rPr>
        <w:t>to the</w:t>
      </w:r>
      <w:r w:rsidR="00E668EF" w:rsidRPr="00493696">
        <w:rPr>
          <w:rFonts w:cstheme="minorHAnsi"/>
          <w:sz w:val="21"/>
          <w:szCs w:val="21"/>
        </w:rPr>
        <w:t xml:space="preserve"> </w:t>
      </w:r>
      <w:r w:rsidR="00E668EF" w:rsidRPr="00F022B9">
        <w:rPr>
          <w:rFonts w:cstheme="minorHAnsi"/>
          <w:sz w:val="21"/>
          <w:szCs w:val="21"/>
        </w:rPr>
        <w:t>enriched pathways</w:t>
      </w:r>
      <w:r w:rsidR="00144720">
        <w:rPr>
          <w:rFonts w:cstheme="minorHAnsi"/>
          <w:sz w:val="21"/>
          <w:szCs w:val="21"/>
        </w:rPr>
        <w:t xml:space="preserve"> from </w:t>
      </w:r>
      <w:r w:rsidR="00173382" w:rsidRPr="00493696">
        <w:rPr>
          <w:rFonts w:cstheme="minorHAnsi"/>
          <w:sz w:val="21"/>
          <w:szCs w:val="21"/>
        </w:rPr>
        <w:t xml:space="preserve"> bulk </w:t>
      </w:r>
      <w:proofErr w:type="spellStart"/>
      <w:r w:rsidR="00173382" w:rsidRPr="00493696">
        <w:rPr>
          <w:rFonts w:cstheme="minorHAnsi"/>
          <w:sz w:val="21"/>
          <w:szCs w:val="21"/>
        </w:rPr>
        <w:t>ChIP</w:t>
      </w:r>
      <w:proofErr w:type="spellEnd"/>
      <w:r w:rsidR="00173382" w:rsidRPr="00493696">
        <w:rPr>
          <w:rFonts w:cstheme="minorHAnsi"/>
          <w:sz w:val="21"/>
          <w:szCs w:val="21"/>
        </w:rPr>
        <w:t>-seq</w:t>
      </w:r>
      <w:r w:rsidR="0092214E" w:rsidRPr="00493696">
        <w:rPr>
          <w:rFonts w:cstheme="minorHAnsi"/>
          <w:sz w:val="21"/>
          <w:szCs w:val="21"/>
        </w:rPr>
        <w:t xml:space="preserve"> (</w:t>
      </w:r>
      <w:r w:rsidR="0092214E" w:rsidRPr="00493696">
        <w:rPr>
          <w:rFonts w:cstheme="minorHAnsi"/>
          <w:b/>
          <w:sz w:val="21"/>
          <w:szCs w:val="21"/>
        </w:rPr>
        <w:t>Fig. 4d</w:t>
      </w:r>
      <w:r w:rsidR="0092214E" w:rsidRPr="00493696">
        <w:rPr>
          <w:rFonts w:cstheme="minorHAnsi"/>
          <w:sz w:val="21"/>
          <w:szCs w:val="21"/>
        </w:rPr>
        <w:t>)</w:t>
      </w:r>
      <w:r w:rsidR="00173382" w:rsidRPr="00493696">
        <w:rPr>
          <w:rFonts w:cstheme="minorHAnsi"/>
          <w:sz w:val="21"/>
          <w:szCs w:val="21"/>
        </w:rPr>
        <w:t xml:space="preserve">. Activation </w:t>
      </w:r>
      <w:r w:rsidR="00173382" w:rsidRPr="00F022B9">
        <w:rPr>
          <w:rFonts w:cstheme="minorHAnsi"/>
          <w:i/>
          <w:sz w:val="21"/>
          <w:szCs w:val="21"/>
        </w:rPr>
        <w:t>z</w:t>
      </w:r>
      <w:r w:rsidR="00173382" w:rsidRPr="00493696">
        <w:rPr>
          <w:rFonts w:cstheme="minorHAnsi"/>
          <w:sz w:val="21"/>
          <w:szCs w:val="21"/>
        </w:rPr>
        <w:t>-score</w:t>
      </w:r>
      <w:r w:rsidR="003C375F" w:rsidRPr="00493696">
        <w:rPr>
          <w:rFonts w:cstheme="minorHAnsi"/>
          <w:sz w:val="21"/>
          <w:szCs w:val="21"/>
        </w:rPr>
        <w:t xml:space="preserve">s </w:t>
      </w:r>
      <w:r w:rsidR="00D40E89">
        <w:rPr>
          <w:rFonts w:cstheme="minorHAnsi"/>
          <w:sz w:val="21"/>
          <w:szCs w:val="21"/>
        </w:rPr>
        <w:t>of</w:t>
      </w:r>
      <w:r w:rsidR="003C375F" w:rsidRPr="00493696">
        <w:rPr>
          <w:rFonts w:cstheme="minorHAnsi"/>
          <w:sz w:val="21"/>
          <w:szCs w:val="21"/>
        </w:rPr>
        <w:t xml:space="preserve"> the </w:t>
      </w:r>
      <w:r w:rsidR="003C375F" w:rsidRPr="00F022B9">
        <w:rPr>
          <w:rFonts w:cstheme="minorHAnsi"/>
          <w:sz w:val="21"/>
          <w:szCs w:val="21"/>
        </w:rPr>
        <w:t>enriched pathways</w:t>
      </w:r>
      <w:r w:rsidR="003C375F" w:rsidRPr="00493696">
        <w:rPr>
          <w:rFonts w:cstheme="minorHAnsi"/>
          <w:sz w:val="21"/>
          <w:szCs w:val="21"/>
        </w:rPr>
        <w:t xml:space="preserve"> </w:t>
      </w:r>
      <w:r w:rsidR="00D40E89">
        <w:rPr>
          <w:rFonts w:cstheme="minorHAnsi"/>
          <w:sz w:val="21"/>
          <w:szCs w:val="21"/>
        </w:rPr>
        <w:t>from</w:t>
      </w:r>
      <w:r w:rsidR="003C375F" w:rsidRPr="00493696">
        <w:rPr>
          <w:rFonts w:cstheme="minorHAnsi"/>
          <w:sz w:val="21"/>
          <w:szCs w:val="21"/>
        </w:rPr>
        <w:t xml:space="preserve"> </w:t>
      </w:r>
      <w:proofErr w:type="spellStart"/>
      <w:r w:rsidR="003C375F" w:rsidRPr="00493696">
        <w:rPr>
          <w:rFonts w:cstheme="minorHAnsi"/>
          <w:sz w:val="21"/>
          <w:szCs w:val="21"/>
        </w:rPr>
        <w:t>RscEpi</w:t>
      </w:r>
      <w:proofErr w:type="spellEnd"/>
      <w:r w:rsidR="003C375F" w:rsidRPr="00493696">
        <w:rPr>
          <w:rFonts w:cstheme="minorHAnsi"/>
          <w:sz w:val="21"/>
          <w:szCs w:val="21"/>
        </w:rPr>
        <w:t xml:space="preserve">-seq and bulk </w:t>
      </w:r>
      <w:proofErr w:type="spellStart"/>
      <w:r w:rsidR="003C375F" w:rsidRPr="00493696">
        <w:rPr>
          <w:rFonts w:cstheme="minorHAnsi"/>
          <w:sz w:val="21"/>
          <w:szCs w:val="21"/>
        </w:rPr>
        <w:t>ChIP</w:t>
      </w:r>
      <w:proofErr w:type="spellEnd"/>
      <w:r w:rsidR="003C375F" w:rsidRPr="00493696">
        <w:rPr>
          <w:rFonts w:cstheme="minorHAnsi"/>
          <w:sz w:val="21"/>
          <w:szCs w:val="21"/>
        </w:rPr>
        <w:t xml:space="preserve">-seq showed </w:t>
      </w:r>
      <w:r w:rsidR="0092214E" w:rsidRPr="00493696">
        <w:rPr>
          <w:rFonts w:cstheme="minorHAnsi"/>
          <w:sz w:val="21"/>
          <w:szCs w:val="21"/>
        </w:rPr>
        <w:t xml:space="preserve">a </w:t>
      </w:r>
      <w:r w:rsidR="003C375F" w:rsidRPr="00493696">
        <w:rPr>
          <w:rFonts w:cstheme="minorHAnsi"/>
          <w:sz w:val="21"/>
          <w:szCs w:val="21"/>
        </w:rPr>
        <w:t>strong correlation (</w:t>
      </w:r>
      <w:r w:rsidR="003C375F" w:rsidRPr="00223361">
        <w:rPr>
          <w:rFonts w:cstheme="minorHAnsi"/>
          <w:sz w:val="21"/>
          <w:szCs w:val="21"/>
        </w:rPr>
        <w:t>Pearson correlation coefficient</w:t>
      </w:r>
      <w:r w:rsidR="009C0D10" w:rsidRPr="00223361">
        <w:rPr>
          <w:rFonts w:cstheme="minorHAnsi"/>
          <w:sz w:val="21"/>
          <w:szCs w:val="21"/>
        </w:rPr>
        <w:t xml:space="preserve">, </w:t>
      </w:r>
      <w:r w:rsidR="009C0D10" w:rsidRPr="00223361">
        <w:rPr>
          <w:rFonts w:cstheme="minorHAnsi"/>
          <w:i/>
          <w:iCs/>
          <w:sz w:val="21"/>
          <w:szCs w:val="21"/>
        </w:rPr>
        <w:t>r</w:t>
      </w:r>
      <w:r w:rsidR="00D40E89">
        <w:rPr>
          <w:rFonts w:cstheme="minorHAnsi"/>
          <w:sz w:val="21"/>
          <w:szCs w:val="21"/>
        </w:rPr>
        <w:t>=</w:t>
      </w:r>
      <w:r w:rsidR="003C375F" w:rsidRPr="00493696">
        <w:rPr>
          <w:rFonts w:cstheme="minorHAnsi"/>
          <w:sz w:val="21"/>
          <w:szCs w:val="21"/>
        </w:rPr>
        <w:t xml:space="preserve">0.875). </w:t>
      </w:r>
      <w:r w:rsidR="00B22423" w:rsidRPr="00493696">
        <w:rPr>
          <w:rFonts w:cstheme="minorHAnsi"/>
          <w:sz w:val="21"/>
          <w:szCs w:val="21"/>
        </w:rPr>
        <w:t xml:space="preserve">We </w:t>
      </w:r>
      <w:r w:rsidR="002B7462" w:rsidRPr="00493696">
        <w:rPr>
          <w:rFonts w:cstheme="minorHAnsi"/>
          <w:sz w:val="21"/>
          <w:szCs w:val="21"/>
        </w:rPr>
        <w:t xml:space="preserve">further evaluated the results </w:t>
      </w:r>
      <w:r w:rsidR="000B36B0">
        <w:rPr>
          <w:rFonts w:cstheme="minorHAnsi"/>
          <w:sz w:val="21"/>
          <w:szCs w:val="21"/>
        </w:rPr>
        <w:t xml:space="preserve">of </w:t>
      </w:r>
      <w:r w:rsidR="00F022B9">
        <w:rPr>
          <w:rFonts w:cstheme="minorHAnsi"/>
          <w:sz w:val="21"/>
          <w:szCs w:val="21"/>
        </w:rPr>
        <w:t xml:space="preserve">the enriched </w:t>
      </w:r>
      <w:r w:rsidR="000B36B0" w:rsidRPr="00F022B9">
        <w:rPr>
          <w:rFonts w:cstheme="minorHAnsi"/>
          <w:sz w:val="21"/>
          <w:szCs w:val="21"/>
        </w:rPr>
        <w:t>pathways</w:t>
      </w:r>
      <w:r w:rsidR="000B36B0">
        <w:rPr>
          <w:rFonts w:cstheme="minorHAnsi"/>
          <w:sz w:val="21"/>
          <w:szCs w:val="21"/>
        </w:rPr>
        <w:t xml:space="preserve"> from </w:t>
      </w:r>
      <w:proofErr w:type="spellStart"/>
      <w:r w:rsidR="00C01AEA" w:rsidRPr="00493696">
        <w:rPr>
          <w:rFonts w:cstheme="minorHAnsi"/>
          <w:sz w:val="21"/>
          <w:szCs w:val="21"/>
        </w:rPr>
        <w:t>RscEpi</w:t>
      </w:r>
      <w:proofErr w:type="spellEnd"/>
      <w:r w:rsidR="00C01AEA" w:rsidRPr="00493696">
        <w:rPr>
          <w:rFonts w:cstheme="minorHAnsi"/>
          <w:sz w:val="21"/>
          <w:szCs w:val="21"/>
        </w:rPr>
        <w:t xml:space="preserve">-seq </w:t>
      </w:r>
      <w:r w:rsidR="000B36B0">
        <w:rPr>
          <w:rFonts w:cstheme="minorHAnsi"/>
          <w:sz w:val="21"/>
          <w:szCs w:val="21"/>
        </w:rPr>
        <w:t xml:space="preserve">with the results of </w:t>
      </w:r>
      <w:r w:rsidR="00F022B9">
        <w:rPr>
          <w:rFonts w:cstheme="minorHAnsi"/>
          <w:sz w:val="21"/>
          <w:szCs w:val="21"/>
        </w:rPr>
        <w:t xml:space="preserve">enriched </w:t>
      </w:r>
      <w:r w:rsidR="00C01AEA" w:rsidRPr="00F022B9">
        <w:rPr>
          <w:rFonts w:cstheme="minorHAnsi"/>
          <w:sz w:val="21"/>
          <w:szCs w:val="21"/>
        </w:rPr>
        <w:t>pathways</w:t>
      </w:r>
      <w:r w:rsidR="000B36B0">
        <w:rPr>
          <w:rFonts w:cstheme="minorHAnsi"/>
          <w:sz w:val="21"/>
          <w:szCs w:val="21"/>
        </w:rPr>
        <w:t xml:space="preserve"> </w:t>
      </w:r>
      <w:proofErr w:type="gramStart"/>
      <w:r w:rsidR="000B36B0">
        <w:rPr>
          <w:rFonts w:cstheme="minorHAnsi"/>
          <w:sz w:val="21"/>
          <w:szCs w:val="21"/>
        </w:rPr>
        <w:t xml:space="preserve">from </w:t>
      </w:r>
      <w:r w:rsidR="00C01AEA" w:rsidRPr="00493696">
        <w:rPr>
          <w:rFonts w:cstheme="minorHAnsi"/>
          <w:sz w:val="21"/>
          <w:szCs w:val="21"/>
        </w:rPr>
        <w:t xml:space="preserve"> </w:t>
      </w:r>
      <w:r w:rsidR="00920151" w:rsidRPr="00493696">
        <w:rPr>
          <w:rFonts w:cstheme="minorHAnsi"/>
          <w:sz w:val="21"/>
          <w:szCs w:val="21"/>
        </w:rPr>
        <w:t>RNA</w:t>
      </w:r>
      <w:proofErr w:type="gramEnd"/>
      <w:r w:rsidR="00920151" w:rsidRPr="00493696">
        <w:rPr>
          <w:rFonts w:cstheme="minorHAnsi"/>
          <w:sz w:val="21"/>
          <w:szCs w:val="21"/>
        </w:rPr>
        <w:t>-seq of bulk K562 cells</w:t>
      </w:r>
      <w:r w:rsidR="000B36B0">
        <w:rPr>
          <w:rFonts w:cstheme="minorHAnsi"/>
          <w:sz w:val="21"/>
          <w:szCs w:val="21"/>
        </w:rPr>
        <w:t>.</w:t>
      </w:r>
      <w:r w:rsidR="0092214E" w:rsidRPr="00493696">
        <w:rPr>
          <w:rFonts w:cstheme="minorHAnsi"/>
          <w:sz w:val="21"/>
          <w:szCs w:val="21"/>
        </w:rPr>
        <w:t xml:space="preserve"> </w:t>
      </w:r>
      <w:r w:rsidR="000B36B0">
        <w:rPr>
          <w:rFonts w:cstheme="minorHAnsi"/>
          <w:sz w:val="21"/>
          <w:szCs w:val="21"/>
        </w:rPr>
        <w:t xml:space="preserve">The </w:t>
      </w:r>
      <w:r w:rsidR="00B242D8" w:rsidRPr="00493696">
        <w:rPr>
          <w:rFonts w:cstheme="minorHAnsi"/>
          <w:sz w:val="21"/>
          <w:szCs w:val="21"/>
        </w:rPr>
        <w:t xml:space="preserve">RNA-seq data </w:t>
      </w:r>
      <w:r w:rsidR="000B36B0">
        <w:rPr>
          <w:rFonts w:cstheme="minorHAnsi"/>
          <w:sz w:val="21"/>
          <w:szCs w:val="21"/>
        </w:rPr>
        <w:t xml:space="preserve">from the embryonic stem cell line </w:t>
      </w:r>
      <w:r w:rsidR="00F637BF" w:rsidRPr="00493696">
        <w:rPr>
          <w:rFonts w:cstheme="minorHAnsi"/>
          <w:sz w:val="21"/>
          <w:szCs w:val="21"/>
        </w:rPr>
        <w:t>H1 w</w:t>
      </w:r>
      <w:r w:rsidR="0092214E" w:rsidRPr="00493696">
        <w:rPr>
          <w:rFonts w:cstheme="minorHAnsi"/>
          <w:sz w:val="21"/>
          <w:szCs w:val="21"/>
        </w:rPr>
        <w:t>ere</w:t>
      </w:r>
      <w:r w:rsidR="00F637BF" w:rsidRPr="00493696">
        <w:rPr>
          <w:rFonts w:cstheme="minorHAnsi"/>
          <w:sz w:val="21"/>
          <w:szCs w:val="21"/>
        </w:rPr>
        <w:t xml:space="preserve"> used as </w:t>
      </w:r>
      <w:r w:rsidR="00D40E89">
        <w:rPr>
          <w:rFonts w:cstheme="minorHAnsi"/>
          <w:sz w:val="21"/>
          <w:szCs w:val="21"/>
        </w:rPr>
        <w:t xml:space="preserve">a </w:t>
      </w:r>
      <w:r w:rsidR="00B242D8" w:rsidRPr="00493696">
        <w:rPr>
          <w:rFonts w:cstheme="minorHAnsi"/>
          <w:sz w:val="21"/>
          <w:szCs w:val="21"/>
        </w:rPr>
        <w:t>refere</w:t>
      </w:r>
      <w:r w:rsidR="00D40E89">
        <w:rPr>
          <w:rFonts w:cstheme="minorHAnsi"/>
          <w:sz w:val="21"/>
          <w:szCs w:val="21"/>
        </w:rPr>
        <w:t>nce</w:t>
      </w:r>
      <w:r w:rsidR="00B242D8" w:rsidRPr="00493696">
        <w:rPr>
          <w:rFonts w:cstheme="minorHAnsi"/>
          <w:sz w:val="21"/>
          <w:szCs w:val="21"/>
        </w:rPr>
        <w:t xml:space="preserve"> control</w:t>
      </w:r>
      <w:r w:rsidR="004E6E12" w:rsidRPr="00493696">
        <w:rPr>
          <w:rFonts w:cstheme="minorHAnsi"/>
          <w:sz w:val="21"/>
          <w:szCs w:val="21"/>
        </w:rPr>
        <w:t>.</w:t>
      </w:r>
      <w:r w:rsidR="000B36B0">
        <w:rPr>
          <w:rFonts w:cstheme="minorHAnsi"/>
          <w:sz w:val="21"/>
          <w:szCs w:val="21"/>
        </w:rPr>
        <w:t xml:space="preserve"> The</w:t>
      </w:r>
      <w:r w:rsidR="004E6E12" w:rsidRPr="00493696">
        <w:rPr>
          <w:rFonts w:cstheme="minorHAnsi"/>
          <w:sz w:val="21"/>
          <w:szCs w:val="21"/>
        </w:rPr>
        <w:t xml:space="preserve"> </w:t>
      </w:r>
      <w:r w:rsidR="000B36B0">
        <w:rPr>
          <w:rFonts w:cstheme="minorHAnsi"/>
          <w:sz w:val="21"/>
          <w:szCs w:val="21"/>
        </w:rPr>
        <w:t>t</w:t>
      </w:r>
      <w:r w:rsidR="00993EC2" w:rsidRPr="00493696">
        <w:rPr>
          <w:rFonts w:cstheme="minorHAnsi"/>
          <w:sz w:val="21"/>
          <w:szCs w:val="21"/>
        </w:rPr>
        <w:t xml:space="preserve">op 5,000 </w:t>
      </w:r>
      <w:r w:rsidR="0092214E" w:rsidRPr="00493696">
        <w:rPr>
          <w:rFonts w:cstheme="minorHAnsi"/>
          <w:sz w:val="21"/>
          <w:szCs w:val="21"/>
        </w:rPr>
        <w:t>transcripts</w:t>
      </w:r>
      <w:r w:rsidR="00993EC2" w:rsidRPr="00493696">
        <w:rPr>
          <w:rFonts w:cstheme="minorHAnsi"/>
          <w:sz w:val="21"/>
          <w:szCs w:val="21"/>
        </w:rPr>
        <w:t xml:space="preserve"> </w:t>
      </w:r>
      <w:r w:rsidR="00ED1F15">
        <w:rPr>
          <w:rFonts w:cstheme="minorHAnsi"/>
          <w:sz w:val="21"/>
          <w:szCs w:val="21"/>
        </w:rPr>
        <w:t xml:space="preserve">from </w:t>
      </w:r>
      <w:r w:rsidR="00ED1F15" w:rsidRPr="002D0A13">
        <w:rPr>
          <w:rFonts w:cstheme="minorHAnsi"/>
          <w:sz w:val="21"/>
          <w:szCs w:val="21"/>
        </w:rPr>
        <w:t>bulk</w:t>
      </w:r>
      <w:r w:rsidR="00ED1F15">
        <w:rPr>
          <w:rFonts w:cstheme="minorHAnsi"/>
          <w:sz w:val="21"/>
          <w:szCs w:val="21"/>
        </w:rPr>
        <w:t xml:space="preserve"> </w:t>
      </w:r>
      <w:r w:rsidR="001410DA" w:rsidRPr="00493696">
        <w:rPr>
          <w:rFonts w:cstheme="minorHAnsi"/>
          <w:sz w:val="21"/>
          <w:szCs w:val="21"/>
        </w:rPr>
        <w:t xml:space="preserve">K562 cells </w:t>
      </w:r>
      <w:r w:rsidR="001410DA" w:rsidRPr="002D0A13">
        <w:rPr>
          <w:rFonts w:cstheme="minorHAnsi"/>
          <w:sz w:val="21"/>
          <w:szCs w:val="21"/>
        </w:rPr>
        <w:t xml:space="preserve">and </w:t>
      </w:r>
      <w:r w:rsidR="00ED1F15" w:rsidRPr="002D0A13">
        <w:rPr>
          <w:rFonts w:cstheme="minorHAnsi"/>
          <w:sz w:val="21"/>
          <w:szCs w:val="21"/>
        </w:rPr>
        <w:t xml:space="preserve">bulk </w:t>
      </w:r>
      <w:r w:rsidR="001410DA" w:rsidRPr="002D0A13">
        <w:rPr>
          <w:rFonts w:cstheme="minorHAnsi"/>
          <w:sz w:val="21"/>
          <w:szCs w:val="21"/>
        </w:rPr>
        <w:t>H1 cells</w:t>
      </w:r>
      <w:r w:rsidR="001410DA" w:rsidRPr="00493696">
        <w:rPr>
          <w:rFonts w:cstheme="minorHAnsi"/>
          <w:sz w:val="21"/>
          <w:szCs w:val="21"/>
        </w:rPr>
        <w:t xml:space="preserve"> were used in pathway enrichment analysis (</w:t>
      </w:r>
      <w:r w:rsidR="001410DA" w:rsidRPr="00493696">
        <w:rPr>
          <w:rFonts w:cstheme="minorHAnsi"/>
          <w:b/>
          <w:sz w:val="21"/>
          <w:szCs w:val="21"/>
        </w:rPr>
        <w:t>Fig</w:t>
      </w:r>
      <w:r w:rsidR="0092214E" w:rsidRPr="00493696">
        <w:rPr>
          <w:rFonts w:cstheme="minorHAnsi"/>
          <w:b/>
          <w:sz w:val="21"/>
          <w:szCs w:val="21"/>
        </w:rPr>
        <w:t>. 4e</w:t>
      </w:r>
      <w:r w:rsidR="001410DA" w:rsidRPr="00493696">
        <w:rPr>
          <w:rFonts w:cstheme="minorHAnsi"/>
          <w:sz w:val="21"/>
          <w:szCs w:val="21"/>
        </w:rPr>
        <w:t>)</w:t>
      </w:r>
      <w:r w:rsidR="004C520A" w:rsidRPr="00493696">
        <w:rPr>
          <w:rFonts w:cstheme="minorHAnsi"/>
          <w:sz w:val="21"/>
          <w:szCs w:val="21"/>
        </w:rPr>
        <w:t xml:space="preserve">. </w:t>
      </w:r>
      <w:r w:rsidR="0092214E" w:rsidRPr="00493696">
        <w:rPr>
          <w:rFonts w:cstheme="minorHAnsi"/>
          <w:sz w:val="21"/>
          <w:szCs w:val="21"/>
        </w:rPr>
        <w:t xml:space="preserve">Most </w:t>
      </w:r>
      <w:r w:rsidR="00ED1F15">
        <w:rPr>
          <w:rFonts w:cstheme="minorHAnsi"/>
          <w:sz w:val="21"/>
          <w:szCs w:val="21"/>
        </w:rPr>
        <w:t xml:space="preserve">(89.15%) </w:t>
      </w:r>
      <w:r w:rsidR="0092214E" w:rsidRPr="00493696">
        <w:rPr>
          <w:rFonts w:cstheme="minorHAnsi"/>
          <w:sz w:val="21"/>
          <w:szCs w:val="21"/>
        </w:rPr>
        <w:t xml:space="preserve">of the </w:t>
      </w:r>
      <w:r w:rsidR="0092214E" w:rsidRPr="003036D5">
        <w:rPr>
          <w:rFonts w:cstheme="minorHAnsi"/>
          <w:sz w:val="21"/>
          <w:szCs w:val="21"/>
        </w:rPr>
        <w:t>e</w:t>
      </w:r>
      <w:r w:rsidR="004679C4" w:rsidRPr="003036D5">
        <w:rPr>
          <w:rFonts w:cstheme="minorHAnsi"/>
          <w:sz w:val="21"/>
          <w:szCs w:val="21"/>
        </w:rPr>
        <w:t>nriched pathways</w:t>
      </w:r>
      <w:r w:rsidR="00ED1F15">
        <w:rPr>
          <w:rFonts w:cstheme="minorHAnsi"/>
          <w:sz w:val="21"/>
          <w:szCs w:val="21"/>
        </w:rPr>
        <w:t xml:space="preserve"> </w:t>
      </w:r>
      <w:proofErr w:type="gramStart"/>
      <w:r w:rsidR="00ED1F15">
        <w:rPr>
          <w:rFonts w:cstheme="minorHAnsi"/>
          <w:sz w:val="21"/>
          <w:szCs w:val="21"/>
        </w:rPr>
        <w:t xml:space="preserve">from </w:t>
      </w:r>
      <w:r w:rsidR="004679C4" w:rsidRPr="00493696">
        <w:rPr>
          <w:rFonts w:cstheme="minorHAnsi"/>
          <w:sz w:val="21"/>
          <w:szCs w:val="21"/>
        </w:rPr>
        <w:t xml:space="preserve"> </w:t>
      </w:r>
      <w:proofErr w:type="spellStart"/>
      <w:r w:rsidR="004679C4" w:rsidRPr="00493696">
        <w:rPr>
          <w:rFonts w:cstheme="minorHAnsi"/>
          <w:sz w:val="21"/>
          <w:szCs w:val="21"/>
        </w:rPr>
        <w:t>RscEpi</w:t>
      </w:r>
      <w:proofErr w:type="spellEnd"/>
      <w:proofErr w:type="gramEnd"/>
      <w:r w:rsidR="004679C4" w:rsidRPr="00493696">
        <w:rPr>
          <w:rFonts w:cstheme="minorHAnsi"/>
          <w:sz w:val="21"/>
          <w:szCs w:val="21"/>
        </w:rPr>
        <w:t xml:space="preserve">-seq </w:t>
      </w:r>
      <w:r w:rsidR="0092214E" w:rsidRPr="00493696">
        <w:rPr>
          <w:rFonts w:cstheme="minorHAnsi"/>
          <w:sz w:val="21"/>
          <w:szCs w:val="21"/>
        </w:rPr>
        <w:t xml:space="preserve">were confirmed </w:t>
      </w:r>
      <w:r w:rsidR="00ED1F15">
        <w:rPr>
          <w:rFonts w:cstheme="minorHAnsi"/>
          <w:sz w:val="21"/>
          <w:szCs w:val="21"/>
        </w:rPr>
        <w:t xml:space="preserve">as </w:t>
      </w:r>
      <w:r w:rsidR="0092214E" w:rsidRPr="003036D5">
        <w:rPr>
          <w:rFonts w:cstheme="minorHAnsi"/>
          <w:sz w:val="21"/>
          <w:szCs w:val="21"/>
        </w:rPr>
        <w:t>enriched pathways</w:t>
      </w:r>
      <w:r w:rsidR="0092214E" w:rsidRPr="00493696">
        <w:rPr>
          <w:rFonts w:cstheme="minorHAnsi"/>
          <w:sz w:val="21"/>
          <w:szCs w:val="21"/>
        </w:rPr>
        <w:t xml:space="preserve"> </w:t>
      </w:r>
      <w:r w:rsidR="00ED1F15">
        <w:rPr>
          <w:rFonts w:cstheme="minorHAnsi"/>
          <w:sz w:val="21"/>
          <w:szCs w:val="21"/>
        </w:rPr>
        <w:t xml:space="preserve">from </w:t>
      </w:r>
      <w:r w:rsidR="004679C4" w:rsidRPr="00493696">
        <w:rPr>
          <w:rFonts w:cstheme="minorHAnsi"/>
          <w:sz w:val="21"/>
          <w:szCs w:val="21"/>
        </w:rPr>
        <w:t xml:space="preserve"> bulk RNA-seq </w:t>
      </w:r>
      <w:r w:rsidR="00ED1F15">
        <w:rPr>
          <w:rFonts w:cstheme="minorHAnsi"/>
          <w:sz w:val="21"/>
          <w:szCs w:val="21"/>
        </w:rPr>
        <w:t>of K562 cells (</w:t>
      </w:r>
      <w:r w:rsidR="0092214E" w:rsidRPr="00493696">
        <w:rPr>
          <w:rFonts w:cstheme="minorHAnsi"/>
          <w:b/>
          <w:sz w:val="21"/>
          <w:szCs w:val="21"/>
        </w:rPr>
        <w:t>Fig. 4f</w:t>
      </w:r>
      <w:r w:rsidR="00F62839" w:rsidRPr="00493696">
        <w:rPr>
          <w:rFonts w:cstheme="minorHAnsi"/>
          <w:sz w:val="21"/>
          <w:szCs w:val="21"/>
        </w:rPr>
        <w:t xml:space="preserve">). </w:t>
      </w:r>
      <w:r w:rsidR="00AD4D50" w:rsidRPr="00493696">
        <w:rPr>
          <w:rFonts w:cstheme="minorHAnsi"/>
          <w:sz w:val="21"/>
          <w:szCs w:val="21"/>
        </w:rPr>
        <w:t xml:space="preserve">Activation </w:t>
      </w:r>
      <w:r w:rsidR="00AD4D50" w:rsidRPr="003036D5">
        <w:rPr>
          <w:rFonts w:cstheme="minorHAnsi"/>
          <w:i/>
          <w:sz w:val="21"/>
          <w:szCs w:val="21"/>
        </w:rPr>
        <w:t>z</w:t>
      </w:r>
      <w:r w:rsidR="00AD4D50" w:rsidRPr="003036D5">
        <w:rPr>
          <w:rFonts w:cstheme="minorHAnsi"/>
          <w:sz w:val="21"/>
          <w:szCs w:val="21"/>
        </w:rPr>
        <w:t>-scores</w:t>
      </w:r>
      <w:r w:rsidR="00AD4D50" w:rsidRPr="00493696">
        <w:rPr>
          <w:rFonts w:cstheme="minorHAnsi"/>
          <w:sz w:val="21"/>
          <w:szCs w:val="21"/>
        </w:rPr>
        <w:t xml:space="preserve"> of the </w:t>
      </w:r>
      <w:r w:rsidR="00AD4D50" w:rsidRPr="003036D5">
        <w:rPr>
          <w:rFonts w:cstheme="minorHAnsi"/>
          <w:sz w:val="21"/>
          <w:szCs w:val="21"/>
        </w:rPr>
        <w:t>enriched pathways</w:t>
      </w:r>
      <w:r w:rsidR="00AD4D50" w:rsidRPr="00493696">
        <w:rPr>
          <w:rFonts w:cstheme="minorHAnsi"/>
          <w:sz w:val="21"/>
          <w:szCs w:val="21"/>
        </w:rPr>
        <w:t xml:space="preserve"> </w:t>
      </w:r>
      <w:r w:rsidR="00ED1F15">
        <w:rPr>
          <w:rFonts w:cstheme="minorHAnsi"/>
          <w:sz w:val="21"/>
          <w:szCs w:val="21"/>
        </w:rPr>
        <w:t xml:space="preserve">from </w:t>
      </w:r>
      <w:r w:rsidR="00ED1F15" w:rsidRPr="00493696">
        <w:rPr>
          <w:rFonts w:cstheme="minorHAnsi"/>
          <w:sz w:val="21"/>
          <w:szCs w:val="21"/>
        </w:rPr>
        <w:t xml:space="preserve">RNA-seq and </w:t>
      </w:r>
      <w:proofErr w:type="spellStart"/>
      <w:r w:rsidR="00ED1F15" w:rsidRPr="00493696">
        <w:rPr>
          <w:rFonts w:cstheme="minorHAnsi"/>
          <w:sz w:val="21"/>
          <w:szCs w:val="21"/>
        </w:rPr>
        <w:t>RscEpi</w:t>
      </w:r>
      <w:proofErr w:type="spellEnd"/>
      <w:r w:rsidR="00ED1F15" w:rsidRPr="00493696">
        <w:rPr>
          <w:rFonts w:cstheme="minorHAnsi"/>
          <w:sz w:val="21"/>
          <w:szCs w:val="21"/>
        </w:rPr>
        <w:t xml:space="preserve">-seq </w:t>
      </w:r>
      <w:r w:rsidR="00AD4D50" w:rsidRPr="00493696">
        <w:rPr>
          <w:rFonts w:cstheme="minorHAnsi"/>
          <w:sz w:val="21"/>
          <w:szCs w:val="21"/>
        </w:rPr>
        <w:t xml:space="preserve">showed </w:t>
      </w:r>
      <w:r w:rsidR="0092214E" w:rsidRPr="00493696">
        <w:rPr>
          <w:rFonts w:cstheme="minorHAnsi"/>
          <w:sz w:val="21"/>
          <w:szCs w:val="21"/>
        </w:rPr>
        <w:t xml:space="preserve">a </w:t>
      </w:r>
      <w:r w:rsidR="00AD4D50" w:rsidRPr="00493696">
        <w:rPr>
          <w:rFonts w:cstheme="minorHAnsi"/>
          <w:sz w:val="21"/>
          <w:szCs w:val="21"/>
        </w:rPr>
        <w:t>strong corre</w:t>
      </w:r>
      <w:r w:rsidR="0038360F" w:rsidRPr="00493696">
        <w:rPr>
          <w:rFonts w:cstheme="minorHAnsi"/>
          <w:sz w:val="21"/>
          <w:szCs w:val="21"/>
        </w:rPr>
        <w:t>lation</w:t>
      </w:r>
      <w:r w:rsidR="00A30CA9" w:rsidRPr="00493696">
        <w:rPr>
          <w:rFonts w:cstheme="minorHAnsi"/>
          <w:sz w:val="21"/>
          <w:szCs w:val="21"/>
        </w:rPr>
        <w:t xml:space="preserve"> </w:t>
      </w:r>
      <w:r w:rsidR="0038360F" w:rsidRPr="00493696">
        <w:rPr>
          <w:rFonts w:cstheme="minorHAnsi"/>
          <w:sz w:val="21"/>
          <w:szCs w:val="21"/>
        </w:rPr>
        <w:t>(</w:t>
      </w:r>
      <w:r w:rsidR="0038360F" w:rsidRPr="002D0A13">
        <w:rPr>
          <w:rFonts w:cstheme="minorHAnsi"/>
          <w:sz w:val="21"/>
          <w:szCs w:val="21"/>
        </w:rPr>
        <w:t>Pearson correlation coefficient</w:t>
      </w:r>
      <w:r w:rsidR="00EB5D58">
        <w:rPr>
          <w:rFonts w:cstheme="minorHAnsi"/>
          <w:sz w:val="21"/>
          <w:szCs w:val="21"/>
        </w:rPr>
        <w:t xml:space="preserve">, </w:t>
      </w:r>
      <w:r w:rsidR="00EB5D58" w:rsidRPr="006A2CAA">
        <w:rPr>
          <w:rFonts w:cstheme="minorHAnsi"/>
          <w:i/>
          <w:iCs/>
          <w:sz w:val="21"/>
          <w:szCs w:val="21"/>
        </w:rPr>
        <w:t>r</w:t>
      </w:r>
      <w:r w:rsidR="006165A8">
        <w:rPr>
          <w:rFonts w:cstheme="minorHAnsi"/>
          <w:sz w:val="21"/>
          <w:szCs w:val="21"/>
        </w:rPr>
        <w:t xml:space="preserve"> =</w:t>
      </w:r>
      <w:r w:rsidR="0009661A">
        <w:rPr>
          <w:rFonts w:cstheme="minorHAnsi"/>
          <w:sz w:val="21"/>
          <w:szCs w:val="21"/>
        </w:rPr>
        <w:t xml:space="preserve"> </w:t>
      </w:r>
      <w:r w:rsidR="005D6063" w:rsidRPr="005D6063">
        <w:rPr>
          <w:rFonts w:cstheme="minorHAnsi"/>
          <w:sz w:val="21"/>
          <w:szCs w:val="21"/>
        </w:rPr>
        <w:t>0.864</w:t>
      </w:r>
      <w:r w:rsidR="0038360F" w:rsidRPr="00493696">
        <w:rPr>
          <w:rFonts w:cstheme="minorHAnsi"/>
          <w:sz w:val="21"/>
          <w:szCs w:val="21"/>
        </w:rPr>
        <w:t xml:space="preserve">). However, </w:t>
      </w:r>
      <w:r w:rsidR="0092214E" w:rsidRPr="00493696">
        <w:rPr>
          <w:rFonts w:cstheme="minorHAnsi"/>
          <w:sz w:val="21"/>
          <w:szCs w:val="21"/>
        </w:rPr>
        <w:t xml:space="preserve">only 17.92% of the </w:t>
      </w:r>
      <w:r w:rsidR="0038360F" w:rsidRPr="003036D5">
        <w:rPr>
          <w:rFonts w:cstheme="minorHAnsi"/>
          <w:sz w:val="21"/>
          <w:szCs w:val="21"/>
        </w:rPr>
        <w:t>enriched pa</w:t>
      </w:r>
      <w:r w:rsidR="000D642B" w:rsidRPr="003036D5">
        <w:rPr>
          <w:rFonts w:cstheme="minorHAnsi"/>
          <w:sz w:val="21"/>
          <w:szCs w:val="21"/>
        </w:rPr>
        <w:t>thways</w:t>
      </w:r>
      <w:r w:rsidR="000D642B" w:rsidRPr="00493696">
        <w:rPr>
          <w:rFonts w:cstheme="minorHAnsi"/>
          <w:sz w:val="21"/>
          <w:szCs w:val="21"/>
        </w:rPr>
        <w:t xml:space="preserve"> </w:t>
      </w:r>
      <w:r w:rsidR="00ED1F15">
        <w:rPr>
          <w:rFonts w:cstheme="minorHAnsi"/>
          <w:sz w:val="21"/>
          <w:szCs w:val="21"/>
        </w:rPr>
        <w:t xml:space="preserve">from </w:t>
      </w:r>
      <w:proofErr w:type="spellStart"/>
      <w:r w:rsidR="000D642B" w:rsidRPr="00493696">
        <w:rPr>
          <w:rFonts w:cstheme="minorHAnsi"/>
          <w:sz w:val="21"/>
          <w:szCs w:val="21"/>
        </w:rPr>
        <w:t>RscEpi</w:t>
      </w:r>
      <w:proofErr w:type="spellEnd"/>
      <w:r w:rsidR="000D642B" w:rsidRPr="00493696">
        <w:rPr>
          <w:rFonts w:cstheme="minorHAnsi"/>
          <w:sz w:val="21"/>
          <w:szCs w:val="21"/>
        </w:rPr>
        <w:t xml:space="preserve">-seq </w:t>
      </w:r>
      <w:r w:rsidR="0092214E" w:rsidRPr="00493696">
        <w:rPr>
          <w:rFonts w:cstheme="minorHAnsi"/>
          <w:sz w:val="21"/>
          <w:szCs w:val="21"/>
        </w:rPr>
        <w:t xml:space="preserve">overlapped with </w:t>
      </w:r>
      <w:r w:rsidR="00ED1F15">
        <w:rPr>
          <w:rFonts w:cstheme="minorHAnsi"/>
          <w:sz w:val="21"/>
          <w:szCs w:val="21"/>
        </w:rPr>
        <w:t xml:space="preserve">the </w:t>
      </w:r>
      <w:r w:rsidR="0092214E" w:rsidRPr="003036D5">
        <w:rPr>
          <w:rFonts w:cstheme="minorHAnsi"/>
          <w:sz w:val="21"/>
          <w:szCs w:val="21"/>
        </w:rPr>
        <w:t>enriched pathways</w:t>
      </w:r>
      <w:r w:rsidR="0092214E" w:rsidRPr="00493696">
        <w:rPr>
          <w:rFonts w:cstheme="minorHAnsi"/>
          <w:sz w:val="21"/>
          <w:szCs w:val="21"/>
        </w:rPr>
        <w:t xml:space="preserve"> of</w:t>
      </w:r>
      <w:r w:rsidR="000D642B" w:rsidRPr="00493696">
        <w:rPr>
          <w:rFonts w:cstheme="minorHAnsi"/>
          <w:sz w:val="21"/>
          <w:szCs w:val="21"/>
        </w:rPr>
        <w:t xml:space="preserve"> bulk H1 RNA-seq</w:t>
      </w:r>
      <w:r w:rsidR="007A210A">
        <w:rPr>
          <w:rFonts w:cstheme="minorHAnsi"/>
          <w:sz w:val="21"/>
          <w:szCs w:val="21"/>
        </w:rPr>
        <w:t xml:space="preserve">, and </w:t>
      </w:r>
      <w:r w:rsidR="00CC63AC" w:rsidRPr="00493696">
        <w:rPr>
          <w:rFonts w:cstheme="minorHAnsi"/>
          <w:sz w:val="21"/>
          <w:szCs w:val="21"/>
        </w:rPr>
        <w:t>the overlapped pathways w</w:t>
      </w:r>
      <w:r w:rsidR="009C0D10">
        <w:rPr>
          <w:rFonts w:cstheme="minorHAnsi"/>
          <w:sz w:val="21"/>
          <w:szCs w:val="21"/>
        </w:rPr>
        <w:t>ere poorly correlated</w:t>
      </w:r>
      <w:r w:rsidR="00CC63AC" w:rsidRPr="00493696">
        <w:rPr>
          <w:rFonts w:cstheme="minorHAnsi"/>
          <w:sz w:val="21"/>
          <w:szCs w:val="21"/>
        </w:rPr>
        <w:t xml:space="preserve"> </w:t>
      </w:r>
      <w:r w:rsidR="009C0D10">
        <w:rPr>
          <w:rFonts w:cstheme="minorHAnsi"/>
          <w:sz w:val="21"/>
          <w:szCs w:val="21"/>
        </w:rPr>
        <w:t>(</w:t>
      </w:r>
      <w:r w:rsidR="009C0D10" w:rsidRPr="002D0A13">
        <w:rPr>
          <w:rFonts w:cstheme="minorHAnsi"/>
          <w:sz w:val="21"/>
          <w:szCs w:val="21"/>
        </w:rPr>
        <w:t>Pearson correlation coefficient</w:t>
      </w:r>
      <w:r w:rsidR="009C0D10" w:rsidRPr="00493696">
        <w:rPr>
          <w:rFonts w:cstheme="minorHAnsi"/>
          <w:sz w:val="21"/>
          <w:szCs w:val="21"/>
        </w:rPr>
        <w:t xml:space="preserve"> </w:t>
      </w:r>
      <w:r w:rsidR="009C0D10">
        <w:rPr>
          <w:rFonts w:cstheme="minorHAnsi"/>
          <w:sz w:val="21"/>
          <w:szCs w:val="21"/>
        </w:rPr>
        <w:t>=</w:t>
      </w:r>
      <w:r w:rsidR="00AB2FF8" w:rsidRPr="00493696">
        <w:rPr>
          <w:rFonts w:cstheme="minorHAnsi"/>
          <w:sz w:val="21"/>
          <w:szCs w:val="21"/>
        </w:rPr>
        <w:t>0.365</w:t>
      </w:r>
      <w:r w:rsidR="009C0D10">
        <w:rPr>
          <w:rFonts w:cstheme="minorHAnsi"/>
          <w:sz w:val="21"/>
          <w:szCs w:val="21"/>
        </w:rPr>
        <w:t>)</w:t>
      </w:r>
      <w:r w:rsidR="00AB2FF8" w:rsidRPr="00493696">
        <w:rPr>
          <w:rFonts w:cstheme="minorHAnsi"/>
          <w:sz w:val="21"/>
          <w:szCs w:val="21"/>
        </w:rPr>
        <w:t xml:space="preserve">. </w:t>
      </w:r>
      <w:r w:rsidR="004C64E4" w:rsidRPr="00493696">
        <w:rPr>
          <w:rFonts w:cstheme="minorHAnsi"/>
          <w:sz w:val="21"/>
          <w:szCs w:val="21"/>
        </w:rPr>
        <w:t xml:space="preserve">These results </w:t>
      </w:r>
      <w:r w:rsidR="00F7328D" w:rsidRPr="00493696">
        <w:rPr>
          <w:rFonts w:cstheme="minorHAnsi"/>
          <w:sz w:val="21"/>
          <w:szCs w:val="21"/>
        </w:rPr>
        <w:t>suggest that</w:t>
      </w:r>
      <w:r w:rsidR="004C64E4" w:rsidRPr="00493696">
        <w:rPr>
          <w:rFonts w:cstheme="minorHAnsi"/>
          <w:sz w:val="21"/>
          <w:szCs w:val="21"/>
        </w:rPr>
        <w:t xml:space="preserve"> signals </w:t>
      </w:r>
      <w:r w:rsidR="009C0D10">
        <w:rPr>
          <w:rFonts w:cstheme="minorHAnsi"/>
          <w:sz w:val="21"/>
          <w:szCs w:val="21"/>
        </w:rPr>
        <w:t>from</w:t>
      </w:r>
      <w:r w:rsidR="004C64E4" w:rsidRPr="00493696">
        <w:rPr>
          <w:rFonts w:cstheme="minorHAnsi"/>
          <w:sz w:val="21"/>
          <w:szCs w:val="21"/>
        </w:rPr>
        <w:t xml:space="preserve"> </w:t>
      </w:r>
      <w:proofErr w:type="spellStart"/>
      <w:r w:rsidR="004C64E4" w:rsidRPr="00493696">
        <w:rPr>
          <w:rFonts w:cstheme="minorHAnsi"/>
          <w:sz w:val="21"/>
          <w:szCs w:val="21"/>
        </w:rPr>
        <w:t>RscEpi</w:t>
      </w:r>
      <w:proofErr w:type="spellEnd"/>
      <w:r w:rsidR="004C64E4" w:rsidRPr="00493696">
        <w:rPr>
          <w:rFonts w:cstheme="minorHAnsi"/>
          <w:sz w:val="21"/>
          <w:szCs w:val="21"/>
        </w:rPr>
        <w:t>-seq</w:t>
      </w:r>
      <w:r w:rsidR="00F7328D" w:rsidRPr="00493696">
        <w:rPr>
          <w:rFonts w:cstheme="minorHAnsi"/>
          <w:sz w:val="21"/>
          <w:szCs w:val="21"/>
        </w:rPr>
        <w:t xml:space="preserve"> are useful </w:t>
      </w:r>
      <w:r w:rsidR="00710FFE" w:rsidRPr="00493696">
        <w:rPr>
          <w:rFonts w:cstheme="minorHAnsi"/>
          <w:sz w:val="21"/>
          <w:szCs w:val="21"/>
        </w:rPr>
        <w:t xml:space="preserve">to infer </w:t>
      </w:r>
      <w:r w:rsidR="00A30CA9" w:rsidRPr="00493696">
        <w:rPr>
          <w:rFonts w:cstheme="minorHAnsi"/>
          <w:sz w:val="21"/>
          <w:szCs w:val="21"/>
        </w:rPr>
        <w:t>downstream functions of epigenetically active enhancers</w:t>
      </w:r>
      <w:r w:rsidR="00C24813" w:rsidRPr="00493696">
        <w:rPr>
          <w:rFonts w:cstheme="minorHAnsi"/>
          <w:sz w:val="21"/>
          <w:szCs w:val="21"/>
        </w:rPr>
        <w:t>.</w:t>
      </w:r>
    </w:p>
    <w:p w14:paraId="736275E3" w14:textId="77777777" w:rsidR="003036D5" w:rsidRDefault="003036D5" w:rsidP="003036D5">
      <w:pPr>
        <w:spacing w:line="480" w:lineRule="auto"/>
        <w:rPr>
          <w:ins w:id="21" w:author="Ohnuki, Hidetaka (NIH/NCI) [E]" w:date="2020-01-13T16:56:00Z"/>
          <w:rFonts w:cstheme="minorHAnsi"/>
          <w:b/>
          <w:sz w:val="21"/>
          <w:szCs w:val="21"/>
        </w:rPr>
      </w:pPr>
    </w:p>
    <w:p w14:paraId="4496F71A" w14:textId="102F8039" w:rsidR="00741CCE" w:rsidRPr="00493696" w:rsidRDefault="009C63D1" w:rsidP="0014219B">
      <w:pPr>
        <w:spacing w:after="0" w:line="480" w:lineRule="auto"/>
        <w:jc w:val="both"/>
        <w:rPr>
          <w:rFonts w:cstheme="minorHAnsi"/>
          <w:b/>
          <w:sz w:val="21"/>
          <w:szCs w:val="21"/>
        </w:rPr>
      </w:pPr>
      <w:r>
        <w:rPr>
          <w:rFonts w:cstheme="minorHAnsi"/>
          <w:b/>
          <w:sz w:val="21"/>
          <w:szCs w:val="21"/>
        </w:rPr>
        <w:t>C</w:t>
      </w:r>
      <w:r w:rsidR="00BA729C" w:rsidRPr="00493696">
        <w:rPr>
          <w:rFonts w:cstheme="minorHAnsi"/>
          <w:b/>
          <w:sz w:val="21"/>
          <w:szCs w:val="21"/>
        </w:rPr>
        <w:t xml:space="preserve">ell identity </w:t>
      </w:r>
      <w:r w:rsidR="00DA023E">
        <w:rPr>
          <w:rFonts w:cstheme="minorHAnsi"/>
          <w:b/>
          <w:sz w:val="21"/>
          <w:szCs w:val="21"/>
        </w:rPr>
        <w:t xml:space="preserve">identified by </w:t>
      </w:r>
      <w:proofErr w:type="spellStart"/>
      <w:r w:rsidR="00BA729C" w:rsidRPr="00493696">
        <w:rPr>
          <w:rFonts w:cstheme="minorHAnsi"/>
          <w:b/>
          <w:sz w:val="21"/>
          <w:szCs w:val="21"/>
        </w:rPr>
        <w:t>RscEpi</w:t>
      </w:r>
      <w:proofErr w:type="spellEnd"/>
      <w:r w:rsidR="00BA729C" w:rsidRPr="00493696">
        <w:rPr>
          <w:rFonts w:cstheme="minorHAnsi"/>
          <w:b/>
          <w:sz w:val="21"/>
          <w:szCs w:val="21"/>
        </w:rPr>
        <w:t>-seq</w:t>
      </w:r>
    </w:p>
    <w:p w14:paraId="2C404EEF" w14:textId="7EDF7643" w:rsidR="00592713" w:rsidRPr="00493696" w:rsidRDefault="007E4773" w:rsidP="0014219B">
      <w:pPr>
        <w:spacing w:after="0" w:line="480" w:lineRule="auto"/>
        <w:jc w:val="both"/>
        <w:rPr>
          <w:rFonts w:cstheme="minorHAnsi"/>
          <w:sz w:val="21"/>
          <w:szCs w:val="21"/>
        </w:rPr>
      </w:pPr>
      <w:r w:rsidRPr="00493696">
        <w:rPr>
          <w:rFonts w:cstheme="minorHAnsi"/>
          <w:sz w:val="21"/>
          <w:szCs w:val="21"/>
        </w:rPr>
        <w:t xml:space="preserve">The results in </w:t>
      </w:r>
      <w:r w:rsidR="00230F6F" w:rsidRPr="00493696">
        <w:rPr>
          <w:rFonts w:cstheme="minorHAnsi"/>
          <w:b/>
          <w:sz w:val="21"/>
          <w:szCs w:val="21"/>
        </w:rPr>
        <w:t>Figure 4</w:t>
      </w:r>
      <w:r w:rsidR="004E0722" w:rsidRPr="00493696">
        <w:rPr>
          <w:rFonts w:cstheme="minorHAnsi"/>
          <w:b/>
          <w:sz w:val="21"/>
          <w:szCs w:val="21"/>
        </w:rPr>
        <w:t>g</w:t>
      </w:r>
      <w:r w:rsidR="00230F6F" w:rsidRPr="00493696">
        <w:rPr>
          <w:rFonts w:cstheme="minorHAnsi"/>
          <w:sz w:val="21"/>
          <w:szCs w:val="21"/>
        </w:rPr>
        <w:t xml:space="preserve"> suggest</w:t>
      </w:r>
      <w:r w:rsidR="006165A8">
        <w:rPr>
          <w:rFonts w:cstheme="minorHAnsi"/>
          <w:sz w:val="21"/>
          <w:szCs w:val="21"/>
        </w:rPr>
        <w:t>ed</w:t>
      </w:r>
      <w:r w:rsidR="00230F6F" w:rsidRPr="00493696">
        <w:rPr>
          <w:rFonts w:cstheme="minorHAnsi"/>
          <w:sz w:val="21"/>
          <w:szCs w:val="21"/>
        </w:rPr>
        <w:t xml:space="preserve"> that </w:t>
      </w:r>
      <w:r w:rsidR="008D287E" w:rsidRPr="00493696">
        <w:rPr>
          <w:rFonts w:cstheme="minorHAnsi"/>
          <w:sz w:val="21"/>
          <w:szCs w:val="21"/>
        </w:rPr>
        <w:t xml:space="preserve">signals </w:t>
      </w:r>
      <w:r w:rsidR="006165A8">
        <w:rPr>
          <w:rFonts w:cstheme="minorHAnsi"/>
          <w:sz w:val="21"/>
          <w:szCs w:val="21"/>
        </w:rPr>
        <w:t xml:space="preserve">from </w:t>
      </w:r>
      <w:proofErr w:type="spellStart"/>
      <w:r w:rsidR="00230F6F" w:rsidRPr="00493696">
        <w:rPr>
          <w:rFonts w:cstheme="minorHAnsi"/>
          <w:sz w:val="21"/>
          <w:szCs w:val="21"/>
        </w:rPr>
        <w:t>RscEpi</w:t>
      </w:r>
      <w:proofErr w:type="spellEnd"/>
      <w:r w:rsidR="00230F6F" w:rsidRPr="00493696">
        <w:rPr>
          <w:rFonts w:cstheme="minorHAnsi"/>
          <w:sz w:val="21"/>
          <w:szCs w:val="21"/>
        </w:rPr>
        <w:t>-seq</w:t>
      </w:r>
      <w:r w:rsidR="008D287E" w:rsidRPr="00493696">
        <w:rPr>
          <w:rFonts w:cstheme="minorHAnsi"/>
          <w:sz w:val="21"/>
          <w:szCs w:val="21"/>
        </w:rPr>
        <w:t xml:space="preserve"> </w:t>
      </w:r>
      <w:r w:rsidR="00694A83" w:rsidRPr="00493696">
        <w:rPr>
          <w:rFonts w:cstheme="minorHAnsi"/>
          <w:sz w:val="21"/>
          <w:szCs w:val="21"/>
        </w:rPr>
        <w:t>can</w:t>
      </w:r>
      <w:r w:rsidR="002D78DA" w:rsidRPr="00493696">
        <w:rPr>
          <w:rFonts w:cstheme="minorHAnsi"/>
          <w:sz w:val="21"/>
          <w:szCs w:val="21"/>
        </w:rPr>
        <w:t xml:space="preserve"> </w:t>
      </w:r>
      <w:r w:rsidR="006165A8">
        <w:rPr>
          <w:rFonts w:cstheme="minorHAnsi"/>
          <w:sz w:val="21"/>
          <w:szCs w:val="21"/>
        </w:rPr>
        <w:t xml:space="preserve">define </w:t>
      </w:r>
      <w:r w:rsidR="008D287E" w:rsidRPr="00493696">
        <w:rPr>
          <w:rFonts w:cstheme="minorHAnsi"/>
          <w:sz w:val="21"/>
          <w:szCs w:val="21"/>
        </w:rPr>
        <w:t>cell ident</w:t>
      </w:r>
      <w:r w:rsidR="006165A8">
        <w:rPr>
          <w:rFonts w:cstheme="minorHAnsi"/>
          <w:sz w:val="21"/>
          <w:szCs w:val="21"/>
        </w:rPr>
        <w:t>it</w:t>
      </w:r>
      <w:r w:rsidR="008D287E" w:rsidRPr="00493696">
        <w:rPr>
          <w:rFonts w:cstheme="minorHAnsi"/>
          <w:sz w:val="21"/>
          <w:szCs w:val="21"/>
        </w:rPr>
        <w:t xml:space="preserve">y. </w:t>
      </w:r>
      <w:r w:rsidR="00AF49AE" w:rsidRPr="00493696">
        <w:rPr>
          <w:rFonts w:cstheme="minorHAnsi"/>
          <w:sz w:val="21"/>
          <w:szCs w:val="21"/>
        </w:rPr>
        <w:t>To confirm th</w:t>
      </w:r>
      <w:r w:rsidR="006165A8">
        <w:rPr>
          <w:rFonts w:cstheme="minorHAnsi"/>
          <w:sz w:val="21"/>
          <w:szCs w:val="21"/>
        </w:rPr>
        <w:t>is possibility</w:t>
      </w:r>
      <w:r w:rsidR="00AF49AE" w:rsidRPr="00493696">
        <w:rPr>
          <w:rFonts w:cstheme="minorHAnsi"/>
          <w:sz w:val="21"/>
          <w:szCs w:val="21"/>
        </w:rPr>
        <w:t xml:space="preserve">, we compared </w:t>
      </w:r>
      <w:r w:rsidR="006165A8">
        <w:rPr>
          <w:rFonts w:cstheme="minorHAnsi"/>
          <w:sz w:val="21"/>
          <w:szCs w:val="21"/>
        </w:rPr>
        <w:t xml:space="preserve">different </w:t>
      </w:r>
      <w:r w:rsidR="002D78DA" w:rsidRPr="00493696">
        <w:rPr>
          <w:rFonts w:cstheme="minorHAnsi"/>
          <w:sz w:val="21"/>
          <w:szCs w:val="21"/>
        </w:rPr>
        <w:t>bulk cell</w:t>
      </w:r>
      <w:r w:rsidR="006165A8">
        <w:rPr>
          <w:rFonts w:cstheme="minorHAnsi"/>
          <w:sz w:val="21"/>
          <w:szCs w:val="21"/>
        </w:rPr>
        <w:t xml:space="preserve"> types</w:t>
      </w:r>
      <w:r w:rsidR="002D78DA" w:rsidRPr="00493696">
        <w:rPr>
          <w:rFonts w:cstheme="minorHAnsi"/>
          <w:sz w:val="21"/>
          <w:szCs w:val="21"/>
        </w:rPr>
        <w:t xml:space="preserve"> </w:t>
      </w:r>
      <w:r w:rsidR="00344471">
        <w:rPr>
          <w:rFonts w:cstheme="minorHAnsi"/>
          <w:sz w:val="21"/>
          <w:szCs w:val="21"/>
        </w:rPr>
        <w:t xml:space="preserve">to </w:t>
      </w:r>
      <w:r w:rsidR="002D78DA" w:rsidRPr="00493696">
        <w:rPr>
          <w:rFonts w:cstheme="minorHAnsi"/>
          <w:sz w:val="21"/>
          <w:szCs w:val="21"/>
        </w:rPr>
        <w:t>K562 single cells based on epigenetic status [Log</w:t>
      </w:r>
      <w:r w:rsidR="006E53FA" w:rsidRPr="00493696">
        <w:rPr>
          <w:rFonts w:cstheme="minorHAnsi"/>
          <w:sz w:val="21"/>
          <w:szCs w:val="21"/>
        </w:rPr>
        <w:t>2</w:t>
      </w:r>
      <w:r w:rsidR="00871797" w:rsidRPr="00493696">
        <w:rPr>
          <w:rFonts w:cstheme="minorHAnsi"/>
          <w:sz w:val="21"/>
          <w:szCs w:val="21"/>
        </w:rPr>
        <w:t>(H3K27ac/H3K27me3</w:t>
      </w:r>
      <w:r w:rsidR="002D78DA" w:rsidRPr="00493696">
        <w:rPr>
          <w:rFonts w:cstheme="minorHAnsi"/>
          <w:sz w:val="21"/>
          <w:szCs w:val="21"/>
        </w:rPr>
        <w:t>)]</w:t>
      </w:r>
      <w:r w:rsidR="00871797" w:rsidRPr="00493696">
        <w:rPr>
          <w:rFonts w:cstheme="minorHAnsi"/>
          <w:sz w:val="21"/>
          <w:szCs w:val="21"/>
        </w:rPr>
        <w:t xml:space="preserve"> </w:t>
      </w:r>
      <w:r w:rsidR="002C1DAB" w:rsidRPr="00493696">
        <w:rPr>
          <w:rFonts w:cstheme="minorHAnsi"/>
          <w:sz w:val="21"/>
          <w:szCs w:val="21"/>
        </w:rPr>
        <w:t>of enhancers</w:t>
      </w:r>
      <w:r w:rsidR="002D78DA" w:rsidRPr="00493696">
        <w:rPr>
          <w:rFonts w:cstheme="minorHAnsi"/>
          <w:sz w:val="21"/>
          <w:szCs w:val="21"/>
        </w:rPr>
        <w:t xml:space="preserve"> and promoters</w:t>
      </w:r>
      <w:r w:rsidR="00226550" w:rsidRPr="00493696">
        <w:rPr>
          <w:rFonts w:cstheme="minorHAnsi"/>
          <w:sz w:val="21"/>
          <w:szCs w:val="21"/>
        </w:rPr>
        <w:t xml:space="preserve">. </w:t>
      </w:r>
      <w:r w:rsidR="00C16403" w:rsidRPr="00493696">
        <w:rPr>
          <w:rFonts w:cstheme="minorHAnsi"/>
          <w:sz w:val="21"/>
          <w:szCs w:val="21"/>
        </w:rPr>
        <w:t xml:space="preserve">The </w:t>
      </w:r>
      <w:r w:rsidR="00126839" w:rsidRPr="00493696">
        <w:rPr>
          <w:rFonts w:cstheme="minorHAnsi"/>
          <w:sz w:val="21"/>
          <w:szCs w:val="21"/>
        </w:rPr>
        <w:t>results are visualized by t-stochastic neighbor embedding (t-SNE</w:t>
      </w:r>
      <w:r w:rsidR="00F20325" w:rsidRPr="00493696">
        <w:rPr>
          <w:rFonts w:cstheme="minorHAnsi"/>
          <w:sz w:val="21"/>
          <w:szCs w:val="21"/>
        </w:rPr>
        <w:t xml:space="preserve">, </w:t>
      </w:r>
      <w:r w:rsidR="00F20325" w:rsidRPr="00493696">
        <w:rPr>
          <w:rFonts w:cstheme="minorHAnsi"/>
          <w:b/>
          <w:sz w:val="21"/>
          <w:szCs w:val="21"/>
        </w:rPr>
        <w:t>Fig</w:t>
      </w:r>
      <w:r w:rsidR="002D78DA" w:rsidRPr="00493696">
        <w:rPr>
          <w:rFonts w:cstheme="minorHAnsi"/>
          <w:b/>
          <w:sz w:val="21"/>
          <w:szCs w:val="21"/>
        </w:rPr>
        <w:t>. 5a</w:t>
      </w:r>
      <w:r w:rsidR="00550EAB" w:rsidRPr="00493696">
        <w:rPr>
          <w:rFonts w:cstheme="minorHAnsi"/>
          <w:sz w:val="21"/>
          <w:szCs w:val="21"/>
        </w:rPr>
        <w:t xml:space="preserve">). </w:t>
      </w:r>
      <w:r w:rsidR="0042251B" w:rsidRPr="00493696">
        <w:rPr>
          <w:rFonts w:cstheme="minorHAnsi"/>
          <w:sz w:val="21"/>
          <w:szCs w:val="21"/>
        </w:rPr>
        <w:t xml:space="preserve">K562 single cells </w:t>
      </w:r>
      <w:r w:rsidR="002D78DA" w:rsidRPr="00493696">
        <w:rPr>
          <w:rFonts w:cstheme="minorHAnsi"/>
          <w:sz w:val="21"/>
          <w:szCs w:val="21"/>
        </w:rPr>
        <w:t xml:space="preserve">(red dots) </w:t>
      </w:r>
      <w:r w:rsidR="0042251B" w:rsidRPr="00493696">
        <w:rPr>
          <w:rFonts w:cstheme="minorHAnsi"/>
          <w:sz w:val="21"/>
          <w:szCs w:val="21"/>
        </w:rPr>
        <w:t xml:space="preserve">and K562 bulk cells </w:t>
      </w:r>
      <w:r w:rsidR="002D78DA" w:rsidRPr="00493696">
        <w:rPr>
          <w:rFonts w:cstheme="minorHAnsi"/>
          <w:sz w:val="21"/>
          <w:szCs w:val="21"/>
        </w:rPr>
        <w:t xml:space="preserve">(blue dots) </w:t>
      </w:r>
      <w:r w:rsidR="00455D04">
        <w:rPr>
          <w:rFonts w:cstheme="minorHAnsi"/>
          <w:sz w:val="21"/>
          <w:szCs w:val="21"/>
        </w:rPr>
        <w:t xml:space="preserve">differed </w:t>
      </w:r>
      <w:r w:rsidR="0042251B" w:rsidRPr="00493696">
        <w:rPr>
          <w:rFonts w:cstheme="minorHAnsi"/>
          <w:sz w:val="21"/>
          <w:szCs w:val="21"/>
        </w:rPr>
        <w:t xml:space="preserve">from </w:t>
      </w:r>
      <w:r w:rsidR="00F03426" w:rsidRPr="00493696">
        <w:rPr>
          <w:rFonts w:cstheme="minorHAnsi"/>
          <w:sz w:val="21"/>
          <w:szCs w:val="21"/>
        </w:rPr>
        <w:t>endothelial cells (yellow), fibroblasts (green)</w:t>
      </w:r>
      <w:r w:rsidR="00E46959" w:rsidRPr="00493696">
        <w:rPr>
          <w:rFonts w:cstheme="minorHAnsi"/>
          <w:sz w:val="21"/>
          <w:szCs w:val="21"/>
        </w:rPr>
        <w:t xml:space="preserve"> and myoblasts (light blue). </w:t>
      </w:r>
      <w:r w:rsidR="00EC1851" w:rsidRPr="00493696">
        <w:rPr>
          <w:rFonts w:cstheme="minorHAnsi"/>
          <w:sz w:val="21"/>
          <w:szCs w:val="21"/>
        </w:rPr>
        <w:t xml:space="preserve">K562 single and bulk cells </w:t>
      </w:r>
      <w:r w:rsidR="00320CB1" w:rsidRPr="00493696">
        <w:rPr>
          <w:rFonts w:cstheme="minorHAnsi"/>
          <w:sz w:val="21"/>
          <w:szCs w:val="21"/>
        </w:rPr>
        <w:t>border</w:t>
      </w:r>
      <w:r w:rsidR="00455D04">
        <w:rPr>
          <w:rFonts w:cstheme="minorHAnsi"/>
          <w:sz w:val="21"/>
          <w:szCs w:val="21"/>
        </w:rPr>
        <w:t>ed</w:t>
      </w:r>
      <w:r w:rsidR="00320CB1" w:rsidRPr="00493696">
        <w:rPr>
          <w:rFonts w:cstheme="minorHAnsi"/>
          <w:sz w:val="21"/>
          <w:szCs w:val="21"/>
        </w:rPr>
        <w:t xml:space="preserve"> hematopoietic malignant cell lines and </w:t>
      </w:r>
      <w:r w:rsidR="00A0340C" w:rsidRPr="00493696">
        <w:rPr>
          <w:rFonts w:cstheme="minorHAnsi"/>
          <w:sz w:val="21"/>
          <w:szCs w:val="21"/>
        </w:rPr>
        <w:t xml:space="preserve">primary hematopoietic cells. </w:t>
      </w:r>
      <w:r w:rsidR="00E70361" w:rsidRPr="00493696">
        <w:rPr>
          <w:rFonts w:cstheme="minorHAnsi"/>
          <w:sz w:val="21"/>
          <w:szCs w:val="21"/>
        </w:rPr>
        <w:t xml:space="preserve">K562 </w:t>
      </w:r>
      <w:r w:rsidR="004B4AA1" w:rsidRPr="00493696">
        <w:rPr>
          <w:rFonts w:cstheme="minorHAnsi"/>
          <w:sz w:val="21"/>
          <w:szCs w:val="21"/>
        </w:rPr>
        <w:t xml:space="preserve">cell line is </w:t>
      </w:r>
      <w:r w:rsidR="00455D04">
        <w:rPr>
          <w:rFonts w:cstheme="minorHAnsi"/>
          <w:sz w:val="21"/>
          <w:szCs w:val="21"/>
        </w:rPr>
        <w:t xml:space="preserve">a </w:t>
      </w:r>
      <w:r w:rsidR="004B4AA1" w:rsidRPr="00493696">
        <w:rPr>
          <w:rFonts w:cstheme="minorHAnsi"/>
          <w:sz w:val="21"/>
          <w:szCs w:val="21"/>
        </w:rPr>
        <w:t>myelogenous leukemia cell line</w:t>
      </w:r>
      <w:r w:rsidR="002D78DA" w:rsidRPr="00493696">
        <w:rPr>
          <w:rFonts w:cstheme="minorHAnsi"/>
        </w:rPr>
        <w:t xml:space="preserve"> </w:t>
      </w:r>
      <w:r w:rsidR="002D78DA" w:rsidRPr="00493696">
        <w:rPr>
          <w:rFonts w:cstheme="minorHAnsi"/>
          <w:sz w:val="21"/>
          <w:szCs w:val="21"/>
        </w:rPr>
        <w:fldChar w:fldCharType="begin"/>
      </w:r>
      <w:r w:rsidR="002D78DA" w:rsidRPr="00493696">
        <w:rPr>
          <w:rFonts w:cstheme="minorHAnsi"/>
          <w:sz w:val="21"/>
          <w:szCs w:val="21"/>
        </w:rPr>
        <w:instrText xml:space="preserve"> ADDIN EN.CITE &lt;EndNote&gt;&lt;Cite&gt;&lt;Author&gt;Lozzio&lt;/Author&gt;&lt;Year&gt;1975&lt;/Year&gt;&lt;RecNum&gt;34&lt;/RecNum&gt;&lt;DisplayText&gt;&lt;style face="superscript"&gt;30&lt;/style&gt;&lt;/DisplayText&gt;&lt;record&gt;&lt;rec-number&gt;34&lt;/rec-number&gt;&lt;foreign-keys&gt;&lt;key app="EN" db-id="p0rwf0wwa2x5dqef9xlxp2ro2vw5swtws2xv" timestamp="1576972486"&gt;34&lt;/key&gt;&lt;/foreign-keys&gt;&lt;ref-type name="Journal Article"&gt;17&lt;/ref-type&gt;&lt;contributors&gt;&lt;authors&gt;&lt;author&gt;Lozzio, C. B.&lt;/author&gt;&lt;author&gt;Lozzio, B. B.&lt;/author&gt;&lt;/authors&gt;&lt;/contributors&gt;&lt;titles&gt;&lt;title&gt;Human chronic myelogenous leukemia cell-line with positive Philadelphia chromosome&lt;/title&gt;&lt;secondary-title&gt;Blood&lt;/secondary-title&gt;&lt;/titles&gt;&lt;periodical&gt;&lt;full-title&gt;Blood&lt;/full-title&gt;&lt;/periodical&gt;&lt;pages&gt;321-34&lt;/pages&gt;&lt;volume&gt;45&lt;/volume&gt;&lt;number&gt;3&lt;/number&gt;&lt;edition&gt;1975/03/01&lt;/edition&gt;&lt;keywords&gt;&lt;keyword&gt;Alkaline Phosphatase/blood&lt;/keyword&gt;&lt;keyword&gt;*Cell Line&lt;/keyword&gt;&lt;keyword&gt;*Chromosome Aberrations&lt;/keyword&gt;&lt;keyword&gt;*Chromosomes, Human, 21-22 and Y&lt;/keyword&gt;&lt;keyword&gt;Clone Cells&lt;/keyword&gt;&lt;keyword&gt;Culture Techniques&lt;/keyword&gt;&lt;keyword&gt;Female&lt;/keyword&gt;&lt;keyword&gt;Herpesvirus 4, Human/isolation &amp;amp; purification&lt;/keyword&gt;&lt;keyword&gt;Humans&lt;/keyword&gt;&lt;keyword&gt;Immunodiffusion&lt;/keyword&gt;&lt;keyword&gt;Immunoglobulins/analysis&lt;/keyword&gt;&lt;keyword&gt;Karyotyping&lt;/keyword&gt;&lt;keyword&gt;Leukemia, Myeloid/*genetics&lt;/keyword&gt;&lt;keyword&gt;Leukocytes/enzymology&lt;/keyword&gt;&lt;keyword&gt;Middle Aged&lt;/keyword&gt;&lt;keyword&gt;Mitosis&lt;/keyword&gt;&lt;keyword&gt;Mycoplasma/isolation &amp;amp; purification&lt;/keyword&gt;&lt;keyword&gt;Peroxidases/blood&lt;/keyword&gt;&lt;keyword&gt;Phagocytosis&lt;/keyword&gt;&lt;keyword&gt;Pleural Effusion/cytology&lt;/keyword&gt;&lt;keyword&gt;Polystyrenes&lt;/keyword&gt;&lt;keyword&gt;Thymidine/metabolism&lt;/keyword&gt;&lt;keyword&gt;Translocation, Genetic&lt;/keyword&gt;&lt;keyword&gt;Tritium&lt;/keyword&gt;&lt;/keywords&gt;&lt;dates&gt;&lt;year&gt;1975&lt;/year&gt;&lt;pub-dates&gt;&lt;date&gt;Mar&lt;/date&gt;&lt;/pub-dates&gt;&lt;/dates&gt;&lt;isbn&gt;0006-4971 (Print)&amp;#xD;0006-4971 (Linking)&lt;/isbn&gt;&lt;accession-num&gt;163658&lt;/accession-num&gt;&lt;urls&gt;&lt;related-urls&gt;&lt;url&gt;https://www.ncbi.nlm.nih.gov/pubmed/163658&lt;/url&gt;&lt;/related-urls&gt;&lt;/urls&gt;&lt;/record&gt;&lt;/Cite&gt;&lt;/EndNote&gt;</w:instrText>
      </w:r>
      <w:r w:rsidR="002D78DA" w:rsidRPr="00493696">
        <w:rPr>
          <w:rFonts w:cstheme="minorHAnsi"/>
          <w:sz w:val="21"/>
          <w:szCs w:val="21"/>
        </w:rPr>
        <w:fldChar w:fldCharType="separate"/>
      </w:r>
      <w:r w:rsidR="002D78DA" w:rsidRPr="00493696">
        <w:rPr>
          <w:rFonts w:cstheme="minorHAnsi"/>
          <w:noProof/>
          <w:sz w:val="21"/>
          <w:szCs w:val="21"/>
          <w:vertAlign w:val="superscript"/>
        </w:rPr>
        <w:t>30</w:t>
      </w:r>
      <w:r w:rsidR="002D78DA" w:rsidRPr="00493696">
        <w:rPr>
          <w:rFonts w:cstheme="minorHAnsi"/>
          <w:sz w:val="21"/>
          <w:szCs w:val="21"/>
        </w:rPr>
        <w:fldChar w:fldCharType="end"/>
      </w:r>
      <w:r w:rsidR="00455D04">
        <w:rPr>
          <w:rFonts w:cstheme="minorHAnsi"/>
          <w:sz w:val="21"/>
          <w:szCs w:val="21"/>
        </w:rPr>
        <w:t xml:space="preserve"> with </w:t>
      </w:r>
      <w:r w:rsidR="00694A83" w:rsidRPr="00493696">
        <w:rPr>
          <w:rFonts w:cstheme="minorHAnsi"/>
          <w:sz w:val="21"/>
          <w:szCs w:val="21"/>
        </w:rPr>
        <w:t>multi-</w:t>
      </w:r>
      <w:r w:rsidR="00BD413B" w:rsidRPr="00493696">
        <w:rPr>
          <w:rFonts w:cstheme="minorHAnsi"/>
          <w:sz w:val="21"/>
          <w:szCs w:val="21"/>
        </w:rPr>
        <w:t xml:space="preserve">differentiation potential </w:t>
      </w:r>
      <w:r w:rsidR="00455D04">
        <w:rPr>
          <w:rFonts w:cstheme="minorHAnsi"/>
          <w:sz w:val="21"/>
          <w:szCs w:val="21"/>
        </w:rPr>
        <w:t xml:space="preserve">along </w:t>
      </w:r>
      <w:r w:rsidR="007C40B3" w:rsidRPr="00493696">
        <w:rPr>
          <w:rFonts w:cstheme="minorHAnsi"/>
          <w:sz w:val="21"/>
          <w:szCs w:val="21"/>
        </w:rPr>
        <w:t>erythroid</w:t>
      </w:r>
      <w:r w:rsidR="0060450B" w:rsidRPr="00493696">
        <w:rPr>
          <w:rFonts w:cstheme="minorHAnsi"/>
          <w:sz w:val="21"/>
          <w:szCs w:val="21"/>
        </w:rPr>
        <w:t>, macrophage</w:t>
      </w:r>
      <w:r w:rsidR="00455D04">
        <w:rPr>
          <w:rFonts w:cstheme="minorHAnsi"/>
          <w:sz w:val="21"/>
          <w:szCs w:val="21"/>
        </w:rPr>
        <w:t xml:space="preserve"> and megakaryocytic lineages</w:t>
      </w:r>
      <w:r w:rsidR="002D78DA" w:rsidRPr="00493696">
        <w:rPr>
          <w:rFonts w:cstheme="minorHAnsi"/>
        </w:rPr>
        <w:t xml:space="preserve"> </w:t>
      </w:r>
      <w:r w:rsidR="002D78DA" w:rsidRPr="00493696">
        <w:rPr>
          <w:rFonts w:cstheme="minorHAnsi"/>
          <w:sz w:val="21"/>
          <w:szCs w:val="21"/>
        </w:rPr>
        <w:fldChar w:fldCharType="begin">
          <w:fldData xml:space="preserve">PEVuZE5vdGU+PENpdGU+PEF1dGhvcj5DaHlsaWNraTwvQXV0aG9yPjxZZWFyPjIwMDA8L1llYXI+
PFJlY051bT4zMjwvUmVjTnVtPjxEaXNwbGF5VGV4dD48c3R5bGUgZmFjZT0ic3VwZXJzY3JpcHQi
PjMxLTMzPC9zdHlsZT48L0Rpc3BsYXlUZXh0PjxyZWNvcmQ+PHJlYy1udW1iZXI+MzI8L3JlYy1u
dW1iZXI+PGZvcmVpZ24ta2V5cz48a2V5IGFwcD0iRU4iIGRiLWlkPSJwMHJ3ZjB3d2EyeDVkcWVm
OXhseHAycm8ydnc1c3d0d3MyeHYiIHRpbWVzdGFtcD0iMTU3Njk3MjMxOSI+MzI8L2tleT48L2Zv
cmVpZ24ta2V5cz48cmVmLXR5cGUgbmFtZT0iSm91cm5hbCBBcnRpY2xlIj4xNzwvcmVmLXR5cGU+
PGNvbnRyaWJ1dG9ycz48YXV0aG9ycz48YXV0aG9yPkNoeWxpY2tpLCBLLjwvYXV0aG9yPjxhdXRo
b3I+RWhpbmdlciwgTS48L2F1dGhvcj48YXV0aG9yPlN2ZWRiZXJnLCBILjwvYXV0aG9yPjxhdXRo
b3I+QmVyZ2gsIEcuPC9hdXRob3I+PGF1dGhvcj5PbHNzb24sIEkuPC9hdXRob3I+PGF1dGhvcj5H
dWxsYmVyZywgVS48L2F1dGhvcj48L2F1dGhvcnM+PC9jb250cmlidXRvcnM+PGF1dGgtYWRkcmVz
cz5EZXBhcnRtZW50IG9mIEhlbWF0b2xvZ3ksIEx1bmQgVW5pdmVyc2l0eSwgU3dlZGVuLiBLcmlz
dGluYS5DaHlsaWNraUBoZW1hdG9sb2dpLmx1LnNlPC9hdXRoLWFkZHJlc3M+PHRpdGxlcz48dGl0
bGU+cDUzLW1lZGlhdGVkIGRpZmZlcmVudGlhdGlvbiBvZiB0aGUgZXJ5dGhyb2xldWtlbWlhIGNl
bGwgbGluZSBLNTYyPC90aXRsZT48c2Vjb25kYXJ5LXRpdGxlPkNlbGwgR3Jvd3RoIERpZmZlcjwv
c2Vjb25kYXJ5LXRpdGxlPjwvdGl0bGVzPjxwZXJpb2RpY2FsPjxmdWxsLXRpdGxlPkNlbGwgR3Jv
d3RoIERpZmZlcjwvZnVsbC10aXRsZT48L3BlcmlvZGljYWw+PHBhZ2VzPjMxNS0yNDwvcGFnZXM+
PHZvbHVtZT4xMTwvdm9sdW1lPjxudW1iZXI+NjwvbnVtYmVyPjxlZGl0aW9uPjIwMDAvMDcvMjY8
L2VkaXRpb24+PGtleXdvcmRzPjxrZXl3b3JkPkFuaW1hbHM8L2tleXdvcmQ+PGtleXdvcmQ+QW50
aWdlbnMsIENEL21ldGFib2xpc208L2tleXdvcmQ+PGtleXdvcmQ+QmVuemlkaW5lcy9tZXRhYm9s
aXNtPC9rZXl3b3JkPjxrZXl3b3JkPkJsb3R0aW5nLCBXZXN0ZXJuPC9rZXl3b3JkPjxrZXl3b3Jk
PkNlbGwgQ3ljbGU8L2tleXdvcmQ+PGtleXdvcmQ+Q2VsbCBEZWF0aDwva2V5d29yZD48a2V5d29y
ZD5DZWxsIERpZmZlcmVudGlhdGlvbjwva2V5d29yZD48a2V5d29yZD5DZWxsIFNlcGFyYXRpb248
L2tleXdvcmQ+PGtleXdvcmQ+Q3ljbGluLURlcGVuZGVudCBLaW5hc2UgSW5oaWJpdG9yIHAyMTwv
a2V5d29yZD48a2V5d29yZD5DeWNsaW5zL21ldGFib2xpc208L2tleXdvcmQ+PGtleXdvcmQ+RE5B
LCBDb21wbGVtZW50YXJ5L21ldGFib2xpc208L2tleXdvcmQ+PGtleXdvcmQ+RG9zZS1SZXNwb25z
ZSBSZWxhdGlvbnNoaXAsIERydWc8L2tleXdvcmQ+PGtleXdvcmQ+RmxvdyBDeXRvbWV0cnk8L2tl
eXdvcmQ+PGtleXdvcmQ+R2VuZXRpYyBWZWN0b3JzPC9rZXl3b3JkPjxrZXl3b3JkPkhlbWluL21l
dGFib2xpc20vcGhhcm1hY29sb2d5PC9rZXl3b3JkPjxrZXl3b3JkPkhlbW9nbG9iaW5zL21ldGFi
b2xpc208L2tleXdvcmQ+PGtleXdvcmQ+SHVtYW5zPC9rZXl3b3JkPjxrZXl3b3JkPkludGVncmlu
IGJldGEzPC9rZXl3b3JkPjxrZXl3b3JkPks1NjIgQ2VsbHM8L2tleXdvcmQ+PGtleXdvcmQ+Kk1l
bWJyYW5lIEdseWNvcHJvdGVpbnM8L2tleXdvcmQ+PGtleXdvcmQ+TWljZTwva2V5d29yZD48a2V5
d29yZD5NdXRhZ2VuZXNpczwva2V5d29yZD48a2V5d29yZD5QaGVub3R5cGU8L2tleXdvcmQ+PGtl
eXdvcmQ+UGhvc3Bob3J5bGF0aW9uPC9rZXl3b3JkPjxrZXl3b3JkPlBsYXRlbGV0IE1lbWJyYW5l
IEdseWNvcHJvdGVpbnMvbWV0YWJvbGlzbTwva2V5d29yZD48a2V5d29yZD5QcmVjaXBpdGluIFRl
c3RzPC9rZXl3b3JkPjxrZXl3b3JkPlRlbXBlcmF0dXJlPC9rZXl3b3JkPjxrZXl3b3JkPlRldHJh
ZGVjYW5veWxwaG9yYm9sIEFjZXRhdGUvcGhhcm1hY29sb2d5PC9rZXl3b3JkPjxrZXl3b3JkPlRl
dHJhc3BhbmluIDI5PC9rZXl3b3JkPjxrZXl3b3JkPlRpbWUgRmFjdG9yczwva2V5d29yZD48a2V5
d29yZD5UcmFuc2ZlY3Rpb248L2tleXdvcmQ+PGtleXdvcmQ+VHVtb3IgU3VwcHJlc3NvciBQcm90
ZWluIHA1My8qZ2VuZXRpY3MvKm1ldGFib2xpc208L2tleXdvcmQ+PC9rZXl3b3Jkcz48ZGF0ZXM+
PHllYXI+MjAwMDwveWVhcj48cHViLWRhdGVzPjxkYXRlPkp1bjwvZGF0ZT48L3B1Yi1kYXRlcz48
L2RhdGVzPjxpc2JuPjEwNDQtOTUyMyAoUHJpbnQpJiN4RDsxMDQ0LTk1MjMgKExpbmtpbmcpPC9p
c2JuPjxhY2Nlc3Npb24tbnVtPjEwOTEwMDk4PC9hY2Nlc3Npb24tbnVtPjx1cmxzPjxyZWxhdGVk
LXVybHM+PHVybD5odHRwczovL3d3dy5uY2JpLm5sbS5uaWguZ292L3B1Ym1lZC8xMDkxMDA5ODwv
dXJsPjwvcmVsYXRlZC11cmxzPjwvdXJscz48L3JlY29yZD48L0NpdGU+PENpdGU+PEF1dGhvcj5E
dW5jYW48L0F1dGhvcj48WWVhcj4yMDE2PC9ZZWFyPjxSZWNOdW0+MzM8L1JlY051bT48cmVjb3Jk
PjxyZWMtbnVtYmVyPjMzPC9yZWMtbnVtYmVyPjxmb3JlaWduLWtleXM+PGtleSBhcHA9IkVOIiBk
Yi1pZD0icDByd2Ywd3dhMng1ZHFlZjl4bHhwMnJvMnZ3NXN3dHdzMnh2IiB0aW1lc3RhbXA9IjE1
NzY5NzIzNDkiPjMzPC9rZXk+PC9mb3JlaWduLWtleXM+PHJlZi10eXBlIG5hbWU9IkpvdXJuYWwg
QXJ0aWNsZSI+MTc8L3JlZi10eXBlPjxjb250cmlidXRvcnM+PGF1dGhvcnM+PGF1dGhvcj5EdW5j
YW4sIE0uIFQuPC9hdXRob3I+PGF1dGhvcj5EZUx1Y2EsIFQuIEEuPC9hdXRob3I+PGF1dGhvcj5L
dW8sIEguIFkuPC9hdXRob3I+PGF1dGhvcj5ZaSwgTS48L2F1dGhvcj48YXV0aG9yPk1ya3NpY2gs
IE0uPC9hdXRob3I+PGF1dGhvcj5NaWxsZXIsIFcuIE0uPC9hdXRob3I+PC9hdXRob3JzPjwvY29u
dHJpYnV0b3JzPjxhdXRoLWFkZHJlc3M+RGVwYXJ0bWVudCBvZiBDaGVtaWNhbCBhbmQgQmlvbG9n
aWNhbCBFbmdpbmVlcmluZy4mI3hEO0RlcGFydG1lbnQgb2YgQmlvbWVkaWNhbCBFbmdpbmVlcmlu
ZzsgRGVwYXJ0bWVudCBvZiBDaGVtaXN0cnk7IERlcGFydG1lbnQgb2YgQ2VsbCBhbmQgTW9sZWN1
bGFyIEJpb2xvZ3kuJiN4RDtNYXN0ZXIgb2YgQmlvdGVjaG5vbG9neSBQcm9ncmFtLCBOb3J0aHdl
c3Rlcm4gVW5pdmVyc2l0eSwgRXZhbnN0b24sIElMIDYwMjA4LCBVbml0ZWQgU3RhdGVzLiYjeEQ7
RGVwYXJ0bWVudCBvZiBCaW9tZWRpY2FsIEVuZ2luZWVyaW5nOyBEZXBhcnRtZW50IG9mIENoZW1p
c3RyeTsgRGVwYXJ0bWVudCBvZiBDZWxsIGFuZCBNb2xlY3VsYXIgQmlvbG9neTsgUm9iZXJ0IEgu
IEx1cmllIENvbXByZWhlbnNpdmUgQ2FuY2VyIENlbnRlciwgTm9ydGh3ZXN0ZXJuIFVuaXZlcnNp
dHksIENoaWNhZ28sIElMIDYwNjExLCBVbml0ZWQgU3RhdGVzLiYjeEQ7RGVwYXJ0bWVudCBvZiBD
aGVtaWNhbCBhbmQgQmlvbG9naWNhbCBFbmdpbmVlcmluZzsgUm9iZXJ0IEguIEx1cmllIENvbXBy
ZWhlbnNpdmUgQ2FuY2VyIENlbnRlciwgTm9ydGh3ZXN0ZXJuIFVuaXZlcnNpdHksIENoaWNhZ28s
IElMIDYwNjExLCBVbml0ZWQgU3RhdGVzLiBFbGVjdHJvbmljIGFkZHJlc3M6IHdtbWlsbGVyQG5v
cnRod2VzdGVybi5lZHUuPC9hdXRoLWFkZHJlc3M+PHRpdGxlcz48dGl0bGU+U0lSVDEgaXMgYSBj
cml0aWNhbCByZWd1bGF0b3Igb2YgSzU2MiBjZWxsIGdyb3d0aCwgc3Vydml2YWwsIGFuZCBkaWZm
ZXJlbnRpYXRpb248L3RpdGxlPjxzZWNvbmRhcnktdGl0bGU+RXhwIENlbGwgUmVzPC9zZWNvbmRh
cnktdGl0bGU+PC90aXRsZXM+PHBlcmlvZGljYWw+PGZ1bGwtdGl0bGU+RXhwIENlbGwgUmVzPC9m
dWxsLXRpdGxlPjwvcGVyaW9kaWNhbD48cGFnZXM+NDAtNTI8L3BhZ2VzPjx2b2x1bWU+MzQ0PC92
b2x1bWU+PG51bWJlcj4xPC9udW1iZXI+PGVkaXRpb24+MjAxNi8wNC8xODwvZWRpdGlvbj48a2V5
d29yZHM+PGtleXdvcmQ+QXV0b3BoYWd5L2RydWcgZWZmZWN0czwva2V5d29yZD48a2V5d29yZD4q
Q2VsbCBEaWZmZXJlbnRpYXRpb24vZHJ1ZyBlZmZlY3RzPC9rZXl3b3JkPjxrZXl3b3JkPkNlbGwg
TGluZWFnZS9kcnVnIGVmZmVjdHM8L2tleXdvcmQ+PGtleXdvcmQ+Q2VsbCBQcm9saWZlcmF0aW9u
L2RydWcgZWZmZWN0czwva2V5d29yZD48a2V5d29yZD5DZWxsIFN1cnZpdmFsL2RydWcgZWZmZWN0
czwva2V5d29yZD48a2V5d29yZD5DeXRvc29sL21ldGFib2xpc208L2tleXdvcmQ+PGtleXdvcmQ+
RXJ5dGhyb2lkIENlbGxzL2N5dG9sb2d5L2RydWcgZWZmZWN0czwva2V5d29yZD48a2V5d29yZD5H
ZW5lIFNpbGVuY2luZy9kcnVnIGVmZmVjdHM8L2tleXdvcmQ+PGtleXdvcmQ+SGlzdG9uZSBEZWFj
ZXR5bGFzZXMvbWV0YWJvbGlzbTwva2V5d29yZD48a2V5d29yZD5IdW1hbnM8L2tleXdvcmQ+PGtl
eXdvcmQ+SW1hdGluaWIgTWVzeWxhdGUvcGhhcm1hY29sb2d5PC9rZXl3b3JkPjxrZXl3b3JkPks1
NjIgQ2VsbHM8L2tleXdvcmQ+PGtleXdvcmQ+TWVnYWthcnlvY3l0ZXMvY3l0b2xvZ3kvZHJ1ZyBl
ZmZlY3RzPC9rZXl3b3JkPjxrZXl3b3JkPk5pYWNpbmFtaWRlL3BoYXJtYWNvbG9neTwva2V5d29y
ZD48a2V5d29yZD5Qb2x5cGxvaWR5PC9rZXl3b3JkPjxrZXl3b3JkPlNpcnR1aW4gMS8qbWV0YWJv
bGlzbTwva2V5d29yZD48a2V5d29yZD5UZXRyYWRlY2Fub3lscGhvcmJvbCBBY2V0YXRlL3BoYXJt
YWNvbG9neTwva2V5d29yZD48a2V5d29yZD4qRGVhY2V0eWxhc2U8L2tleXdvcmQ+PGtleXdvcmQ+
Kks1NjIgY2VsbHM8L2tleXdvcmQ+PGtleXdvcmQ+KnNpcnQxPC9rZXl3b3JkPjwva2V5d29yZHM+
PGRhdGVzPjx5ZWFyPjIwMTY8L3llYXI+PHB1Yi1kYXRlcz48ZGF0ZT5NYXkgMTU8L2RhdGU+PC9w
dWItZGF0ZXM+PC9kYXRlcz48aXNibj4xMDkwLTI0MjIgKEVsZWN0cm9uaWMpJiN4RDswMDE0LTQ4
MjcgKExpbmtpbmcpPC9pc2JuPjxhY2Nlc3Npb24tbnVtPjI3MDg2MTY0PC9hY2Nlc3Npb24tbnVt
Pjx1cmxzPjxyZWxhdGVkLXVybHM+PHVybD5odHRwczovL3d3dy5uY2JpLm5sbS5uaWguZ292L3B1
Ym1lZC8yNzA4NjE2NDwvdXJsPjwvcmVsYXRlZC11cmxzPjwvdXJscz48Y3VzdG9tMj5QTUM0ODc5
MDg5PC9jdXN0b20yPjxlbGVjdHJvbmljLXJlc291cmNlLW51bT4xMC4xMDE2L2oueWV4Y3IuMjAx
Ni4wNC4wMTA8L2VsZWN0cm9uaWMtcmVzb3VyY2UtbnVtPjwvcmVjb3JkPjwvQ2l0ZT48Q2l0ZT48
QXV0aG9yPllhbmc8L0F1dGhvcj48WWVhcj4yMDE2PC9ZZWFyPjxSZWNOdW0+MzE8L1JlY051bT48
cmVjb3JkPjxyZWMtbnVtYmVyPjMxPC9yZWMtbnVtYmVyPjxmb3JlaWduLWtleXM+PGtleSBhcHA9
IkVOIiBkYi1pZD0icDByd2Ywd3dhMng1ZHFlZjl4bHhwMnJvMnZ3NXN3dHdzMnh2IiB0aW1lc3Rh
bXA9IjE1NzY5NzIyODgiPjMxPC9rZXk+PC9mb3JlaWduLWtleXM+PHJlZi10eXBlIG5hbWU9Ikpv
dXJuYWwgQXJ0aWNsZSI+MTc8L3JlZi10eXBlPjxjb250cmlidXRvcnM+PGF1dGhvcnM+PGF1dGhv
cj5ZYW5nLCBDLjwvYXV0aG9yPjxhdXRob3I+Q2FpLCBILjwvYXV0aG9yPjxhdXRob3I+TWVuZywg
WC48L2F1dGhvcj48L2F1dGhvcnM+PC9jb250cmlidXRvcnM+PGF1dGgtYWRkcmVzcz5DbGluaWNh
bCBMYWJvcmF0b3J5LCBUaGUgU2Vjb25kIEhvc3BpdGFsIG9mIERhbGlhbiBNZWRpY2FsIFVuaXZl
cnNpdHksIERhbGlhbiAxMTYwMjMsIENoaW5hLiYjeEQ7RGVwYXJ0bWVudCBvZiBMYWJvcmF0b3J5
IEhlbWF0b2xvZ3ksIENvbGxlZ2Ugb2YgTGFib3JhdG9yeSBNZWRpY2luZSwgRGFsaWFuIE1lZGlj
YWwgVW5pdmVyc2l0eSwgRGFsaWFuIDExNjAyMywgQ2hpbmEuIEVsZWN0cm9uaWMgYWRkcmVzczog
eGl1eGlhbmdfbWVuZ0BzaW5hLmNvbS48L2F1dGgtYWRkcmVzcz48dGl0bGVzPjx0aXRsZT5Qb2x5
cGh5bGxpbiBEIGluZHVjZXMgYXBvcHRvc2lzIGFuZCBkaWZmZXJlbnRpYXRpb24gaW4gSzU2MiBo
dW1hbiBsZXVrZW1pYSBjZWxsczwvdGl0bGU+PHNlY29uZGFyeS10aXRsZT5JbnQgSW1tdW5vcGhh
cm1hY29sPC9zZWNvbmRhcnktdGl0bGU+PC90aXRsZXM+PHBlcmlvZGljYWw+PGZ1bGwtdGl0bGU+
SW50IEltbXVub3BoYXJtYWNvbDwvZnVsbC10aXRsZT48L3BlcmlvZGljYWw+PHBhZ2VzPjE3LTIy
PC9wYWdlcz48dm9sdW1lPjM2PC92b2x1bWU+PGVkaXRpb24+MjAxNi8wNC8yMzwvZWRpdGlvbj48
a2V5d29yZHM+PGtleXdvcmQ+QW50aW5lb3BsYXN0aWMgQWdlbnRzLCBQaHl0b2dlbmljLypwaGFy
bWFjb2xvZ3k8L2tleXdvcmQ+PGtleXdvcmQ+QXBvcHRvc2lzL2RydWcgZWZmZWN0czwva2V5d29y
ZD48a2V5d29yZD5DYXNwYXNlIDMvbWV0YWJvbGlzbTwva2V5d29yZD48a2V5d29yZD5DZWxsIERp
ZmZlcmVudGlhdGlvbi9kcnVnIGVmZmVjdHM8L2tleXdvcmQ+PGtleXdvcmQ+RGlvc2dlbmluLyph
bmFsb2dzICZhbXA7IGRlcml2YXRpdmVzL3BoYXJtYWNvbG9neTwva2V5d29yZD48a2V5d29yZD5H
ZW5lcywgYWJsL2RydWcgZWZmZWN0czwva2V5d29yZD48a2V5d29yZD5IdW1hbnM8L2tleXdvcmQ+
PGtleXdvcmQ+SzU2MiBDZWxsczwva2V5d29yZD48a2V5d29yZD5MZXVrZW1pYSwgTXllbG9nZW5v
dXMsIENocm9uaWMsIEJDUi1BQkwgUG9zaXRpdmUvKmRydWcgdGhlcmFweTwva2V5d29yZD48a2V5
d29yZD5MaWxpYWNlYWUvKmltbXVub2xvZ3k8L2tleXdvcmQ+PGtleXdvcmQ+TWFjcm9waGFnZXMv
KmRydWcgZWZmZWN0cy9waHlzaW9sb2d5PC9rZXl3b3JkPjxrZXl3b3JkPipNZWRpY2luZSwgQ2hp
bmVzZSBUcmFkaXRpb25hbDwva2V5d29yZD48a2V5d29yZD5NaXRvY2hvbmRyaWEvKmRydWcgZWZm
ZWN0cy9tZXRhYm9saXNtPC9rZXl3b3JkPjxrZXl3b3JkPlByb3RvLU9uY29nZW5lIFByb3RlaW5z
IGMtYmNsLTIvZ2VuZXRpY3M8L2tleXdvcmQ+PGtleXdvcmQ+UHJvdG8tT25jb2dlbmUgUHJvdGVp
bnMgYy1iY3IvZ2VuZXRpY3M8L2tleXdvcmQ+PGtleXdvcmQ+U2Fwb25pbnMvKnBoYXJtYWNvbG9n
eTwva2V5d29yZD48a2V5d29yZD5BcG9wdG9zaXM8L2tleXdvcmQ+PGtleXdvcmQ+RGlmZmVyZW50
aWF0aW9uPC9rZXl3b3JkPjxrZXl3b3JkPks1NjI8L2tleXdvcmQ+PGtleXdvcmQ+UG9seXBoeWxs
aW4gRDwva2V5d29yZD48L2tleXdvcmRzPjxkYXRlcz48eWVhcj4yMDE2PC95ZWFyPjxwdWItZGF0
ZXM+PGRhdGU+SnVsPC9kYXRlPjwvcHViLWRhdGVzPjwvZGF0ZXM+PGlzYm4+MTg3OC0xNzA1IChF
bGVjdHJvbmljKSYjeEQ7MTU2Ny01NzY5IChMaW5raW5nKTwvaXNibj48YWNjZXNzaW9uLW51bT4y
NzEwNDMxNDwvYWNjZXNzaW9uLW51bT48dXJscz48cmVsYXRlZC11cmxzPjx1cmw+aHR0cHM6Ly93
d3cubmNiaS5ubG0ubmloLmdvdi9wdWJtZWQvMjcxMDQzMTQ8L3VybD48L3JlbGF0ZWQtdXJscz48
L3VybHM+PGVsZWN0cm9uaWMtcmVzb3VyY2UtbnVtPjEwLjEwMTYvai5pbnRpbXAuMjAxNi4wNC4w
MTE8L2VsZWN0cm9uaWMtcmVzb3VyY2UtbnVtPjwvcmVjb3JkPjwvQ2l0ZT48L0VuZE5vdGU+AG==
</w:fldData>
        </w:fldChar>
      </w:r>
      <w:r w:rsidR="002D78DA" w:rsidRPr="00493696">
        <w:rPr>
          <w:rFonts w:cstheme="minorHAnsi"/>
          <w:sz w:val="21"/>
          <w:szCs w:val="21"/>
        </w:rPr>
        <w:instrText xml:space="preserve"> ADDIN EN.CITE </w:instrText>
      </w:r>
      <w:r w:rsidR="002D78DA" w:rsidRPr="00493696">
        <w:rPr>
          <w:rFonts w:cstheme="minorHAnsi"/>
          <w:sz w:val="21"/>
          <w:szCs w:val="21"/>
        </w:rPr>
        <w:fldChar w:fldCharType="begin">
          <w:fldData xml:space="preserve">PEVuZE5vdGU+PENpdGU+PEF1dGhvcj5DaHlsaWNraTwvQXV0aG9yPjxZZWFyPjIwMDA8L1llYXI+
PFJlY051bT4zMjwvUmVjTnVtPjxEaXNwbGF5VGV4dD48c3R5bGUgZmFjZT0ic3VwZXJzY3JpcHQi
PjMxLTMzPC9zdHlsZT48L0Rpc3BsYXlUZXh0PjxyZWNvcmQ+PHJlYy1udW1iZXI+MzI8L3JlYy1u
dW1iZXI+PGZvcmVpZ24ta2V5cz48a2V5IGFwcD0iRU4iIGRiLWlkPSJwMHJ3ZjB3d2EyeDVkcWVm
OXhseHAycm8ydnc1c3d0d3MyeHYiIHRpbWVzdGFtcD0iMTU3Njk3MjMxOSI+MzI8L2tleT48L2Zv
cmVpZ24ta2V5cz48cmVmLXR5cGUgbmFtZT0iSm91cm5hbCBBcnRpY2xlIj4xNzwvcmVmLXR5cGU+
PGNvbnRyaWJ1dG9ycz48YXV0aG9ycz48YXV0aG9yPkNoeWxpY2tpLCBLLjwvYXV0aG9yPjxhdXRo
b3I+RWhpbmdlciwgTS48L2F1dGhvcj48YXV0aG9yPlN2ZWRiZXJnLCBILjwvYXV0aG9yPjxhdXRo
b3I+QmVyZ2gsIEcuPC9hdXRob3I+PGF1dGhvcj5PbHNzb24sIEkuPC9hdXRob3I+PGF1dGhvcj5H
dWxsYmVyZywgVS48L2F1dGhvcj48L2F1dGhvcnM+PC9jb250cmlidXRvcnM+PGF1dGgtYWRkcmVz
cz5EZXBhcnRtZW50IG9mIEhlbWF0b2xvZ3ksIEx1bmQgVW5pdmVyc2l0eSwgU3dlZGVuLiBLcmlz
dGluYS5DaHlsaWNraUBoZW1hdG9sb2dpLmx1LnNlPC9hdXRoLWFkZHJlc3M+PHRpdGxlcz48dGl0
bGU+cDUzLW1lZGlhdGVkIGRpZmZlcmVudGlhdGlvbiBvZiB0aGUgZXJ5dGhyb2xldWtlbWlhIGNl
bGwgbGluZSBLNTYyPC90aXRsZT48c2Vjb25kYXJ5LXRpdGxlPkNlbGwgR3Jvd3RoIERpZmZlcjwv
c2Vjb25kYXJ5LXRpdGxlPjwvdGl0bGVzPjxwZXJpb2RpY2FsPjxmdWxsLXRpdGxlPkNlbGwgR3Jv
d3RoIERpZmZlcjwvZnVsbC10aXRsZT48L3BlcmlvZGljYWw+PHBhZ2VzPjMxNS0yNDwvcGFnZXM+
PHZvbHVtZT4xMTwvdm9sdW1lPjxudW1iZXI+NjwvbnVtYmVyPjxlZGl0aW9uPjIwMDAvMDcvMjY8
L2VkaXRpb24+PGtleXdvcmRzPjxrZXl3b3JkPkFuaW1hbHM8L2tleXdvcmQ+PGtleXdvcmQ+QW50
aWdlbnMsIENEL21ldGFib2xpc208L2tleXdvcmQ+PGtleXdvcmQ+QmVuemlkaW5lcy9tZXRhYm9s
aXNtPC9rZXl3b3JkPjxrZXl3b3JkPkJsb3R0aW5nLCBXZXN0ZXJuPC9rZXl3b3JkPjxrZXl3b3Jk
PkNlbGwgQ3ljbGU8L2tleXdvcmQ+PGtleXdvcmQ+Q2VsbCBEZWF0aDwva2V5d29yZD48a2V5d29y
ZD5DZWxsIERpZmZlcmVudGlhdGlvbjwva2V5d29yZD48a2V5d29yZD5DZWxsIFNlcGFyYXRpb248
L2tleXdvcmQ+PGtleXdvcmQ+Q3ljbGluLURlcGVuZGVudCBLaW5hc2UgSW5oaWJpdG9yIHAyMTwv
a2V5d29yZD48a2V5d29yZD5DeWNsaW5zL21ldGFib2xpc208L2tleXdvcmQ+PGtleXdvcmQ+RE5B
LCBDb21wbGVtZW50YXJ5L21ldGFib2xpc208L2tleXdvcmQ+PGtleXdvcmQ+RG9zZS1SZXNwb25z
ZSBSZWxhdGlvbnNoaXAsIERydWc8L2tleXdvcmQ+PGtleXdvcmQ+RmxvdyBDeXRvbWV0cnk8L2tl
eXdvcmQ+PGtleXdvcmQ+R2VuZXRpYyBWZWN0b3JzPC9rZXl3b3JkPjxrZXl3b3JkPkhlbWluL21l
dGFib2xpc20vcGhhcm1hY29sb2d5PC9rZXl3b3JkPjxrZXl3b3JkPkhlbW9nbG9iaW5zL21ldGFi
b2xpc208L2tleXdvcmQ+PGtleXdvcmQ+SHVtYW5zPC9rZXl3b3JkPjxrZXl3b3JkPkludGVncmlu
IGJldGEzPC9rZXl3b3JkPjxrZXl3b3JkPks1NjIgQ2VsbHM8L2tleXdvcmQ+PGtleXdvcmQ+Kk1l
bWJyYW5lIEdseWNvcHJvdGVpbnM8L2tleXdvcmQ+PGtleXdvcmQ+TWljZTwva2V5d29yZD48a2V5
d29yZD5NdXRhZ2VuZXNpczwva2V5d29yZD48a2V5d29yZD5QaGVub3R5cGU8L2tleXdvcmQ+PGtl
eXdvcmQ+UGhvc3Bob3J5bGF0aW9uPC9rZXl3b3JkPjxrZXl3b3JkPlBsYXRlbGV0IE1lbWJyYW5l
IEdseWNvcHJvdGVpbnMvbWV0YWJvbGlzbTwva2V5d29yZD48a2V5d29yZD5QcmVjaXBpdGluIFRl
c3RzPC9rZXl3b3JkPjxrZXl3b3JkPlRlbXBlcmF0dXJlPC9rZXl3b3JkPjxrZXl3b3JkPlRldHJh
ZGVjYW5veWxwaG9yYm9sIEFjZXRhdGUvcGhhcm1hY29sb2d5PC9rZXl3b3JkPjxrZXl3b3JkPlRl
dHJhc3BhbmluIDI5PC9rZXl3b3JkPjxrZXl3b3JkPlRpbWUgRmFjdG9yczwva2V5d29yZD48a2V5
d29yZD5UcmFuc2ZlY3Rpb248L2tleXdvcmQ+PGtleXdvcmQ+VHVtb3IgU3VwcHJlc3NvciBQcm90
ZWluIHA1My8qZ2VuZXRpY3MvKm1ldGFib2xpc208L2tleXdvcmQ+PC9rZXl3b3Jkcz48ZGF0ZXM+
PHllYXI+MjAwMDwveWVhcj48cHViLWRhdGVzPjxkYXRlPkp1bjwvZGF0ZT48L3B1Yi1kYXRlcz48
L2RhdGVzPjxpc2JuPjEwNDQtOTUyMyAoUHJpbnQpJiN4RDsxMDQ0LTk1MjMgKExpbmtpbmcpPC9p
c2JuPjxhY2Nlc3Npb24tbnVtPjEwOTEwMDk4PC9hY2Nlc3Npb24tbnVtPjx1cmxzPjxyZWxhdGVk
LXVybHM+PHVybD5odHRwczovL3d3dy5uY2JpLm5sbS5uaWguZ292L3B1Ym1lZC8xMDkxMDA5ODwv
dXJsPjwvcmVsYXRlZC11cmxzPjwvdXJscz48L3JlY29yZD48L0NpdGU+PENpdGU+PEF1dGhvcj5E
dW5jYW48L0F1dGhvcj48WWVhcj4yMDE2PC9ZZWFyPjxSZWNOdW0+MzM8L1JlY051bT48cmVjb3Jk
PjxyZWMtbnVtYmVyPjMzPC9yZWMtbnVtYmVyPjxmb3JlaWduLWtleXM+PGtleSBhcHA9IkVOIiBk
Yi1pZD0icDByd2Ywd3dhMng1ZHFlZjl4bHhwMnJvMnZ3NXN3dHdzMnh2IiB0aW1lc3RhbXA9IjE1
NzY5NzIzNDkiPjMzPC9rZXk+PC9mb3JlaWduLWtleXM+PHJlZi10eXBlIG5hbWU9IkpvdXJuYWwg
QXJ0aWNsZSI+MTc8L3JlZi10eXBlPjxjb250cmlidXRvcnM+PGF1dGhvcnM+PGF1dGhvcj5EdW5j
YW4sIE0uIFQuPC9hdXRob3I+PGF1dGhvcj5EZUx1Y2EsIFQuIEEuPC9hdXRob3I+PGF1dGhvcj5L
dW8sIEguIFkuPC9hdXRob3I+PGF1dGhvcj5ZaSwgTS48L2F1dGhvcj48YXV0aG9yPk1ya3NpY2gs
IE0uPC9hdXRob3I+PGF1dGhvcj5NaWxsZXIsIFcuIE0uPC9hdXRob3I+PC9hdXRob3JzPjwvY29u
dHJpYnV0b3JzPjxhdXRoLWFkZHJlc3M+RGVwYXJ0bWVudCBvZiBDaGVtaWNhbCBhbmQgQmlvbG9n
aWNhbCBFbmdpbmVlcmluZy4mI3hEO0RlcGFydG1lbnQgb2YgQmlvbWVkaWNhbCBFbmdpbmVlcmlu
ZzsgRGVwYXJ0bWVudCBvZiBDaGVtaXN0cnk7IERlcGFydG1lbnQgb2YgQ2VsbCBhbmQgTW9sZWN1
bGFyIEJpb2xvZ3kuJiN4RDtNYXN0ZXIgb2YgQmlvdGVjaG5vbG9neSBQcm9ncmFtLCBOb3J0aHdl
c3Rlcm4gVW5pdmVyc2l0eSwgRXZhbnN0b24sIElMIDYwMjA4LCBVbml0ZWQgU3RhdGVzLiYjeEQ7
RGVwYXJ0bWVudCBvZiBCaW9tZWRpY2FsIEVuZ2luZWVyaW5nOyBEZXBhcnRtZW50IG9mIENoZW1p
c3RyeTsgRGVwYXJ0bWVudCBvZiBDZWxsIGFuZCBNb2xlY3VsYXIgQmlvbG9neTsgUm9iZXJ0IEgu
IEx1cmllIENvbXByZWhlbnNpdmUgQ2FuY2VyIENlbnRlciwgTm9ydGh3ZXN0ZXJuIFVuaXZlcnNp
dHksIENoaWNhZ28sIElMIDYwNjExLCBVbml0ZWQgU3RhdGVzLiYjeEQ7RGVwYXJ0bWVudCBvZiBD
aGVtaWNhbCBhbmQgQmlvbG9naWNhbCBFbmdpbmVlcmluZzsgUm9iZXJ0IEguIEx1cmllIENvbXBy
ZWhlbnNpdmUgQ2FuY2VyIENlbnRlciwgTm9ydGh3ZXN0ZXJuIFVuaXZlcnNpdHksIENoaWNhZ28s
IElMIDYwNjExLCBVbml0ZWQgU3RhdGVzLiBFbGVjdHJvbmljIGFkZHJlc3M6IHdtbWlsbGVyQG5v
cnRod2VzdGVybi5lZHUuPC9hdXRoLWFkZHJlc3M+PHRpdGxlcz48dGl0bGU+U0lSVDEgaXMgYSBj
cml0aWNhbCByZWd1bGF0b3Igb2YgSzU2MiBjZWxsIGdyb3d0aCwgc3Vydml2YWwsIGFuZCBkaWZm
ZXJlbnRpYXRpb248L3RpdGxlPjxzZWNvbmRhcnktdGl0bGU+RXhwIENlbGwgUmVzPC9zZWNvbmRh
cnktdGl0bGU+PC90aXRsZXM+PHBlcmlvZGljYWw+PGZ1bGwtdGl0bGU+RXhwIENlbGwgUmVzPC9m
dWxsLXRpdGxlPjwvcGVyaW9kaWNhbD48cGFnZXM+NDAtNTI8L3BhZ2VzPjx2b2x1bWU+MzQ0PC92
b2x1bWU+PG51bWJlcj4xPC9udW1iZXI+PGVkaXRpb24+MjAxNi8wNC8xODwvZWRpdGlvbj48a2V5
d29yZHM+PGtleXdvcmQ+QXV0b3BoYWd5L2RydWcgZWZmZWN0czwva2V5d29yZD48a2V5d29yZD4q
Q2VsbCBEaWZmZXJlbnRpYXRpb24vZHJ1ZyBlZmZlY3RzPC9rZXl3b3JkPjxrZXl3b3JkPkNlbGwg
TGluZWFnZS9kcnVnIGVmZmVjdHM8L2tleXdvcmQ+PGtleXdvcmQ+Q2VsbCBQcm9saWZlcmF0aW9u
L2RydWcgZWZmZWN0czwva2V5d29yZD48a2V5d29yZD5DZWxsIFN1cnZpdmFsL2RydWcgZWZmZWN0
czwva2V5d29yZD48a2V5d29yZD5DeXRvc29sL21ldGFib2xpc208L2tleXdvcmQ+PGtleXdvcmQ+
RXJ5dGhyb2lkIENlbGxzL2N5dG9sb2d5L2RydWcgZWZmZWN0czwva2V5d29yZD48a2V5d29yZD5H
ZW5lIFNpbGVuY2luZy9kcnVnIGVmZmVjdHM8L2tleXdvcmQ+PGtleXdvcmQ+SGlzdG9uZSBEZWFj
ZXR5bGFzZXMvbWV0YWJvbGlzbTwva2V5d29yZD48a2V5d29yZD5IdW1hbnM8L2tleXdvcmQ+PGtl
eXdvcmQ+SW1hdGluaWIgTWVzeWxhdGUvcGhhcm1hY29sb2d5PC9rZXl3b3JkPjxrZXl3b3JkPks1
NjIgQ2VsbHM8L2tleXdvcmQ+PGtleXdvcmQ+TWVnYWthcnlvY3l0ZXMvY3l0b2xvZ3kvZHJ1ZyBl
ZmZlY3RzPC9rZXl3b3JkPjxrZXl3b3JkPk5pYWNpbmFtaWRlL3BoYXJtYWNvbG9neTwva2V5d29y
ZD48a2V5d29yZD5Qb2x5cGxvaWR5PC9rZXl3b3JkPjxrZXl3b3JkPlNpcnR1aW4gMS8qbWV0YWJv
bGlzbTwva2V5d29yZD48a2V5d29yZD5UZXRyYWRlY2Fub3lscGhvcmJvbCBBY2V0YXRlL3BoYXJt
YWNvbG9neTwva2V5d29yZD48a2V5d29yZD4qRGVhY2V0eWxhc2U8L2tleXdvcmQ+PGtleXdvcmQ+
Kks1NjIgY2VsbHM8L2tleXdvcmQ+PGtleXdvcmQ+KnNpcnQxPC9rZXl3b3JkPjwva2V5d29yZHM+
PGRhdGVzPjx5ZWFyPjIwMTY8L3llYXI+PHB1Yi1kYXRlcz48ZGF0ZT5NYXkgMTU8L2RhdGU+PC9w
dWItZGF0ZXM+PC9kYXRlcz48aXNibj4xMDkwLTI0MjIgKEVsZWN0cm9uaWMpJiN4RDswMDE0LTQ4
MjcgKExpbmtpbmcpPC9pc2JuPjxhY2Nlc3Npb24tbnVtPjI3MDg2MTY0PC9hY2Nlc3Npb24tbnVt
Pjx1cmxzPjxyZWxhdGVkLXVybHM+PHVybD5odHRwczovL3d3dy5uY2JpLm5sbS5uaWguZ292L3B1
Ym1lZC8yNzA4NjE2NDwvdXJsPjwvcmVsYXRlZC11cmxzPjwvdXJscz48Y3VzdG9tMj5QTUM0ODc5
MDg5PC9jdXN0b20yPjxlbGVjdHJvbmljLXJlc291cmNlLW51bT4xMC4xMDE2L2oueWV4Y3IuMjAx
Ni4wNC4wMTA8L2VsZWN0cm9uaWMtcmVzb3VyY2UtbnVtPjwvcmVjb3JkPjwvQ2l0ZT48Q2l0ZT48
QXV0aG9yPllhbmc8L0F1dGhvcj48WWVhcj4yMDE2PC9ZZWFyPjxSZWNOdW0+MzE8L1JlY051bT48
cmVjb3JkPjxyZWMtbnVtYmVyPjMxPC9yZWMtbnVtYmVyPjxmb3JlaWduLWtleXM+PGtleSBhcHA9
IkVOIiBkYi1pZD0icDByd2Ywd3dhMng1ZHFlZjl4bHhwMnJvMnZ3NXN3dHdzMnh2IiB0aW1lc3Rh
bXA9IjE1NzY5NzIyODgiPjMxPC9rZXk+PC9mb3JlaWduLWtleXM+PHJlZi10eXBlIG5hbWU9Ikpv
dXJuYWwgQXJ0aWNsZSI+MTc8L3JlZi10eXBlPjxjb250cmlidXRvcnM+PGF1dGhvcnM+PGF1dGhv
cj5ZYW5nLCBDLjwvYXV0aG9yPjxhdXRob3I+Q2FpLCBILjwvYXV0aG9yPjxhdXRob3I+TWVuZywg
WC48L2F1dGhvcj48L2F1dGhvcnM+PC9jb250cmlidXRvcnM+PGF1dGgtYWRkcmVzcz5DbGluaWNh
bCBMYWJvcmF0b3J5LCBUaGUgU2Vjb25kIEhvc3BpdGFsIG9mIERhbGlhbiBNZWRpY2FsIFVuaXZl
cnNpdHksIERhbGlhbiAxMTYwMjMsIENoaW5hLiYjeEQ7RGVwYXJ0bWVudCBvZiBMYWJvcmF0b3J5
IEhlbWF0b2xvZ3ksIENvbGxlZ2Ugb2YgTGFib3JhdG9yeSBNZWRpY2luZSwgRGFsaWFuIE1lZGlj
YWwgVW5pdmVyc2l0eSwgRGFsaWFuIDExNjAyMywgQ2hpbmEuIEVsZWN0cm9uaWMgYWRkcmVzczog
eGl1eGlhbmdfbWVuZ0BzaW5hLmNvbS48L2F1dGgtYWRkcmVzcz48dGl0bGVzPjx0aXRsZT5Qb2x5
cGh5bGxpbiBEIGluZHVjZXMgYXBvcHRvc2lzIGFuZCBkaWZmZXJlbnRpYXRpb24gaW4gSzU2MiBo
dW1hbiBsZXVrZW1pYSBjZWxsczwvdGl0bGU+PHNlY29uZGFyeS10aXRsZT5JbnQgSW1tdW5vcGhh
cm1hY29sPC9zZWNvbmRhcnktdGl0bGU+PC90aXRsZXM+PHBlcmlvZGljYWw+PGZ1bGwtdGl0bGU+
SW50IEltbXVub3BoYXJtYWNvbDwvZnVsbC10aXRsZT48L3BlcmlvZGljYWw+PHBhZ2VzPjE3LTIy
PC9wYWdlcz48dm9sdW1lPjM2PC92b2x1bWU+PGVkaXRpb24+MjAxNi8wNC8yMzwvZWRpdGlvbj48
a2V5d29yZHM+PGtleXdvcmQ+QW50aW5lb3BsYXN0aWMgQWdlbnRzLCBQaHl0b2dlbmljLypwaGFy
bWFjb2xvZ3k8L2tleXdvcmQ+PGtleXdvcmQ+QXBvcHRvc2lzL2RydWcgZWZmZWN0czwva2V5d29y
ZD48a2V5d29yZD5DYXNwYXNlIDMvbWV0YWJvbGlzbTwva2V5d29yZD48a2V5d29yZD5DZWxsIERp
ZmZlcmVudGlhdGlvbi9kcnVnIGVmZmVjdHM8L2tleXdvcmQ+PGtleXdvcmQ+RGlvc2dlbmluLyph
bmFsb2dzICZhbXA7IGRlcml2YXRpdmVzL3BoYXJtYWNvbG9neTwva2V5d29yZD48a2V5d29yZD5H
ZW5lcywgYWJsL2RydWcgZWZmZWN0czwva2V5d29yZD48a2V5d29yZD5IdW1hbnM8L2tleXdvcmQ+
PGtleXdvcmQ+SzU2MiBDZWxsczwva2V5d29yZD48a2V5d29yZD5MZXVrZW1pYSwgTXllbG9nZW5v
dXMsIENocm9uaWMsIEJDUi1BQkwgUG9zaXRpdmUvKmRydWcgdGhlcmFweTwva2V5d29yZD48a2V5
d29yZD5MaWxpYWNlYWUvKmltbXVub2xvZ3k8L2tleXdvcmQ+PGtleXdvcmQ+TWFjcm9waGFnZXMv
KmRydWcgZWZmZWN0cy9waHlzaW9sb2d5PC9rZXl3b3JkPjxrZXl3b3JkPipNZWRpY2luZSwgQ2hp
bmVzZSBUcmFkaXRpb25hbDwva2V5d29yZD48a2V5d29yZD5NaXRvY2hvbmRyaWEvKmRydWcgZWZm
ZWN0cy9tZXRhYm9saXNtPC9rZXl3b3JkPjxrZXl3b3JkPlByb3RvLU9uY29nZW5lIFByb3RlaW5z
IGMtYmNsLTIvZ2VuZXRpY3M8L2tleXdvcmQ+PGtleXdvcmQ+UHJvdG8tT25jb2dlbmUgUHJvdGVp
bnMgYy1iY3IvZ2VuZXRpY3M8L2tleXdvcmQ+PGtleXdvcmQ+U2Fwb25pbnMvKnBoYXJtYWNvbG9n
eTwva2V5d29yZD48a2V5d29yZD5BcG9wdG9zaXM8L2tleXdvcmQ+PGtleXdvcmQ+RGlmZmVyZW50
aWF0aW9uPC9rZXl3b3JkPjxrZXl3b3JkPks1NjI8L2tleXdvcmQ+PGtleXdvcmQ+UG9seXBoeWxs
aW4gRDwva2V5d29yZD48L2tleXdvcmRzPjxkYXRlcz48eWVhcj4yMDE2PC95ZWFyPjxwdWItZGF0
ZXM+PGRhdGU+SnVsPC9kYXRlPjwvcHViLWRhdGVzPjwvZGF0ZXM+PGlzYm4+MTg3OC0xNzA1IChF
bGVjdHJvbmljKSYjeEQ7MTU2Ny01NzY5IChMaW5raW5nKTwvaXNibj48YWNjZXNzaW9uLW51bT4y
NzEwNDMxNDwvYWNjZXNzaW9uLW51bT48dXJscz48cmVsYXRlZC11cmxzPjx1cmw+aHR0cHM6Ly93
d3cubmNiaS5ubG0ubmloLmdvdi9wdWJtZWQvMjcxMDQzMTQ8L3VybD48L3JlbGF0ZWQtdXJscz48
L3VybHM+PGVsZWN0cm9uaWMtcmVzb3VyY2UtbnVtPjEwLjEwMTYvai5pbnRpbXAuMjAxNi4wNC4w
MTE8L2VsZWN0cm9uaWMtcmVzb3VyY2UtbnVtPjwvcmVjb3JkPjwvQ2l0ZT48L0VuZE5vdGU+AG==
</w:fldData>
        </w:fldChar>
      </w:r>
      <w:r w:rsidR="002D78DA" w:rsidRPr="00493696">
        <w:rPr>
          <w:rFonts w:cstheme="minorHAnsi"/>
          <w:sz w:val="21"/>
          <w:szCs w:val="21"/>
        </w:rPr>
        <w:instrText xml:space="preserve"> ADDIN EN.CITE.DATA </w:instrText>
      </w:r>
      <w:r w:rsidR="002D78DA" w:rsidRPr="00493696">
        <w:rPr>
          <w:rFonts w:cstheme="minorHAnsi"/>
          <w:sz w:val="21"/>
          <w:szCs w:val="21"/>
        </w:rPr>
      </w:r>
      <w:r w:rsidR="002D78DA" w:rsidRPr="00493696">
        <w:rPr>
          <w:rFonts w:cstheme="minorHAnsi"/>
          <w:sz w:val="21"/>
          <w:szCs w:val="21"/>
        </w:rPr>
        <w:fldChar w:fldCharType="end"/>
      </w:r>
      <w:r w:rsidR="002D78DA" w:rsidRPr="00493696">
        <w:rPr>
          <w:rFonts w:cstheme="minorHAnsi"/>
          <w:sz w:val="21"/>
          <w:szCs w:val="21"/>
        </w:rPr>
      </w:r>
      <w:r w:rsidR="002D78DA" w:rsidRPr="00493696">
        <w:rPr>
          <w:rFonts w:cstheme="minorHAnsi"/>
          <w:sz w:val="21"/>
          <w:szCs w:val="21"/>
        </w:rPr>
        <w:fldChar w:fldCharType="separate"/>
      </w:r>
      <w:r w:rsidR="002D78DA" w:rsidRPr="00493696">
        <w:rPr>
          <w:rFonts w:cstheme="minorHAnsi"/>
          <w:noProof/>
          <w:sz w:val="21"/>
          <w:szCs w:val="21"/>
          <w:vertAlign w:val="superscript"/>
        </w:rPr>
        <w:t>31-33</w:t>
      </w:r>
      <w:r w:rsidR="002D78DA" w:rsidRPr="00493696">
        <w:rPr>
          <w:rFonts w:cstheme="minorHAnsi"/>
          <w:sz w:val="21"/>
          <w:szCs w:val="21"/>
        </w:rPr>
        <w:fldChar w:fldCharType="end"/>
      </w:r>
      <w:r w:rsidR="0060450B" w:rsidRPr="00493696">
        <w:rPr>
          <w:rFonts w:cstheme="minorHAnsi"/>
          <w:sz w:val="21"/>
          <w:szCs w:val="21"/>
        </w:rPr>
        <w:t>.</w:t>
      </w:r>
      <w:r w:rsidR="00320CB1" w:rsidRPr="00493696">
        <w:rPr>
          <w:rFonts w:cstheme="minorHAnsi"/>
          <w:sz w:val="21"/>
          <w:szCs w:val="21"/>
        </w:rPr>
        <w:t xml:space="preserve"> </w:t>
      </w:r>
      <w:r w:rsidR="00057D53" w:rsidRPr="00493696">
        <w:rPr>
          <w:rFonts w:cstheme="minorHAnsi"/>
          <w:sz w:val="21"/>
          <w:szCs w:val="21"/>
        </w:rPr>
        <w:t>Counter plots of K562 single cells</w:t>
      </w:r>
      <w:r w:rsidR="004D5071" w:rsidRPr="00493696">
        <w:rPr>
          <w:rFonts w:cstheme="minorHAnsi"/>
          <w:sz w:val="21"/>
          <w:szCs w:val="21"/>
        </w:rPr>
        <w:t xml:space="preserve"> (red</w:t>
      </w:r>
      <w:r w:rsidR="002D78DA" w:rsidRPr="00493696">
        <w:rPr>
          <w:rFonts w:cstheme="minorHAnsi"/>
          <w:sz w:val="21"/>
          <w:szCs w:val="21"/>
        </w:rPr>
        <w:t xml:space="preserve"> lines</w:t>
      </w:r>
      <w:r w:rsidR="004D5071" w:rsidRPr="00493696">
        <w:rPr>
          <w:rFonts w:cstheme="minorHAnsi"/>
          <w:sz w:val="21"/>
          <w:szCs w:val="21"/>
        </w:rPr>
        <w:t>)</w:t>
      </w:r>
      <w:r w:rsidR="00057D53" w:rsidRPr="00493696">
        <w:rPr>
          <w:rFonts w:cstheme="minorHAnsi"/>
          <w:sz w:val="21"/>
          <w:szCs w:val="21"/>
        </w:rPr>
        <w:t xml:space="preserve"> and K562 bulk cells</w:t>
      </w:r>
      <w:r w:rsidR="004D5071" w:rsidRPr="00493696">
        <w:rPr>
          <w:rFonts w:cstheme="minorHAnsi"/>
          <w:sz w:val="21"/>
          <w:szCs w:val="21"/>
        </w:rPr>
        <w:t xml:space="preserve"> (blue</w:t>
      </w:r>
      <w:r w:rsidR="002D78DA" w:rsidRPr="00493696">
        <w:rPr>
          <w:rFonts w:cstheme="minorHAnsi"/>
          <w:sz w:val="21"/>
          <w:szCs w:val="21"/>
        </w:rPr>
        <w:t xml:space="preserve"> lines</w:t>
      </w:r>
      <w:r w:rsidR="004D5071" w:rsidRPr="00493696">
        <w:rPr>
          <w:rFonts w:cstheme="minorHAnsi"/>
          <w:sz w:val="21"/>
          <w:szCs w:val="21"/>
        </w:rPr>
        <w:t>)</w:t>
      </w:r>
      <w:r w:rsidR="00057D53" w:rsidRPr="00493696">
        <w:rPr>
          <w:rFonts w:cstheme="minorHAnsi"/>
          <w:sz w:val="21"/>
          <w:szCs w:val="21"/>
        </w:rPr>
        <w:t xml:space="preserve"> indicated </w:t>
      </w:r>
      <w:r w:rsidR="001C3C50" w:rsidRPr="00493696">
        <w:rPr>
          <w:rFonts w:cstheme="minorHAnsi"/>
          <w:sz w:val="21"/>
          <w:szCs w:val="21"/>
        </w:rPr>
        <w:t xml:space="preserve">epigenetic similarities between datasets </w:t>
      </w:r>
      <w:r w:rsidR="004254A6">
        <w:rPr>
          <w:rFonts w:cstheme="minorHAnsi"/>
          <w:sz w:val="21"/>
          <w:szCs w:val="21"/>
        </w:rPr>
        <w:t xml:space="preserve">from </w:t>
      </w:r>
      <w:r w:rsidR="001C3C50" w:rsidRPr="00493696">
        <w:rPr>
          <w:rFonts w:cstheme="minorHAnsi"/>
          <w:sz w:val="21"/>
          <w:szCs w:val="21"/>
        </w:rPr>
        <w:t xml:space="preserve">K562 single and bulk cells. </w:t>
      </w:r>
      <w:r w:rsidR="00582629" w:rsidRPr="00493696">
        <w:rPr>
          <w:rFonts w:cstheme="minorHAnsi"/>
          <w:sz w:val="21"/>
          <w:szCs w:val="21"/>
        </w:rPr>
        <w:t xml:space="preserve">These data </w:t>
      </w:r>
      <w:r w:rsidR="00694A83" w:rsidRPr="00493696">
        <w:rPr>
          <w:rFonts w:cstheme="minorHAnsi"/>
          <w:sz w:val="21"/>
          <w:szCs w:val="21"/>
        </w:rPr>
        <w:t>support</w:t>
      </w:r>
      <w:r w:rsidR="004254A6">
        <w:rPr>
          <w:rFonts w:cstheme="minorHAnsi"/>
          <w:sz w:val="21"/>
          <w:szCs w:val="21"/>
        </w:rPr>
        <w:t xml:space="preserve"> the </w:t>
      </w:r>
      <w:proofErr w:type="gramStart"/>
      <w:r w:rsidR="004254A6">
        <w:rPr>
          <w:rFonts w:cstheme="minorHAnsi"/>
          <w:sz w:val="21"/>
          <w:szCs w:val="21"/>
        </w:rPr>
        <w:t xml:space="preserve">conclusion </w:t>
      </w:r>
      <w:r w:rsidR="002605A2" w:rsidRPr="00493696">
        <w:rPr>
          <w:rFonts w:cstheme="minorHAnsi"/>
          <w:sz w:val="21"/>
          <w:szCs w:val="21"/>
        </w:rPr>
        <w:t xml:space="preserve"> </w:t>
      </w:r>
      <w:r w:rsidR="00582629" w:rsidRPr="00493696">
        <w:rPr>
          <w:rFonts w:cstheme="minorHAnsi"/>
          <w:sz w:val="21"/>
          <w:szCs w:val="21"/>
        </w:rPr>
        <w:t>that</w:t>
      </w:r>
      <w:proofErr w:type="gramEnd"/>
      <w:r w:rsidR="00582629" w:rsidRPr="00493696">
        <w:rPr>
          <w:rFonts w:cstheme="minorHAnsi"/>
          <w:sz w:val="21"/>
          <w:szCs w:val="21"/>
        </w:rPr>
        <w:t xml:space="preserve"> signals </w:t>
      </w:r>
      <w:r w:rsidR="004254A6">
        <w:rPr>
          <w:rFonts w:cstheme="minorHAnsi"/>
          <w:sz w:val="21"/>
          <w:szCs w:val="21"/>
        </w:rPr>
        <w:t>from</w:t>
      </w:r>
      <w:r w:rsidR="00582629" w:rsidRPr="00493696">
        <w:rPr>
          <w:rFonts w:cstheme="minorHAnsi"/>
          <w:sz w:val="21"/>
          <w:szCs w:val="21"/>
        </w:rPr>
        <w:t xml:space="preserve"> </w:t>
      </w:r>
      <w:proofErr w:type="spellStart"/>
      <w:r w:rsidR="00582629" w:rsidRPr="00493696">
        <w:rPr>
          <w:rFonts w:cstheme="minorHAnsi"/>
          <w:sz w:val="21"/>
          <w:szCs w:val="21"/>
        </w:rPr>
        <w:t>RscEpi</w:t>
      </w:r>
      <w:proofErr w:type="spellEnd"/>
      <w:r w:rsidR="00582629" w:rsidRPr="00493696">
        <w:rPr>
          <w:rFonts w:cstheme="minorHAnsi"/>
          <w:sz w:val="21"/>
          <w:szCs w:val="21"/>
        </w:rPr>
        <w:t xml:space="preserve">-seq </w:t>
      </w:r>
      <w:r w:rsidR="00713057" w:rsidRPr="00493696">
        <w:rPr>
          <w:rFonts w:cstheme="minorHAnsi"/>
          <w:sz w:val="21"/>
          <w:szCs w:val="21"/>
        </w:rPr>
        <w:t xml:space="preserve">can recognize cell </w:t>
      </w:r>
      <w:r w:rsidR="002626A0" w:rsidRPr="00493696">
        <w:rPr>
          <w:rFonts w:cstheme="minorHAnsi"/>
          <w:sz w:val="21"/>
          <w:szCs w:val="21"/>
        </w:rPr>
        <w:t>identi</w:t>
      </w:r>
      <w:r w:rsidR="002626A0">
        <w:rPr>
          <w:rFonts w:cstheme="minorHAnsi"/>
          <w:sz w:val="21"/>
          <w:szCs w:val="21"/>
        </w:rPr>
        <w:t>t</w:t>
      </w:r>
      <w:r w:rsidR="002626A0" w:rsidRPr="00493696">
        <w:rPr>
          <w:rFonts w:cstheme="minorHAnsi"/>
          <w:sz w:val="21"/>
          <w:szCs w:val="21"/>
        </w:rPr>
        <w:t>y</w:t>
      </w:r>
      <w:r w:rsidR="00F20CA2" w:rsidRPr="00493696">
        <w:rPr>
          <w:rFonts w:cstheme="minorHAnsi"/>
          <w:sz w:val="21"/>
          <w:szCs w:val="21"/>
        </w:rPr>
        <w:t>.</w:t>
      </w:r>
    </w:p>
    <w:p w14:paraId="25C9B4B4" w14:textId="7CAAE221" w:rsidR="00901242" w:rsidRDefault="00901242">
      <w:pPr>
        <w:rPr>
          <w:ins w:id="22" w:author="Ohnuki, Hidetaka (NIH/NCI) [E]" w:date="2020-01-13T17:58:00Z"/>
          <w:rFonts w:cstheme="minorHAnsi"/>
          <w:b/>
          <w:sz w:val="21"/>
          <w:szCs w:val="21"/>
        </w:rPr>
      </w:pPr>
    </w:p>
    <w:p w14:paraId="42587676" w14:textId="02D44E3A" w:rsidR="002D78DA" w:rsidRPr="00493696" w:rsidRDefault="009C63D1" w:rsidP="0014219B">
      <w:pPr>
        <w:spacing w:after="0" w:line="480" w:lineRule="auto"/>
        <w:jc w:val="both"/>
        <w:rPr>
          <w:rFonts w:cstheme="minorHAnsi"/>
          <w:b/>
          <w:sz w:val="21"/>
          <w:szCs w:val="21"/>
        </w:rPr>
      </w:pPr>
      <w:r>
        <w:rPr>
          <w:rFonts w:cstheme="minorHAnsi"/>
          <w:b/>
          <w:sz w:val="21"/>
          <w:szCs w:val="21"/>
        </w:rPr>
        <w:lastRenderedPageBreak/>
        <w:t>A</w:t>
      </w:r>
      <w:r w:rsidR="009E011D" w:rsidRPr="00493696">
        <w:rPr>
          <w:rFonts w:cstheme="minorHAnsi"/>
          <w:b/>
          <w:sz w:val="21"/>
          <w:szCs w:val="21"/>
        </w:rPr>
        <w:t xml:space="preserve">ctive enhancers </w:t>
      </w:r>
      <w:r>
        <w:rPr>
          <w:rFonts w:cstheme="minorHAnsi"/>
          <w:b/>
          <w:sz w:val="21"/>
          <w:szCs w:val="21"/>
        </w:rPr>
        <w:t xml:space="preserve">usage </w:t>
      </w:r>
      <w:r w:rsidR="009E011D" w:rsidRPr="00493696">
        <w:rPr>
          <w:rFonts w:cstheme="minorHAnsi"/>
          <w:b/>
          <w:sz w:val="21"/>
          <w:szCs w:val="21"/>
        </w:rPr>
        <w:t>and Med1 association among single cells</w:t>
      </w:r>
      <w:r w:rsidR="009E491F">
        <w:rPr>
          <w:rFonts w:cstheme="minorHAnsi"/>
          <w:b/>
          <w:sz w:val="21"/>
          <w:szCs w:val="21"/>
        </w:rPr>
        <w:t xml:space="preserve"> </w:t>
      </w:r>
    </w:p>
    <w:p w14:paraId="48735D71" w14:textId="2A595CAC" w:rsidR="000C389D" w:rsidRPr="00493696" w:rsidRDefault="003036D5" w:rsidP="00FF228B">
      <w:pPr>
        <w:spacing w:after="0" w:line="480" w:lineRule="auto"/>
        <w:jc w:val="both"/>
        <w:rPr>
          <w:rFonts w:cstheme="minorHAnsi"/>
          <w:sz w:val="21"/>
          <w:szCs w:val="21"/>
        </w:rPr>
      </w:pPr>
      <w:r>
        <w:rPr>
          <w:rFonts w:cstheme="minorHAnsi"/>
          <w:sz w:val="21"/>
          <w:szCs w:val="21"/>
        </w:rPr>
        <w:t xml:space="preserve">In </w:t>
      </w:r>
      <w:r w:rsidRPr="00EA1803">
        <w:rPr>
          <w:rFonts w:cstheme="minorHAnsi"/>
          <w:b/>
          <w:sz w:val="21"/>
          <w:szCs w:val="21"/>
        </w:rPr>
        <w:t>Figure 3c</w:t>
      </w:r>
      <w:r>
        <w:rPr>
          <w:rFonts w:cstheme="minorHAnsi"/>
          <w:sz w:val="21"/>
          <w:szCs w:val="21"/>
        </w:rPr>
        <w:t xml:space="preserve"> and </w:t>
      </w:r>
      <w:r w:rsidRPr="00EA1803">
        <w:rPr>
          <w:rFonts w:cstheme="minorHAnsi"/>
          <w:b/>
          <w:sz w:val="21"/>
          <w:szCs w:val="21"/>
        </w:rPr>
        <w:t>3d</w:t>
      </w:r>
      <w:r>
        <w:rPr>
          <w:rFonts w:cstheme="minorHAnsi"/>
          <w:sz w:val="21"/>
          <w:szCs w:val="21"/>
        </w:rPr>
        <w:t xml:space="preserve">, the overlap between genes from </w:t>
      </w:r>
      <w:proofErr w:type="spellStart"/>
      <w:r>
        <w:rPr>
          <w:rFonts w:cstheme="minorHAnsi"/>
          <w:sz w:val="21"/>
          <w:szCs w:val="21"/>
        </w:rPr>
        <w:t>RscEpi</w:t>
      </w:r>
      <w:proofErr w:type="spellEnd"/>
      <w:r>
        <w:rPr>
          <w:rFonts w:cstheme="minorHAnsi"/>
          <w:sz w:val="21"/>
          <w:szCs w:val="21"/>
        </w:rPr>
        <w:t xml:space="preserve">-seq and bulk </w:t>
      </w:r>
      <w:proofErr w:type="spellStart"/>
      <w:r>
        <w:rPr>
          <w:rFonts w:cstheme="minorHAnsi"/>
          <w:sz w:val="21"/>
          <w:szCs w:val="21"/>
        </w:rPr>
        <w:t>ChIP</w:t>
      </w:r>
      <w:proofErr w:type="spellEnd"/>
      <w:r>
        <w:rPr>
          <w:rFonts w:cstheme="minorHAnsi"/>
          <w:sz w:val="21"/>
          <w:szCs w:val="21"/>
        </w:rPr>
        <w:t xml:space="preserve">-seq was lower </w:t>
      </w:r>
      <w:r w:rsidR="00EA1803">
        <w:rPr>
          <w:rFonts w:cstheme="minorHAnsi"/>
          <w:sz w:val="21"/>
          <w:szCs w:val="21"/>
        </w:rPr>
        <w:t>for</w:t>
      </w:r>
      <w:r>
        <w:rPr>
          <w:rFonts w:cstheme="minorHAnsi"/>
          <w:sz w:val="21"/>
          <w:szCs w:val="21"/>
        </w:rPr>
        <w:t xml:space="preserve"> </w:t>
      </w:r>
      <w:ins w:id="23" w:author="Ohnuki, Hidetaka (NIH/NCI) [E]" w:date="2020-01-14T17:19:00Z">
        <w:r w:rsidR="009C2401">
          <w:rPr>
            <w:rFonts w:cstheme="minorHAnsi"/>
            <w:sz w:val="21"/>
            <w:szCs w:val="21"/>
          </w:rPr>
          <w:t xml:space="preserve">other active </w:t>
        </w:r>
      </w:ins>
      <w:r w:rsidR="00EA1803">
        <w:rPr>
          <w:rFonts w:cstheme="minorHAnsi"/>
          <w:sz w:val="21"/>
          <w:szCs w:val="21"/>
        </w:rPr>
        <w:t>enhancers (</w:t>
      </w:r>
      <w:r w:rsidR="00EA1803" w:rsidRPr="00EA1803">
        <w:rPr>
          <w:rFonts w:cstheme="minorHAnsi"/>
          <w:b/>
          <w:sz w:val="21"/>
          <w:szCs w:val="21"/>
        </w:rPr>
        <w:t>Fig. 3c</w:t>
      </w:r>
      <w:r w:rsidR="00EA1803">
        <w:rPr>
          <w:rFonts w:cstheme="minorHAnsi"/>
          <w:sz w:val="21"/>
          <w:szCs w:val="21"/>
        </w:rPr>
        <w:t xml:space="preserve">) than for </w:t>
      </w:r>
      <w:ins w:id="24" w:author="Ohnuki, Hidetaka (NIH/NCI) [E]" w:date="2020-01-14T17:19:00Z">
        <w:r w:rsidR="009C2401">
          <w:rPr>
            <w:rFonts w:cstheme="minorHAnsi"/>
            <w:sz w:val="21"/>
            <w:szCs w:val="21"/>
          </w:rPr>
          <w:t>K562-</w:t>
        </w:r>
      </w:ins>
      <w:r w:rsidR="00EA1803">
        <w:rPr>
          <w:rFonts w:cstheme="minorHAnsi"/>
          <w:sz w:val="21"/>
          <w:szCs w:val="21"/>
        </w:rPr>
        <w:t>acive enhancers (</w:t>
      </w:r>
      <w:r w:rsidR="00EA1803" w:rsidRPr="00EA1803">
        <w:rPr>
          <w:rFonts w:cstheme="minorHAnsi"/>
          <w:b/>
          <w:sz w:val="21"/>
          <w:szCs w:val="21"/>
        </w:rPr>
        <w:t>Fig. 3d</w:t>
      </w:r>
      <w:r w:rsidR="00EA1803">
        <w:rPr>
          <w:rFonts w:cstheme="minorHAnsi"/>
          <w:sz w:val="21"/>
          <w:szCs w:val="21"/>
        </w:rPr>
        <w:t xml:space="preserve">), suggesting high epigenetic heterogeneity in </w:t>
      </w:r>
      <w:r w:rsidR="009C2401">
        <w:rPr>
          <w:rFonts w:cstheme="minorHAnsi"/>
          <w:sz w:val="21"/>
          <w:szCs w:val="21"/>
        </w:rPr>
        <w:t xml:space="preserve">other active </w:t>
      </w:r>
      <w:r w:rsidR="00EA1803">
        <w:rPr>
          <w:rFonts w:cstheme="minorHAnsi"/>
          <w:sz w:val="21"/>
          <w:szCs w:val="21"/>
        </w:rPr>
        <w:t xml:space="preserve">enhancers. </w:t>
      </w:r>
      <w:r w:rsidR="00122EC9">
        <w:rPr>
          <w:rFonts w:cstheme="minorHAnsi"/>
          <w:sz w:val="21"/>
          <w:szCs w:val="21"/>
        </w:rPr>
        <w:t xml:space="preserve">When </w:t>
      </w:r>
      <w:r w:rsidR="001218D0">
        <w:rPr>
          <w:rFonts w:cstheme="minorHAnsi"/>
          <w:sz w:val="21"/>
          <w:szCs w:val="21"/>
        </w:rPr>
        <w:t>visualized by t-SNE</w:t>
      </w:r>
      <w:r w:rsidR="00122EC9">
        <w:rPr>
          <w:rFonts w:cstheme="minorHAnsi"/>
          <w:sz w:val="21"/>
          <w:szCs w:val="21"/>
        </w:rPr>
        <w:t>, the 8 K562 single cells</w:t>
      </w:r>
      <w:r w:rsidR="001218D0">
        <w:rPr>
          <w:rFonts w:cstheme="minorHAnsi"/>
          <w:sz w:val="21"/>
          <w:szCs w:val="21"/>
        </w:rPr>
        <w:t xml:space="preserve"> localized </w:t>
      </w:r>
      <w:r w:rsidR="009C63D1">
        <w:rPr>
          <w:rFonts w:cstheme="minorHAnsi"/>
          <w:sz w:val="21"/>
          <w:szCs w:val="21"/>
        </w:rPr>
        <w:t>at somewhat</w:t>
      </w:r>
      <w:r w:rsidR="00680F2C" w:rsidRPr="00493696">
        <w:rPr>
          <w:rFonts w:cstheme="minorHAnsi"/>
          <w:sz w:val="21"/>
          <w:szCs w:val="21"/>
        </w:rPr>
        <w:t xml:space="preserve"> different positions</w:t>
      </w:r>
      <w:r w:rsidR="00B01DE1">
        <w:rPr>
          <w:rFonts w:cstheme="minorHAnsi"/>
          <w:sz w:val="21"/>
          <w:szCs w:val="21"/>
        </w:rPr>
        <w:t xml:space="preserve"> (</w:t>
      </w:r>
      <w:r w:rsidR="00B01DE1" w:rsidRPr="00EA1803">
        <w:rPr>
          <w:rFonts w:cstheme="minorHAnsi"/>
          <w:b/>
          <w:sz w:val="21"/>
          <w:szCs w:val="21"/>
        </w:rPr>
        <w:t>Fig.</w:t>
      </w:r>
      <w:r w:rsidR="00B01DE1">
        <w:rPr>
          <w:rFonts w:cstheme="minorHAnsi"/>
          <w:sz w:val="21"/>
          <w:szCs w:val="21"/>
        </w:rPr>
        <w:t xml:space="preserve"> </w:t>
      </w:r>
      <w:r w:rsidR="00901242" w:rsidRPr="00901242">
        <w:rPr>
          <w:rFonts w:cstheme="minorHAnsi"/>
          <w:b/>
          <w:sz w:val="21"/>
          <w:szCs w:val="21"/>
        </w:rPr>
        <w:t>5a</w:t>
      </w:r>
      <w:r w:rsidR="00B01DE1">
        <w:rPr>
          <w:rFonts w:cstheme="minorHAnsi"/>
          <w:sz w:val="21"/>
          <w:szCs w:val="21"/>
        </w:rPr>
        <w:t>)</w:t>
      </w:r>
      <w:r w:rsidR="00680F2C" w:rsidRPr="00493696">
        <w:rPr>
          <w:rFonts w:cstheme="minorHAnsi"/>
          <w:sz w:val="21"/>
          <w:szCs w:val="21"/>
        </w:rPr>
        <w:t xml:space="preserve">, suggesting epigenetic </w:t>
      </w:r>
      <w:r w:rsidR="00F105F8" w:rsidRPr="00493696">
        <w:rPr>
          <w:rFonts w:cstheme="minorHAnsi"/>
          <w:sz w:val="21"/>
          <w:szCs w:val="21"/>
        </w:rPr>
        <w:t>heterogeneity</w:t>
      </w:r>
      <w:r w:rsidR="00680F2C" w:rsidRPr="00493696">
        <w:rPr>
          <w:rFonts w:cstheme="minorHAnsi"/>
          <w:sz w:val="21"/>
          <w:szCs w:val="21"/>
        </w:rPr>
        <w:t xml:space="preserve"> among </w:t>
      </w:r>
      <w:r w:rsidR="00B01DE1">
        <w:rPr>
          <w:rFonts w:cstheme="minorHAnsi"/>
          <w:sz w:val="21"/>
          <w:szCs w:val="21"/>
        </w:rPr>
        <w:t>the</w:t>
      </w:r>
      <w:r w:rsidR="00122EC9">
        <w:rPr>
          <w:rFonts w:cstheme="minorHAnsi"/>
          <w:sz w:val="21"/>
          <w:szCs w:val="21"/>
        </w:rPr>
        <w:t>se</w:t>
      </w:r>
      <w:r w:rsidR="00B01DE1">
        <w:rPr>
          <w:rFonts w:cstheme="minorHAnsi"/>
          <w:sz w:val="21"/>
          <w:szCs w:val="21"/>
        </w:rPr>
        <w:t xml:space="preserve"> </w:t>
      </w:r>
      <w:r w:rsidR="00680F2C" w:rsidRPr="00493696">
        <w:rPr>
          <w:rFonts w:cstheme="minorHAnsi"/>
          <w:sz w:val="21"/>
          <w:szCs w:val="21"/>
        </w:rPr>
        <w:t>single cells.</w:t>
      </w:r>
      <w:r w:rsidR="00680F2C" w:rsidRPr="00493696">
        <w:rPr>
          <w:rFonts w:cstheme="minorHAnsi"/>
          <w:b/>
          <w:sz w:val="21"/>
          <w:szCs w:val="21"/>
        </w:rPr>
        <w:t xml:space="preserve"> </w:t>
      </w:r>
      <w:r w:rsidR="009E011D" w:rsidRPr="00493696">
        <w:rPr>
          <w:rFonts w:cstheme="minorHAnsi"/>
          <w:sz w:val="21"/>
          <w:szCs w:val="21"/>
        </w:rPr>
        <w:t xml:space="preserve">We </w:t>
      </w:r>
      <w:r w:rsidR="00B01DE1">
        <w:rPr>
          <w:rFonts w:cstheme="minorHAnsi"/>
          <w:sz w:val="21"/>
          <w:szCs w:val="21"/>
        </w:rPr>
        <w:t>examined the basis of this heterogeneity</w:t>
      </w:r>
      <w:r w:rsidR="00716120">
        <w:rPr>
          <w:rFonts w:cstheme="minorHAnsi"/>
          <w:sz w:val="21"/>
          <w:szCs w:val="21"/>
        </w:rPr>
        <w:t xml:space="preserve"> identified by </w:t>
      </w:r>
      <w:proofErr w:type="spellStart"/>
      <w:r w:rsidR="00716120">
        <w:rPr>
          <w:rFonts w:cstheme="minorHAnsi"/>
          <w:sz w:val="21"/>
          <w:szCs w:val="21"/>
        </w:rPr>
        <w:t>RscEpi</w:t>
      </w:r>
      <w:proofErr w:type="spellEnd"/>
      <w:r w:rsidR="00716120">
        <w:rPr>
          <w:rFonts w:cstheme="minorHAnsi"/>
          <w:sz w:val="21"/>
          <w:szCs w:val="21"/>
        </w:rPr>
        <w:t>-seq</w:t>
      </w:r>
      <w:r w:rsidR="009E011D" w:rsidRPr="00493696">
        <w:rPr>
          <w:rFonts w:cstheme="minorHAnsi"/>
          <w:sz w:val="21"/>
          <w:szCs w:val="21"/>
        </w:rPr>
        <w:t>.</w:t>
      </w:r>
      <w:r w:rsidR="009E011D" w:rsidRPr="00493696">
        <w:rPr>
          <w:rFonts w:cstheme="minorHAnsi"/>
          <w:b/>
          <w:sz w:val="21"/>
          <w:szCs w:val="21"/>
        </w:rPr>
        <w:t xml:space="preserve"> </w:t>
      </w:r>
      <w:r w:rsidR="001B722B" w:rsidRPr="00493696">
        <w:rPr>
          <w:rFonts w:cstheme="minorHAnsi"/>
          <w:sz w:val="21"/>
          <w:szCs w:val="21"/>
        </w:rPr>
        <w:t xml:space="preserve">K562 cells have features </w:t>
      </w:r>
      <w:r w:rsidR="0047093C">
        <w:rPr>
          <w:rFonts w:cstheme="minorHAnsi"/>
          <w:sz w:val="21"/>
          <w:szCs w:val="21"/>
        </w:rPr>
        <w:t xml:space="preserve">shared by </w:t>
      </w:r>
      <w:r w:rsidR="00B01DE1" w:rsidRPr="00493696">
        <w:rPr>
          <w:rFonts w:cstheme="minorHAnsi"/>
          <w:sz w:val="21"/>
          <w:szCs w:val="21"/>
        </w:rPr>
        <w:t>common myeloid progenitors (CMP</w:t>
      </w:r>
      <w:r w:rsidR="00B01DE1">
        <w:rPr>
          <w:rFonts w:cstheme="minorHAnsi"/>
          <w:sz w:val="21"/>
          <w:szCs w:val="21"/>
        </w:rPr>
        <w:t>s</w:t>
      </w:r>
      <w:r w:rsidR="00B01DE1" w:rsidRPr="00493696">
        <w:rPr>
          <w:rFonts w:cstheme="minorHAnsi"/>
          <w:sz w:val="21"/>
          <w:szCs w:val="21"/>
        </w:rPr>
        <w:t>), megakaryocyte-erythroid progenitor (MEP</w:t>
      </w:r>
      <w:r w:rsidR="00B01DE1">
        <w:rPr>
          <w:rFonts w:cstheme="minorHAnsi"/>
          <w:sz w:val="21"/>
          <w:szCs w:val="21"/>
        </w:rPr>
        <w:t>s</w:t>
      </w:r>
      <w:r w:rsidR="00B01DE1" w:rsidRPr="00493696">
        <w:rPr>
          <w:rFonts w:cstheme="minorHAnsi"/>
          <w:sz w:val="21"/>
          <w:szCs w:val="21"/>
        </w:rPr>
        <w:t>) and/or granulocyte-monocyte progenitor (GMP</w:t>
      </w:r>
      <w:r w:rsidR="00B01DE1">
        <w:rPr>
          <w:rFonts w:cstheme="minorHAnsi"/>
          <w:sz w:val="21"/>
          <w:szCs w:val="21"/>
        </w:rPr>
        <w:t>s</w:t>
      </w:r>
      <w:r w:rsidR="00B01DE1" w:rsidRPr="00493696">
        <w:rPr>
          <w:rFonts w:cstheme="minorHAnsi"/>
          <w:sz w:val="21"/>
          <w:szCs w:val="21"/>
        </w:rPr>
        <w:t>)</w:t>
      </w:r>
      <w:r w:rsidR="00344471">
        <w:rPr>
          <w:rFonts w:cstheme="minorHAnsi"/>
          <w:sz w:val="21"/>
          <w:szCs w:val="21"/>
        </w:rPr>
        <w:t xml:space="preserve"> and </w:t>
      </w:r>
      <w:r w:rsidR="00122EC9">
        <w:rPr>
          <w:rFonts w:cstheme="minorHAnsi"/>
          <w:sz w:val="21"/>
          <w:szCs w:val="21"/>
        </w:rPr>
        <w:t xml:space="preserve">display </w:t>
      </w:r>
      <w:r w:rsidR="00344471">
        <w:rPr>
          <w:rFonts w:cstheme="minorHAnsi"/>
          <w:sz w:val="21"/>
          <w:szCs w:val="21"/>
        </w:rPr>
        <w:t>differentiation potential along the erythroid, myeloid and megakaryocytic lineages</w:t>
      </w:r>
      <w:r w:rsidR="009E011D" w:rsidRPr="00493696">
        <w:rPr>
          <w:rFonts w:cstheme="minorHAnsi"/>
        </w:rPr>
        <w:t xml:space="preserve"> </w:t>
      </w:r>
      <w:r w:rsidR="009E011D" w:rsidRPr="00493696">
        <w:rPr>
          <w:rFonts w:cstheme="minorHAnsi"/>
          <w:sz w:val="21"/>
          <w:szCs w:val="21"/>
        </w:rPr>
        <w:fldChar w:fldCharType="begin"/>
      </w:r>
      <w:r w:rsidR="009E011D" w:rsidRPr="00493696">
        <w:rPr>
          <w:rFonts w:cstheme="minorHAnsi"/>
          <w:sz w:val="21"/>
          <w:szCs w:val="21"/>
        </w:rPr>
        <w:instrText xml:space="preserve"> ADDIN EN.CITE &lt;EndNote&gt;&lt;Cite&gt;&lt;Author&gt;Andersson&lt;/Author&gt;&lt;Year&gt;1979&lt;/Year&gt;&lt;RecNum&gt;47&lt;/RecNum&gt;&lt;DisplayText&gt;&lt;style face="superscript"&gt;34&lt;/style&gt;&lt;/DisplayText&gt;&lt;record&gt;&lt;rec-number&gt;47&lt;/rec-number&gt;&lt;foreign-keys&gt;&lt;key app="EN" db-id="p0rwf0wwa2x5dqef9xlxp2ro2vw5swtws2xv" timestamp="1577811608"&gt;47&lt;/key&gt;&lt;/foreign-keys&gt;&lt;ref-type name="Journal Article"&gt;17&lt;/ref-type&gt;&lt;contributors&gt;&lt;authors&gt;&lt;author&gt;Andersson, L. C.&lt;/author&gt;&lt;author&gt;Nilsson, K.&lt;/author&gt;&lt;author&gt;Gahmberg, C. G.&lt;/author&gt;&lt;/authors&gt;&lt;/contributors&gt;&lt;titles&gt;&lt;title&gt;K562--a human erythroleukemic cell line&lt;/title&gt;&lt;secondary-title&gt;Int J Cancer&lt;/secondary-title&gt;&lt;/titles&gt;&lt;periodical&gt;&lt;full-title&gt;Int J Cancer&lt;/full-title&gt;&lt;/periodical&gt;&lt;pages&gt;143-7&lt;/pages&gt;&lt;volume&gt;23&lt;/volume&gt;&lt;number&gt;2&lt;/number&gt;&lt;edition&gt;1979/02/01&lt;/edition&gt;&lt;keywords&gt;&lt;keyword&gt;Antigens, Surface/analysis&lt;/keyword&gt;&lt;keyword&gt;*Cell Line&lt;/keyword&gt;&lt;keyword&gt;Cell Membrane/*analysis&lt;/keyword&gt;&lt;keyword&gt;Chemical Precipitation&lt;/keyword&gt;&lt;keyword&gt;Electrophoresis, Polyacrylamide Gel&lt;/keyword&gt;&lt;keyword&gt;Erythrocyte Membrane/analysis&lt;/keyword&gt;&lt;keyword&gt;Fluorescent Antibody Technique&lt;/keyword&gt;&lt;keyword&gt;Glycoproteins/*analysis&lt;/keyword&gt;&lt;keyword&gt;Humans&lt;/keyword&gt;&lt;keyword&gt;Immune Sera&lt;/keyword&gt;&lt;keyword&gt;Immunoglobulin Fab Fragments/analysis&lt;/keyword&gt;&lt;keyword&gt;Immunoglobulin Fc Fragments/analysis&lt;/keyword&gt;&lt;keyword&gt;*Leukemia, Erythroblastic, Acute/immunology&lt;/keyword&gt;&lt;keyword&gt;Membrane Proteins/*analysis&lt;/keyword&gt;&lt;keyword&gt;Receptors, Antigen, B-Cell/analysis&lt;/keyword&gt;&lt;/keywords&gt;&lt;dates&gt;&lt;year&gt;1979&lt;/year&gt;&lt;pub-dates&gt;&lt;date&gt;Feb&lt;/date&gt;&lt;/pub-dates&gt;&lt;/dates&gt;&lt;isbn&gt;0020-7136 (Print)&amp;#xD;0020-7136 (Linking)&lt;/isbn&gt;&lt;accession-num&gt;367973&lt;/accession-num&gt;&lt;urls&gt;&lt;related-urls&gt;&lt;url&gt;https://www.ncbi.nlm.nih.gov/pubmed/367973&lt;/url&gt;&lt;/related-urls&gt;&lt;/urls&gt;&lt;electronic-resource-num&gt;10.1002/ijc.2910230202&lt;/electronic-resource-num&gt;&lt;/record&gt;&lt;/Cite&gt;&lt;/EndNote&gt;</w:instrText>
      </w:r>
      <w:r w:rsidR="009E011D" w:rsidRPr="00493696">
        <w:rPr>
          <w:rFonts w:cstheme="minorHAnsi"/>
          <w:sz w:val="21"/>
          <w:szCs w:val="21"/>
        </w:rPr>
        <w:fldChar w:fldCharType="separate"/>
      </w:r>
      <w:r w:rsidR="009E011D" w:rsidRPr="00493696">
        <w:rPr>
          <w:rFonts w:cstheme="minorHAnsi"/>
          <w:noProof/>
          <w:sz w:val="21"/>
          <w:szCs w:val="21"/>
          <w:vertAlign w:val="superscript"/>
        </w:rPr>
        <w:t>34</w:t>
      </w:r>
      <w:r w:rsidR="009E011D" w:rsidRPr="00493696">
        <w:rPr>
          <w:rFonts w:cstheme="minorHAnsi"/>
          <w:sz w:val="21"/>
          <w:szCs w:val="21"/>
        </w:rPr>
        <w:fldChar w:fldCharType="end"/>
      </w:r>
      <w:r w:rsidR="001B722B" w:rsidRPr="006A2CAA">
        <w:rPr>
          <w:rFonts w:cstheme="minorHAnsi"/>
          <w:sz w:val="21"/>
          <w:szCs w:val="21"/>
          <w:vertAlign w:val="superscript"/>
        </w:rPr>
        <w:t>,</w:t>
      </w:r>
      <w:r w:rsidR="009E011D" w:rsidRPr="006A2CAA">
        <w:rPr>
          <w:rFonts w:cstheme="minorHAnsi"/>
          <w:vertAlign w:val="superscript"/>
        </w:rPr>
        <w:t xml:space="preserve"> </w:t>
      </w:r>
      <w:r w:rsidR="009E011D" w:rsidRPr="00493696">
        <w:rPr>
          <w:rFonts w:cstheme="minorHAnsi"/>
          <w:sz w:val="21"/>
          <w:szCs w:val="21"/>
        </w:rPr>
        <w:fldChar w:fldCharType="begin"/>
      </w:r>
      <w:r w:rsidR="009E011D" w:rsidRPr="00493696">
        <w:rPr>
          <w:rFonts w:cstheme="minorHAnsi"/>
          <w:sz w:val="21"/>
          <w:szCs w:val="21"/>
        </w:rPr>
        <w:instrText xml:space="preserve"> ADDIN EN.CITE &lt;EndNote&gt;&lt;Cite&gt;&lt;Author&gt;Klein&lt;/Author&gt;&lt;Year&gt;1976&lt;/Year&gt;&lt;RecNum&gt;48&lt;/RecNum&gt;&lt;DisplayText&gt;&lt;style face="superscript"&gt;35&lt;/style&gt;&lt;/DisplayText&gt;&lt;record&gt;&lt;rec-number&gt;48&lt;/rec-number&gt;&lt;foreign-keys&gt;&lt;key app="EN" db-id="p0rwf0wwa2x5dqef9xlxp2ro2vw5swtws2xv" timestamp="1577811685"&gt;48&lt;/key&gt;&lt;/foreign-keys&gt;&lt;ref-type name="Journal Article"&gt;17&lt;/ref-type&gt;&lt;contributors&gt;&lt;authors&gt;&lt;author&gt;Klein, E.&lt;/author&gt;&lt;author&gt;Ben-Bassat, H.&lt;/author&gt;&lt;author&gt;Neumann, H.&lt;/author&gt;&lt;author&gt;Ralph, P.&lt;/author&gt;&lt;author&gt;Zeuthen, J.&lt;/author&gt;&lt;author&gt;Polliack, A.&lt;/author&gt;&lt;author&gt;Vanky, F.&lt;/author&gt;&lt;/authors&gt;&lt;/contributors&gt;&lt;titles&gt;&lt;title&gt;Properties of the K562 cell line, derived from a patient with chronic myeloid leukemia&lt;/title&gt;&lt;secondary-title&gt;Int J Cancer&lt;/secondary-title&gt;&lt;/titles&gt;&lt;periodical&gt;&lt;full-title&gt;Int J Cancer&lt;/full-title&gt;&lt;/periodical&gt;&lt;pages&gt;421-31&lt;/pages&gt;&lt;volume&gt;18&lt;/volume&gt;&lt;number&gt;4&lt;/number&gt;&lt;edition&gt;1976/10/15&lt;/edition&gt;&lt;keywords&gt;&lt;keyword&gt;Alkaline Phosphatase/metabolism&lt;/keyword&gt;&lt;keyword&gt;Antigens, Viral/analysis&lt;/keyword&gt;&lt;keyword&gt;B-Lymphocytes/*immunology/ultrastructure&lt;/keyword&gt;&lt;keyword&gt;*Cell Line&lt;/keyword&gt;&lt;keyword&gt;Chromosomes&lt;/keyword&gt;&lt;keyword&gt;Concanavalin A/pharmacology&lt;/keyword&gt;&lt;keyword&gt;Humans&lt;/keyword&gt;&lt;keyword&gt;Immunoglobulin Fc Fragments/analysis&lt;/keyword&gt;&lt;keyword&gt;Immunoglobulins/analysis&lt;/keyword&gt;&lt;keyword&gt;Leukemia, Myeloid/enzymology/genetics/*immunology&lt;/keyword&gt;&lt;keyword&gt;Lymphocyte Activation&lt;/keyword&gt;&lt;keyword&gt;Lymphocytes/enzymology&lt;/keyword&gt;&lt;keyword&gt;T-Lymphocytes/*immunology/ultrastructure&lt;/keyword&gt;&lt;keyword&gt;beta 2-Microglobulin/analysis&lt;/keyword&gt;&lt;/keywords&gt;&lt;dates&gt;&lt;year&gt;1976&lt;/year&gt;&lt;pub-dates&gt;&lt;date&gt;Oct 15&lt;/date&gt;&lt;/pub-dates&gt;&lt;/dates&gt;&lt;isbn&gt;0020-7136 (Print)&amp;#xD;0020-7136 (Linking)&lt;/isbn&gt;&lt;accession-num&gt;789258&lt;/accession-num&gt;&lt;urls&gt;&lt;related-urls&gt;&lt;url&gt;https://www.ncbi.nlm.nih.gov/pubmed/789258&lt;/url&gt;&lt;/related-urls&gt;&lt;/urls&gt;&lt;electronic-resource-num&gt;10.1002/ijc.2910180405&lt;/electronic-resource-num&gt;&lt;/record&gt;&lt;/Cite&gt;&lt;/EndNote&gt;</w:instrText>
      </w:r>
      <w:r w:rsidR="009E011D" w:rsidRPr="00493696">
        <w:rPr>
          <w:rFonts w:cstheme="minorHAnsi"/>
          <w:sz w:val="21"/>
          <w:szCs w:val="21"/>
        </w:rPr>
        <w:fldChar w:fldCharType="separate"/>
      </w:r>
      <w:r w:rsidR="009E011D" w:rsidRPr="00493696">
        <w:rPr>
          <w:rFonts w:cstheme="minorHAnsi"/>
          <w:noProof/>
          <w:sz w:val="21"/>
          <w:szCs w:val="21"/>
          <w:vertAlign w:val="superscript"/>
        </w:rPr>
        <w:t>35</w:t>
      </w:r>
      <w:r w:rsidR="009E011D" w:rsidRPr="00493696">
        <w:rPr>
          <w:rFonts w:cstheme="minorHAnsi"/>
          <w:sz w:val="21"/>
          <w:szCs w:val="21"/>
        </w:rPr>
        <w:fldChar w:fldCharType="end"/>
      </w:r>
      <w:r w:rsidR="00B01DE1">
        <w:rPr>
          <w:rFonts w:cstheme="minorHAnsi"/>
          <w:sz w:val="21"/>
          <w:szCs w:val="21"/>
          <w:vertAlign w:val="superscript"/>
        </w:rPr>
        <w:t xml:space="preserve">, </w:t>
      </w:r>
      <w:r w:rsidR="009E011D" w:rsidRPr="00493696">
        <w:rPr>
          <w:rFonts w:cstheme="minorHAnsi"/>
          <w:sz w:val="21"/>
          <w:szCs w:val="21"/>
        </w:rPr>
        <w:fldChar w:fldCharType="begin"/>
      </w:r>
      <w:r w:rsidR="009E011D" w:rsidRPr="00493696">
        <w:rPr>
          <w:rFonts w:cstheme="minorHAnsi"/>
          <w:sz w:val="21"/>
          <w:szCs w:val="21"/>
        </w:rPr>
        <w:instrText xml:space="preserve"> ADDIN EN.CITE &lt;EndNote&gt;&lt;Cite&gt;&lt;Author&gt;Lozzio&lt;/Author&gt;&lt;Year&gt;1981&lt;/Year&gt;&lt;RecNum&gt;49&lt;/RecNum&gt;&lt;DisplayText&gt;&lt;style face="superscript"&gt;36&lt;/style&gt;&lt;/DisplayText&gt;&lt;record&gt;&lt;rec-number&gt;49&lt;/rec-number&gt;&lt;foreign-keys&gt;&lt;key app="EN" db-id="p0rwf0wwa2x5dqef9xlxp2ro2vw5swtws2xv" timestamp="1577811776"&gt;49&lt;/key&gt;&lt;/foreign-keys&gt;&lt;ref-type name="Journal Article"&gt;17&lt;/ref-type&gt;&lt;contributors&gt;&lt;authors&gt;&lt;author&gt;Lozzio, B. B.&lt;/author&gt;&lt;author&gt;Lozzio, C. B.&lt;/author&gt;&lt;author&gt;Bamberger, E. G.&lt;/author&gt;&lt;author&gt;Feliu, A. S.&lt;/author&gt;&lt;/authors&gt;&lt;/contributors&gt;&lt;titles&gt;&lt;title&gt;A multipotential leukemia cell line (K-562) of human origin&lt;/title&gt;&lt;secondary-title&gt;Proc Soc Exp Biol Med&lt;/secondary-title&gt;&lt;/titles&gt;&lt;periodical&gt;&lt;full-title&gt;Proc Soc Exp Biol Med&lt;/full-title&gt;&lt;/periodical&gt;&lt;pages&gt;546-50&lt;/pages&gt;&lt;volume&gt;166&lt;/volume&gt;&lt;number&gt;4&lt;/number&gt;&lt;edition&gt;1981/04/01&lt;/edition&gt;&lt;keywords&gt;&lt;keyword&gt;Animals&lt;/keyword&gt;&lt;keyword&gt;Cell Differentiation&lt;/keyword&gt;&lt;keyword&gt;*Cell Line&lt;/keyword&gt;&lt;keyword&gt;Hematopoiesis&lt;/keyword&gt;&lt;keyword&gt;Humans&lt;/keyword&gt;&lt;keyword&gt;Leukemia, Experimental/enzymology/*pathology/physiopathology&lt;/keyword&gt;&lt;/keywords&gt;&lt;dates&gt;&lt;year&gt;1981&lt;/year&gt;&lt;pub-dates&gt;&lt;date&gt;Apr&lt;/date&gt;&lt;/pub-dates&gt;&lt;/dates&gt;&lt;isbn&gt;0037-9727 (Print)&amp;#xD;0037-9727 (Linking)&lt;/isbn&gt;&lt;accession-num&gt;7194480&lt;/accession-num&gt;&lt;urls&gt;&lt;related-urls&gt;&lt;url&gt;https://www.ncbi.nlm.nih.gov/pubmed/7194480&lt;/url&gt;&lt;/related-urls&gt;&lt;/urls&gt;&lt;electronic-resource-num&gt;10.3181/00379727-166-41106&lt;/electronic-resource-num&gt;&lt;/record&gt;&lt;/Cite&gt;&lt;/EndNote&gt;</w:instrText>
      </w:r>
      <w:r w:rsidR="009E011D" w:rsidRPr="00493696">
        <w:rPr>
          <w:rFonts w:cstheme="minorHAnsi"/>
          <w:sz w:val="21"/>
          <w:szCs w:val="21"/>
        </w:rPr>
        <w:fldChar w:fldCharType="separate"/>
      </w:r>
      <w:r w:rsidR="009E011D" w:rsidRPr="00493696">
        <w:rPr>
          <w:rFonts w:cstheme="minorHAnsi"/>
          <w:noProof/>
          <w:sz w:val="21"/>
          <w:szCs w:val="21"/>
          <w:vertAlign w:val="superscript"/>
        </w:rPr>
        <w:t>36</w:t>
      </w:r>
      <w:r w:rsidR="009E011D" w:rsidRPr="00493696">
        <w:rPr>
          <w:rFonts w:cstheme="minorHAnsi"/>
          <w:sz w:val="21"/>
          <w:szCs w:val="21"/>
        </w:rPr>
        <w:fldChar w:fldCharType="end"/>
      </w:r>
      <w:r w:rsidR="00B01DE1">
        <w:rPr>
          <w:rFonts w:cstheme="minorHAnsi"/>
          <w:sz w:val="21"/>
          <w:szCs w:val="21"/>
        </w:rPr>
        <w:t xml:space="preserve">, </w:t>
      </w:r>
      <w:r w:rsidR="00112824" w:rsidRPr="00493696">
        <w:rPr>
          <w:rFonts w:cstheme="minorHAnsi"/>
          <w:sz w:val="21"/>
          <w:szCs w:val="21"/>
        </w:rPr>
        <w:t>suggest</w:t>
      </w:r>
      <w:r w:rsidR="00B01DE1">
        <w:rPr>
          <w:rFonts w:cstheme="minorHAnsi"/>
          <w:sz w:val="21"/>
          <w:szCs w:val="21"/>
        </w:rPr>
        <w:t xml:space="preserve">ing a basis for </w:t>
      </w:r>
      <w:r w:rsidR="00E304B5" w:rsidRPr="00493696">
        <w:rPr>
          <w:rFonts w:cstheme="minorHAnsi"/>
          <w:sz w:val="21"/>
          <w:szCs w:val="21"/>
        </w:rPr>
        <w:t xml:space="preserve">epigenetic </w:t>
      </w:r>
      <w:r w:rsidR="00545A35" w:rsidRPr="00493696">
        <w:rPr>
          <w:rFonts w:cstheme="minorHAnsi"/>
          <w:sz w:val="21"/>
          <w:szCs w:val="21"/>
        </w:rPr>
        <w:t>heterogene</w:t>
      </w:r>
      <w:r w:rsidR="00B01DE1">
        <w:rPr>
          <w:rFonts w:cstheme="minorHAnsi"/>
          <w:sz w:val="21"/>
          <w:szCs w:val="21"/>
        </w:rPr>
        <w:t>ity.</w:t>
      </w:r>
      <w:r w:rsidR="00545A35" w:rsidRPr="00493696">
        <w:rPr>
          <w:rFonts w:cstheme="minorHAnsi"/>
          <w:sz w:val="21"/>
          <w:szCs w:val="21"/>
        </w:rPr>
        <w:t xml:space="preserve"> </w:t>
      </w:r>
      <w:r w:rsidR="00311CBE" w:rsidRPr="00493696">
        <w:rPr>
          <w:rFonts w:cstheme="minorHAnsi"/>
          <w:sz w:val="21"/>
          <w:szCs w:val="21"/>
        </w:rPr>
        <w:t xml:space="preserve">CD34 </w:t>
      </w:r>
      <w:r w:rsidR="00B67DED" w:rsidRPr="00493696">
        <w:rPr>
          <w:rFonts w:cstheme="minorHAnsi"/>
          <w:sz w:val="21"/>
          <w:szCs w:val="21"/>
        </w:rPr>
        <w:t>is</w:t>
      </w:r>
      <w:r w:rsidR="00311CBE" w:rsidRPr="00493696">
        <w:rPr>
          <w:rFonts w:cstheme="minorHAnsi"/>
          <w:sz w:val="21"/>
          <w:szCs w:val="21"/>
        </w:rPr>
        <w:t xml:space="preserve"> expressed in CMP and GMP, but not in MEP</w:t>
      </w:r>
      <w:r w:rsidR="00E304B5" w:rsidRPr="00493696">
        <w:rPr>
          <w:rFonts w:cstheme="minorHAnsi"/>
        </w:rPr>
        <w:t xml:space="preserve"> </w:t>
      </w:r>
      <w:r w:rsidR="00E304B5" w:rsidRPr="00493696">
        <w:rPr>
          <w:rFonts w:cstheme="minorHAnsi"/>
          <w:sz w:val="21"/>
          <w:szCs w:val="21"/>
        </w:rPr>
        <w:fldChar w:fldCharType="begin"/>
      </w:r>
      <w:r w:rsidR="00E304B5" w:rsidRPr="00493696">
        <w:rPr>
          <w:rFonts w:cstheme="minorHAnsi"/>
          <w:sz w:val="21"/>
          <w:szCs w:val="21"/>
        </w:rPr>
        <w:instrText xml:space="preserve"> ADDIN EN.CITE &lt;EndNote&gt;&lt;Cite&gt;&lt;Author&gt;Warren&lt;/Author&gt;&lt;Year&gt;2006&lt;/Year&gt;&lt;RecNum&gt;50&lt;/RecNum&gt;&lt;DisplayText&gt;&lt;style face="superscript"&gt;37&lt;/style&gt;&lt;/DisplayText&gt;&lt;record&gt;&lt;rec-number&gt;50&lt;/rec-number&gt;&lt;foreign-keys&gt;&lt;key app="EN" db-id="p0rwf0wwa2x5dqef9xlxp2ro2vw5swtws2xv" timestamp="1577811989"&gt;50&lt;/key&gt;&lt;/foreign-keys&gt;&lt;ref-type name="Journal Article"&gt;17&lt;/ref-type&gt;&lt;contributors&gt;&lt;authors&gt;&lt;author&gt;Warren, L.&lt;/author&gt;&lt;author&gt;Bryder, D.&lt;/author&gt;&lt;author&gt;Weissman, I. L.&lt;/author&gt;&lt;author&gt;Quake, S. R.&lt;/author&gt;&lt;/authors&gt;&lt;/contributors&gt;&lt;auth-address&gt;Division of Biology, California Institute of Technology, Pasadena, CA 91125, USA.&lt;/auth-address&gt;&lt;titles&gt;&lt;title&gt;Transcription factor profiling in individual hematopoietic progenitors by digital RT-PCR&lt;/title&gt;&lt;secondary-title&gt;Proc Natl Acad Sci U S A&lt;/secondary-title&gt;&lt;/titles&gt;&lt;periodical&gt;&lt;full-title&gt;Proc Natl Acad Sci U S A&lt;/full-title&gt;&lt;/periodical&gt;&lt;pages&gt;17807-12&lt;/pages&gt;&lt;volume&gt;103&lt;/volume&gt;&lt;number&gt;47&lt;/number&gt;&lt;edition&gt;2006/11/14&lt;/edition&gt;&lt;keywords&gt;&lt;keyword&gt;Animals&lt;/keyword&gt;&lt;keyword&gt;*Gene Expression Profiling/instrumentation/methods&lt;/keyword&gt;&lt;keyword&gt;Gene Expression Regulation, Developmental&lt;/keyword&gt;&lt;keyword&gt;Hematopoietic Stem Cells/*physiology&lt;/keyword&gt;&lt;keyword&gt;Mice&lt;/keyword&gt;&lt;keyword&gt;Mice, Inbred C57BL&lt;/keyword&gt;&lt;keyword&gt;*Oligonucleotide Array Sequence Analysis/instrumentation/methods&lt;/keyword&gt;&lt;keyword&gt;Reverse Transcriptase Polymerase Chain Reaction/*methods&lt;/keyword&gt;&lt;keyword&gt;Transcription Factors/genetics/*metabolism&lt;/keyword&gt;&lt;/keywords&gt;&lt;dates&gt;&lt;year&gt;2006&lt;/year&gt;&lt;pub-dates&gt;&lt;date&gt;Nov 21&lt;/date&gt;&lt;/pub-dates&gt;&lt;/dates&gt;&lt;isbn&gt;0027-8424 (Print)&amp;#xD;0027-8424 (Linking)&lt;/isbn&gt;&lt;accession-num&gt;17098862&lt;/accession-num&gt;&lt;urls&gt;&lt;related-urls&gt;&lt;url&gt;https://www.ncbi.nlm.nih.gov/pubmed/17098862&lt;/url&gt;&lt;/related-urls&gt;&lt;/urls&gt;&lt;custom2&gt;PMC1693828&lt;/custom2&gt;&lt;electronic-resource-num&gt;10.1073/pnas.0608512103&lt;/electronic-resource-num&gt;&lt;/record&gt;&lt;/Cite&gt;&lt;/EndNote&gt;</w:instrText>
      </w:r>
      <w:r w:rsidR="00E304B5" w:rsidRPr="00493696">
        <w:rPr>
          <w:rFonts w:cstheme="minorHAnsi"/>
          <w:sz w:val="21"/>
          <w:szCs w:val="21"/>
        </w:rPr>
        <w:fldChar w:fldCharType="separate"/>
      </w:r>
      <w:r w:rsidR="00E304B5" w:rsidRPr="00493696">
        <w:rPr>
          <w:rFonts w:cstheme="minorHAnsi"/>
          <w:noProof/>
          <w:sz w:val="21"/>
          <w:szCs w:val="21"/>
          <w:vertAlign w:val="superscript"/>
        </w:rPr>
        <w:t>37</w:t>
      </w:r>
      <w:r w:rsidR="00E304B5" w:rsidRPr="00493696">
        <w:rPr>
          <w:rFonts w:cstheme="minorHAnsi"/>
          <w:sz w:val="21"/>
          <w:szCs w:val="21"/>
        </w:rPr>
        <w:fldChar w:fldCharType="end"/>
      </w:r>
      <w:r w:rsidR="00311CBE" w:rsidRPr="00493696">
        <w:rPr>
          <w:rFonts w:cstheme="minorHAnsi"/>
          <w:sz w:val="21"/>
          <w:szCs w:val="21"/>
        </w:rPr>
        <w:t xml:space="preserve">. </w:t>
      </w:r>
      <w:r w:rsidR="00D005B4" w:rsidRPr="00493696">
        <w:rPr>
          <w:rFonts w:cstheme="minorHAnsi"/>
          <w:sz w:val="21"/>
          <w:szCs w:val="21"/>
        </w:rPr>
        <w:t xml:space="preserve">Stem-like chronic myeloid leukemia cells </w:t>
      </w:r>
      <w:r w:rsidR="00D005B4">
        <w:rPr>
          <w:rFonts w:cstheme="minorHAnsi"/>
          <w:sz w:val="21"/>
          <w:szCs w:val="21"/>
        </w:rPr>
        <w:t xml:space="preserve">are marked by </w:t>
      </w:r>
      <w:r w:rsidR="00D005B4" w:rsidRPr="00493696">
        <w:rPr>
          <w:rFonts w:cstheme="minorHAnsi"/>
          <w:sz w:val="21"/>
          <w:szCs w:val="21"/>
        </w:rPr>
        <w:t>CD33 and CD47</w:t>
      </w:r>
      <w:r w:rsidR="00D005B4" w:rsidRPr="00493696">
        <w:rPr>
          <w:rFonts w:cstheme="minorHAnsi"/>
        </w:rPr>
        <w:t xml:space="preserve"> </w:t>
      </w:r>
      <w:r w:rsidR="00D005B4" w:rsidRPr="00493696">
        <w:rPr>
          <w:rFonts w:cstheme="minorHAnsi"/>
          <w:sz w:val="21"/>
          <w:szCs w:val="21"/>
        </w:rPr>
        <w:fldChar w:fldCharType="begin">
          <w:fldData xml:space="preserve">PEVuZE5vdGU+PENpdGU+PEF1dGhvcj5WYWxlbnQ8L0F1dGhvcj48WWVhcj4yMDE0PC9ZZWFyPjxS
ZWNOdW0+NTE8L1JlY051bT48RGlzcGxheVRleHQ+PHN0eWxlIGZhY2U9InN1cGVyc2NyaXB0Ij4z
ODwvc3R5bGU+PC9EaXNwbGF5VGV4dD48cmVjb3JkPjxyZWMtbnVtYmVyPjUxPC9yZWMtbnVtYmVy
Pjxmb3JlaWduLWtleXM+PGtleSBhcHA9IkVOIiBkYi1pZD0icDByd2Ywd3dhMng1ZHFlZjl4bHhw
MnJvMnZ3NXN3dHdzMnh2IiB0aW1lc3RhbXA9IjE1Nzc4MTIzNjkiPjUxPC9rZXk+PC9mb3JlaWdu
LWtleXM+PHJlZi10eXBlIG5hbWU9IkpvdXJuYWwgQXJ0aWNsZSI+MTc8L3JlZi10eXBlPjxjb250
cmlidXRvcnM+PGF1dGhvcnM+PGF1dGhvcj5WYWxlbnQsIFAuPC9hdXRob3I+PGF1dGhvcj5TYWRv
dm5paywgSS48L2F1dGhvcj48YXV0aG9yPlJhY2lsLCBaLjwvYXV0aG9yPjxhdXRob3I+SGVycm1h
bm4sIEguPC9hdXRob3I+PGF1dGhvcj5CbGF0dCwgSy48L2F1dGhvcj48YXV0aG9yPkNlcm55LVJl
aXRlcmVyLCBTLjwvYXV0aG9yPjxhdXRob3I+RWlzZW53b3J0LCBHLjwvYXV0aG9yPjxhdXRob3I+
TGlvbiwgVC48L2F1dGhvcj48YXV0aG9yPkhvbHlvYWtlLCBULjwvYXV0aG9yPjxhdXRob3I+TWF5
ZXIsIEouPC9hdXRob3I+PC9hdXRob3JzPjwvY29udHJpYnV0b3JzPjxhdXRoLWFkZHJlc3M+RGl2
aXNpb24gb2YgSGFlbWF0b2xvZ3kgJmFtcDsgSGVtb3N0YXNlb2xvZ3ksIERlcGFydG1lbnQgb2Yg
SW50ZXJuYWwgTWVkaWNpbmUgSSwgTWVkaWNhbCBVbml2ZXJzaXR5IG9mIFZpZW5uYSwgVmllbm5h
LCBBdXN0cmlhOyBMdWR3aWcgQm9sdHptYW5uIENsdXN0ZXIgT25jb2xvZ3ksIE1lZGljYWwgVW5p
dmVyc2l0eSBvZiBWaWVubmEsIFZpZW5uYSwgQXVzdHJpYS48L2F1dGgtYWRkcmVzcz48dGl0bGVz
Pjx0aXRsZT5EUFBJViAoQ0QyNikgYXMgYSBub3ZlbCBzdGVtIGNlbGwgbWFya2VyIGluIFBoKyBj
aHJvbmljIG15ZWxvaWQgbGV1a2FlbWlhPC90aXRsZT48c2Vjb25kYXJ5LXRpdGxlPkV1ciBKIENs
aW4gSW52ZXN0PC9zZWNvbmRhcnktdGl0bGU+PC90aXRsZXM+PHBlcmlvZGljYWw+PGZ1bGwtdGl0
bGU+RXVyIEogQ2xpbiBJbnZlc3Q8L2Z1bGwtdGl0bGU+PC9wZXJpb2RpY2FsPjxwYWdlcz4xMjM5
LTQ1PC9wYWdlcz48dm9sdW1lPjQ0PC92b2x1bWU+PG51bWJlcj4xMjwvbnVtYmVyPjxlZGl0aW9u
PjIwMTQvMTEvMDY8L2VkaXRpb24+PGtleXdvcmRzPjxrZXl3b3JkPkFudGluZW9wbGFzdGljIEFn
ZW50cy90aGVyYXBldXRpYyB1c2U8L2tleXdvcmQ+PGtleXdvcmQ+QmVuemFtaWRlcy90aGVyYXBl
dXRpYyB1c2U8L2tleXdvcmQ+PGtleXdvcmQ+QmlvbWFya2VycywgVHVtb3IvKm1ldGFib2xpc20v
cGh5c2lvbG9neTwva2V5d29yZD48a2V5d29yZD5EaXBlcHRpZHlsIFBlcHRpZGFzZSA0LyptZXRh
Ym9saXNtL3BoeXNpb2xvZ3k8L2tleXdvcmQ+PGtleXdvcmQ+RWFybHkgRGV0ZWN0aW9uIG9mIENh
bmNlcjwva2V5d29yZD48a2V5d29yZD5Gb3JlY2FzdGluZzwva2V5d29yZD48a2V5d29yZD5IdW1h
bnM8L2tleXdvcmQ+PGtleXdvcmQ+SW1hdGluaWIgTWVzeWxhdGU8L2tleXdvcmQ+PGtleXdvcmQ+
TGV1a2VtaWEsIE15ZWxvZ2Vub3VzLCBDaHJvbmljLCBCQ1ItQUJMIFBvc2l0aXZlLypkaWFnbm9z
aXMvZHJ1ZyB0aGVyYXB5PC9rZXl3b3JkPjxrZXl3b3JkPk5lb3BsYXN0aWMgU3RlbSBDZWxscy8q
bWV0YWJvbGlzbTwva2V5d29yZD48a2V5d29yZD5QaXBlcmF6aW5lcy90aGVyYXBldXRpYyB1c2U8
L2tleXdvcmQ+PGtleXdvcmQ+UHJvdGVpbiBLaW5hc2UgSW5oaWJpdG9ycy90aGVyYXBldXRpYyB1
c2U8L2tleXdvcmQ+PGtleXdvcmQ+UHlyaW1pZGluZXMvdGhlcmFwZXV0aWMgdXNlPC9rZXl3b3Jk
PjxrZXl3b3JkPkRpYWdub3N0aWNzPC9rZXl3b3JkPjxrZXl3b3JkPmxldWthZW1pYTwva2V5d29y
ZD48a2V5d29yZD5sZXVrYWVtaWMgc3RlbSBjZWxsczwva2V5d29yZD48a2V5d29yZD5waGVub3R5
cGluZzwva2V5d29yZD48a2V5d29yZD5zdGVtIGNlbGw8L2tleXdvcmQ+PC9rZXl3b3Jkcz48ZGF0
ZXM+PHllYXI+MjAxNDwveWVhcj48cHViLWRhdGVzPjxkYXRlPkRlYzwvZGF0ZT48L3B1Yi1kYXRl
cz48L2RhdGVzPjxpc2JuPjEzNjUtMjM2MiAoRWxlY3Ryb25pYykmI3hEOzAwMTQtMjk3MiAoTGlu
a2luZyk8L2lzYm4+PGFjY2Vzc2lvbi1udW0+MjUzNzEwNjY8L2FjY2Vzc2lvbi1udW0+PHVybHM+
PHJlbGF0ZWQtdXJscz48dXJsPmh0dHBzOi8vd3d3Lm5jYmkubmxtLm5paC5nb3YvcHVibWVkLzI1
MzcxMDY2PC91cmw+PC9yZWxhdGVkLXVybHM+PC91cmxzPjxlbGVjdHJvbmljLXJlc291cmNlLW51
bT4xMC4xMTExL2VjaS4xMjM2ODwvZWxlY3Ryb25pYy1yZXNvdXJjZS1udW0+PC9yZWNvcmQ+PC9D
aXRlPjwvRW5kTm90ZT5=
</w:fldData>
        </w:fldChar>
      </w:r>
      <w:r w:rsidR="00D005B4" w:rsidRPr="00493696">
        <w:rPr>
          <w:rFonts w:cstheme="minorHAnsi"/>
          <w:sz w:val="21"/>
          <w:szCs w:val="21"/>
        </w:rPr>
        <w:instrText xml:space="preserve"> ADDIN EN.CITE </w:instrText>
      </w:r>
      <w:r w:rsidR="00D005B4" w:rsidRPr="00493696">
        <w:rPr>
          <w:rFonts w:cstheme="minorHAnsi"/>
          <w:sz w:val="21"/>
          <w:szCs w:val="21"/>
        </w:rPr>
        <w:fldChar w:fldCharType="begin">
          <w:fldData xml:space="preserve">PEVuZE5vdGU+PENpdGU+PEF1dGhvcj5WYWxlbnQ8L0F1dGhvcj48WWVhcj4yMDE0PC9ZZWFyPjxS
ZWNOdW0+NTE8L1JlY051bT48RGlzcGxheVRleHQ+PHN0eWxlIGZhY2U9InN1cGVyc2NyaXB0Ij4z
ODwvc3R5bGU+PC9EaXNwbGF5VGV4dD48cmVjb3JkPjxyZWMtbnVtYmVyPjUxPC9yZWMtbnVtYmVy
Pjxmb3JlaWduLWtleXM+PGtleSBhcHA9IkVOIiBkYi1pZD0icDByd2Ywd3dhMng1ZHFlZjl4bHhw
MnJvMnZ3NXN3dHdzMnh2IiB0aW1lc3RhbXA9IjE1Nzc4MTIzNjkiPjUxPC9rZXk+PC9mb3JlaWdu
LWtleXM+PHJlZi10eXBlIG5hbWU9IkpvdXJuYWwgQXJ0aWNsZSI+MTc8L3JlZi10eXBlPjxjb250
cmlidXRvcnM+PGF1dGhvcnM+PGF1dGhvcj5WYWxlbnQsIFAuPC9hdXRob3I+PGF1dGhvcj5TYWRv
dm5paywgSS48L2F1dGhvcj48YXV0aG9yPlJhY2lsLCBaLjwvYXV0aG9yPjxhdXRob3I+SGVycm1h
bm4sIEguPC9hdXRob3I+PGF1dGhvcj5CbGF0dCwgSy48L2F1dGhvcj48YXV0aG9yPkNlcm55LVJl
aXRlcmVyLCBTLjwvYXV0aG9yPjxhdXRob3I+RWlzZW53b3J0LCBHLjwvYXV0aG9yPjxhdXRob3I+
TGlvbiwgVC48L2F1dGhvcj48YXV0aG9yPkhvbHlvYWtlLCBULjwvYXV0aG9yPjxhdXRob3I+TWF5
ZXIsIEouPC9hdXRob3I+PC9hdXRob3JzPjwvY29udHJpYnV0b3JzPjxhdXRoLWFkZHJlc3M+RGl2
aXNpb24gb2YgSGFlbWF0b2xvZ3kgJmFtcDsgSGVtb3N0YXNlb2xvZ3ksIERlcGFydG1lbnQgb2Yg
SW50ZXJuYWwgTWVkaWNpbmUgSSwgTWVkaWNhbCBVbml2ZXJzaXR5IG9mIFZpZW5uYSwgVmllbm5h
LCBBdXN0cmlhOyBMdWR3aWcgQm9sdHptYW5uIENsdXN0ZXIgT25jb2xvZ3ksIE1lZGljYWwgVW5p
dmVyc2l0eSBvZiBWaWVubmEsIFZpZW5uYSwgQXVzdHJpYS48L2F1dGgtYWRkcmVzcz48dGl0bGVz
Pjx0aXRsZT5EUFBJViAoQ0QyNikgYXMgYSBub3ZlbCBzdGVtIGNlbGwgbWFya2VyIGluIFBoKyBj
aHJvbmljIG15ZWxvaWQgbGV1a2FlbWlhPC90aXRsZT48c2Vjb25kYXJ5LXRpdGxlPkV1ciBKIENs
aW4gSW52ZXN0PC9zZWNvbmRhcnktdGl0bGU+PC90aXRsZXM+PHBlcmlvZGljYWw+PGZ1bGwtdGl0
bGU+RXVyIEogQ2xpbiBJbnZlc3Q8L2Z1bGwtdGl0bGU+PC9wZXJpb2RpY2FsPjxwYWdlcz4xMjM5
LTQ1PC9wYWdlcz48dm9sdW1lPjQ0PC92b2x1bWU+PG51bWJlcj4xMjwvbnVtYmVyPjxlZGl0aW9u
PjIwMTQvMTEvMDY8L2VkaXRpb24+PGtleXdvcmRzPjxrZXl3b3JkPkFudGluZW9wbGFzdGljIEFn
ZW50cy90aGVyYXBldXRpYyB1c2U8L2tleXdvcmQ+PGtleXdvcmQ+QmVuemFtaWRlcy90aGVyYXBl
dXRpYyB1c2U8L2tleXdvcmQ+PGtleXdvcmQ+QmlvbWFya2VycywgVHVtb3IvKm1ldGFib2xpc20v
cGh5c2lvbG9neTwva2V5d29yZD48a2V5d29yZD5EaXBlcHRpZHlsIFBlcHRpZGFzZSA0LyptZXRh
Ym9saXNtL3BoeXNpb2xvZ3k8L2tleXdvcmQ+PGtleXdvcmQ+RWFybHkgRGV0ZWN0aW9uIG9mIENh
bmNlcjwva2V5d29yZD48a2V5d29yZD5Gb3JlY2FzdGluZzwva2V5d29yZD48a2V5d29yZD5IdW1h
bnM8L2tleXdvcmQ+PGtleXdvcmQ+SW1hdGluaWIgTWVzeWxhdGU8L2tleXdvcmQ+PGtleXdvcmQ+
TGV1a2VtaWEsIE15ZWxvZ2Vub3VzLCBDaHJvbmljLCBCQ1ItQUJMIFBvc2l0aXZlLypkaWFnbm9z
aXMvZHJ1ZyB0aGVyYXB5PC9rZXl3b3JkPjxrZXl3b3JkPk5lb3BsYXN0aWMgU3RlbSBDZWxscy8q
bWV0YWJvbGlzbTwva2V5d29yZD48a2V5d29yZD5QaXBlcmF6aW5lcy90aGVyYXBldXRpYyB1c2U8
L2tleXdvcmQ+PGtleXdvcmQ+UHJvdGVpbiBLaW5hc2UgSW5oaWJpdG9ycy90aGVyYXBldXRpYyB1
c2U8L2tleXdvcmQ+PGtleXdvcmQ+UHlyaW1pZGluZXMvdGhlcmFwZXV0aWMgdXNlPC9rZXl3b3Jk
PjxrZXl3b3JkPkRpYWdub3N0aWNzPC9rZXl3b3JkPjxrZXl3b3JkPmxldWthZW1pYTwva2V5d29y
ZD48a2V5d29yZD5sZXVrYWVtaWMgc3RlbSBjZWxsczwva2V5d29yZD48a2V5d29yZD5waGVub3R5
cGluZzwva2V5d29yZD48a2V5d29yZD5zdGVtIGNlbGw8L2tleXdvcmQ+PC9rZXl3b3Jkcz48ZGF0
ZXM+PHllYXI+MjAxNDwveWVhcj48cHViLWRhdGVzPjxkYXRlPkRlYzwvZGF0ZT48L3B1Yi1kYXRl
cz48L2RhdGVzPjxpc2JuPjEzNjUtMjM2MiAoRWxlY3Ryb25pYykmI3hEOzAwMTQtMjk3MiAoTGlu
a2luZyk8L2lzYm4+PGFjY2Vzc2lvbi1udW0+MjUzNzEwNjY8L2FjY2Vzc2lvbi1udW0+PHVybHM+
PHJlbGF0ZWQtdXJscz48dXJsPmh0dHBzOi8vd3d3Lm5jYmkubmxtLm5paC5nb3YvcHVibWVkLzI1
MzcxMDY2PC91cmw+PC9yZWxhdGVkLXVybHM+PC91cmxzPjxlbGVjdHJvbmljLXJlc291cmNlLW51
bT4xMC4xMTExL2VjaS4xMjM2ODwvZWxlY3Ryb25pYy1yZXNvdXJjZS1udW0+PC9yZWNvcmQ+PC9D
aXRlPjwvRW5kTm90ZT5=
</w:fldData>
        </w:fldChar>
      </w:r>
      <w:r w:rsidR="00D005B4" w:rsidRPr="00493696">
        <w:rPr>
          <w:rFonts w:cstheme="minorHAnsi"/>
          <w:sz w:val="21"/>
          <w:szCs w:val="21"/>
        </w:rPr>
        <w:instrText xml:space="preserve"> ADDIN EN.CITE.DATA </w:instrText>
      </w:r>
      <w:r w:rsidR="00D005B4" w:rsidRPr="00493696">
        <w:rPr>
          <w:rFonts w:cstheme="minorHAnsi"/>
          <w:sz w:val="21"/>
          <w:szCs w:val="21"/>
        </w:rPr>
      </w:r>
      <w:r w:rsidR="00D005B4" w:rsidRPr="00493696">
        <w:rPr>
          <w:rFonts w:cstheme="minorHAnsi"/>
          <w:sz w:val="21"/>
          <w:szCs w:val="21"/>
        </w:rPr>
        <w:fldChar w:fldCharType="end"/>
      </w:r>
      <w:r w:rsidR="00D005B4" w:rsidRPr="00493696">
        <w:rPr>
          <w:rFonts w:cstheme="minorHAnsi"/>
          <w:sz w:val="21"/>
          <w:szCs w:val="21"/>
        </w:rPr>
      </w:r>
      <w:r w:rsidR="00D005B4" w:rsidRPr="00493696">
        <w:rPr>
          <w:rFonts w:cstheme="minorHAnsi"/>
          <w:sz w:val="21"/>
          <w:szCs w:val="21"/>
        </w:rPr>
        <w:fldChar w:fldCharType="separate"/>
      </w:r>
      <w:r w:rsidR="00D005B4" w:rsidRPr="00493696">
        <w:rPr>
          <w:rFonts w:cstheme="minorHAnsi"/>
          <w:noProof/>
          <w:sz w:val="21"/>
          <w:szCs w:val="21"/>
          <w:vertAlign w:val="superscript"/>
        </w:rPr>
        <w:t>38</w:t>
      </w:r>
      <w:r w:rsidR="00D005B4" w:rsidRPr="00493696">
        <w:rPr>
          <w:rFonts w:cstheme="minorHAnsi"/>
          <w:sz w:val="21"/>
          <w:szCs w:val="21"/>
        </w:rPr>
        <w:fldChar w:fldCharType="end"/>
      </w:r>
      <w:r w:rsidR="00D005B4">
        <w:rPr>
          <w:rFonts w:cstheme="minorHAnsi"/>
          <w:sz w:val="21"/>
          <w:szCs w:val="21"/>
        </w:rPr>
        <w:t xml:space="preserve">. </w:t>
      </w:r>
      <w:r w:rsidR="00B01DE1">
        <w:rPr>
          <w:rFonts w:cstheme="minorHAnsi"/>
          <w:sz w:val="21"/>
          <w:szCs w:val="21"/>
        </w:rPr>
        <w:t>The e</w:t>
      </w:r>
      <w:r w:rsidR="00E74BFF" w:rsidRPr="00493696">
        <w:rPr>
          <w:rFonts w:cstheme="minorHAnsi"/>
          <w:sz w:val="21"/>
          <w:szCs w:val="21"/>
        </w:rPr>
        <w:t>pigenetic status o</w:t>
      </w:r>
      <w:r w:rsidR="00A12B52" w:rsidRPr="00493696">
        <w:rPr>
          <w:rFonts w:cstheme="minorHAnsi"/>
          <w:sz w:val="21"/>
          <w:szCs w:val="21"/>
        </w:rPr>
        <w:t xml:space="preserve">f </w:t>
      </w:r>
      <w:r w:rsidR="00B01DE1">
        <w:rPr>
          <w:rFonts w:cstheme="minorHAnsi"/>
          <w:sz w:val="21"/>
          <w:szCs w:val="21"/>
        </w:rPr>
        <w:t>the CD34 locus</w:t>
      </w:r>
      <w:r w:rsidR="003B126E">
        <w:rPr>
          <w:rFonts w:cstheme="minorHAnsi"/>
          <w:sz w:val="21"/>
          <w:szCs w:val="21"/>
        </w:rPr>
        <w:t xml:space="preserve">, </w:t>
      </w:r>
      <w:r w:rsidR="00D005B4">
        <w:rPr>
          <w:rFonts w:cstheme="minorHAnsi"/>
          <w:sz w:val="21"/>
          <w:szCs w:val="21"/>
        </w:rPr>
        <w:t>the CD33 locus</w:t>
      </w:r>
      <w:r w:rsidR="003B126E">
        <w:rPr>
          <w:rFonts w:cstheme="minorHAnsi"/>
          <w:sz w:val="21"/>
          <w:szCs w:val="21"/>
        </w:rPr>
        <w:t xml:space="preserve"> </w:t>
      </w:r>
      <w:r w:rsidR="00D005B4">
        <w:rPr>
          <w:rFonts w:cstheme="minorHAnsi"/>
          <w:sz w:val="21"/>
          <w:szCs w:val="21"/>
        </w:rPr>
        <w:t xml:space="preserve">and the CD47 locus </w:t>
      </w:r>
      <w:r w:rsidR="00B01DE1">
        <w:rPr>
          <w:rFonts w:cstheme="minorHAnsi"/>
          <w:sz w:val="21"/>
          <w:szCs w:val="21"/>
        </w:rPr>
        <w:t xml:space="preserve">in the 8 </w:t>
      </w:r>
      <w:r w:rsidR="00A12B52" w:rsidRPr="00493696">
        <w:rPr>
          <w:rFonts w:cstheme="minorHAnsi"/>
          <w:sz w:val="21"/>
          <w:szCs w:val="21"/>
        </w:rPr>
        <w:t>K562 single cells is shown in</w:t>
      </w:r>
      <w:r w:rsidR="003B126E">
        <w:rPr>
          <w:rFonts w:cstheme="minorHAnsi"/>
          <w:sz w:val="21"/>
          <w:szCs w:val="21"/>
        </w:rPr>
        <w:t xml:space="preserve"> </w:t>
      </w:r>
      <w:r w:rsidR="003B126E" w:rsidRPr="00745230">
        <w:rPr>
          <w:rFonts w:cstheme="minorHAnsi"/>
          <w:b/>
          <w:sz w:val="21"/>
          <w:szCs w:val="21"/>
        </w:rPr>
        <w:t>Figure 5b-</w:t>
      </w:r>
      <w:r w:rsidR="00CB0F01">
        <w:rPr>
          <w:rFonts w:cstheme="minorHAnsi"/>
          <w:b/>
          <w:sz w:val="21"/>
          <w:szCs w:val="21"/>
        </w:rPr>
        <w:t>5</w:t>
      </w:r>
      <w:r w:rsidR="003B126E" w:rsidRPr="00745230">
        <w:rPr>
          <w:rFonts w:cstheme="minorHAnsi"/>
          <w:b/>
          <w:sz w:val="21"/>
          <w:szCs w:val="21"/>
        </w:rPr>
        <w:t>d</w:t>
      </w:r>
      <w:r w:rsidR="003B126E">
        <w:rPr>
          <w:rFonts w:cstheme="minorHAnsi"/>
          <w:sz w:val="21"/>
          <w:szCs w:val="21"/>
        </w:rPr>
        <w:t xml:space="preserve">. </w:t>
      </w:r>
      <w:r w:rsidR="00A12B52" w:rsidRPr="00493696">
        <w:rPr>
          <w:rFonts w:cstheme="minorHAnsi"/>
          <w:sz w:val="21"/>
          <w:szCs w:val="21"/>
        </w:rPr>
        <w:t xml:space="preserve"> </w:t>
      </w:r>
      <w:del w:id="25" w:author="Ohnuki, Hidetaka (NIH/NCI) [E]" w:date="2020-01-14T17:20:00Z">
        <w:r w:rsidR="00D005B4" w:rsidDel="009C2401">
          <w:rPr>
            <w:rFonts w:cstheme="minorHAnsi"/>
            <w:sz w:val="21"/>
            <w:szCs w:val="21"/>
          </w:rPr>
          <w:delText>T</w:delText>
        </w:r>
        <w:r w:rsidR="00824AE8" w:rsidRPr="00493696" w:rsidDel="009C2401">
          <w:rPr>
            <w:rFonts w:cstheme="minorHAnsi"/>
            <w:sz w:val="21"/>
            <w:szCs w:val="21"/>
          </w:rPr>
          <w:delText>ypical</w:delText>
        </w:r>
        <w:r w:rsidR="00E074E1" w:rsidDel="009C2401">
          <w:rPr>
            <w:rFonts w:cstheme="minorHAnsi"/>
            <w:sz w:val="21"/>
            <w:szCs w:val="21"/>
          </w:rPr>
          <w:delText>ly</w:delText>
        </w:r>
        <w:r w:rsidR="00824AE8" w:rsidRPr="00493696" w:rsidDel="009C2401">
          <w:rPr>
            <w:rFonts w:cstheme="minorHAnsi"/>
            <w:sz w:val="21"/>
            <w:szCs w:val="21"/>
          </w:rPr>
          <w:delText xml:space="preserve"> </w:delText>
        </w:r>
      </w:del>
      <w:ins w:id="26" w:author="Ohnuki, Hidetaka (NIH/NCI) [E]" w:date="2020-01-14T17:20:00Z">
        <w:r w:rsidR="009C2401">
          <w:rPr>
            <w:rFonts w:cstheme="minorHAnsi"/>
            <w:sz w:val="21"/>
            <w:szCs w:val="21"/>
          </w:rPr>
          <w:t>K562-</w:t>
        </w:r>
      </w:ins>
      <w:r w:rsidR="00824AE8" w:rsidRPr="00493696">
        <w:rPr>
          <w:rFonts w:cstheme="minorHAnsi"/>
          <w:sz w:val="21"/>
          <w:szCs w:val="21"/>
        </w:rPr>
        <w:t>active enhancer</w:t>
      </w:r>
      <w:r w:rsidR="00D005B4">
        <w:rPr>
          <w:rFonts w:cstheme="minorHAnsi"/>
          <w:sz w:val="21"/>
          <w:szCs w:val="21"/>
        </w:rPr>
        <w:t>s</w:t>
      </w:r>
      <w:r w:rsidR="00824AE8" w:rsidRPr="00493696">
        <w:rPr>
          <w:rFonts w:cstheme="minorHAnsi"/>
          <w:sz w:val="21"/>
          <w:szCs w:val="21"/>
        </w:rPr>
        <w:t xml:space="preserve"> </w:t>
      </w:r>
      <w:r w:rsidR="00E0440A" w:rsidRPr="00493696">
        <w:rPr>
          <w:rFonts w:cstheme="minorHAnsi"/>
          <w:sz w:val="21"/>
          <w:szCs w:val="21"/>
        </w:rPr>
        <w:t xml:space="preserve">(green) </w:t>
      </w:r>
      <w:r w:rsidR="00D005B4">
        <w:rPr>
          <w:rFonts w:cstheme="minorHAnsi"/>
          <w:sz w:val="21"/>
          <w:szCs w:val="21"/>
        </w:rPr>
        <w:t xml:space="preserve">and </w:t>
      </w:r>
      <w:del w:id="27" w:author="Ohnuki, Hidetaka (NIH/NCI) [E]" w:date="2020-01-14T17:20:00Z">
        <w:r w:rsidR="007B4E34" w:rsidDel="009C2401">
          <w:rPr>
            <w:rFonts w:cstheme="minorHAnsi"/>
            <w:sz w:val="21"/>
            <w:szCs w:val="21"/>
          </w:rPr>
          <w:delText xml:space="preserve">atypically </w:delText>
        </w:r>
      </w:del>
      <w:ins w:id="28" w:author="Ohnuki, Hidetaka (NIH/NCI) [E]" w:date="2020-01-14T17:20:00Z">
        <w:r w:rsidR="009C2401">
          <w:rPr>
            <w:rFonts w:cstheme="minorHAnsi"/>
            <w:sz w:val="21"/>
            <w:szCs w:val="21"/>
          </w:rPr>
          <w:t xml:space="preserve">other </w:t>
        </w:r>
      </w:ins>
      <w:r w:rsidR="007B4E34">
        <w:rPr>
          <w:rFonts w:cstheme="minorHAnsi"/>
          <w:sz w:val="21"/>
          <w:szCs w:val="21"/>
        </w:rPr>
        <w:t xml:space="preserve">active </w:t>
      </w:r>
      <w:r w:rsidR="00D005B4">
        <w:rPr>
          <w:rFonts w:cstheme="minorHAnsi"/>
          <w:sz w:val="21"/>
          <w:szCs w:val="21"/>
        </w:rPr>
        <w:t xml:space="preserve">enhancers (red) </w:t>
      </w:r>
      <w:r w:rsidR="00E0440A" w:rsidRPr="00493696">
        <w:rPr>
          <w:rFonts w:cstheme="minorHAnsi"/>
          <w:sz w:val="21"/>
          <w:szCs w:val="21"/>
        </w:rPr>
        <w:t>w</w:t>
      </w:r>
      <w:r w:rsidR="00D005B4">
        <w:rPr>
          <w:rFonts w:cstheme="minorHAnsi"/>
          <w:sz w:val="21"/>
          <w:szCs w:val="21"/>
        </w:rPr>
        <w:t>ere</w:t>
      </w:r>
      <w:r w:rsidR="00E0440A" w:rsidRPr="00493696">
        <w:rPr>
          <w:rFonts w:cstheme="minorHAnsi"/>
          <w:sz w:val="21"/>
          <w:szCs w:val="21"/>
        </w:rPr>
        <w:t xml:space="preserve"> detected </w:t>
      </w:r>
      <w:r w:rsidR="00FE2D47">
        <w:rPr>
          <w:rFonts w:cstheme="minorHAnsi"/>
          <w:sz w:val="21"/>
          <w:szCs w:val="21"/>
        </w:rPr>
        <w:t xml:space="preserve">uniquely </w:t>
      </w:r>
      <w:r w:rsidR="00146021" w:rsidRPr="00493696">
        <w:rPr>
          <w:rFonts w:cstheme="minorHAnsi"/>
          <w:sz w:val="21"/>
          <w:szCs w:val="21"/>
        </w:rPr>
        <w:t xml:space="preserve">in </w:t>
      </w:r>
      <w:r w:rsidR="00D005B4">
        <w:rPr>
          <w:rFonts w:cstheme="minorHAnsi"/>
          <w:sz w:val="21"/>
          <w:szCs w:val="21"/>
        </w:rPr>
        <w:t xml:space="preserve">some of the single </w:t>
      </w:r>
      <w:r w:rsidR="00E074E1">
        <w:rPr>
          <w:rFonts w:cstheme="minorHAnsi"/>
          <w:sz w:val="21"/>
          <w:szCs w:val="21"/>
        </w:rPr>
        <w:t>K562</w:t>
      </w:r>
      <w:r w:rsidR="00D005B4">
        <w:rPr>
          <w:rFonts w:cstheme="minorHAnsi"/>
          <w:sz w:val="21"/>
          <w:szCs w:val="21"/>
        </w:rPr>
        <w:t xml:space="preserve"> cells</w:t>
      </w:r>
      <w:r w:rsidR="00FF228B">
        <w:rPr>
          <w:rFonts w:cstheme="minorHAnsi"/>
          <w:sz w:val="21"/>
          <w:szCs w:val="21"/>
        </w:rPr>
        <w:t xml:space="preserve"> by </w:t>
      </w:r>
      <w:proofErr w:type="spellStart"/>
      <w:r w:rsidR="00FF228B">
        <w:rPr>
          <w:rFonts w:cstheme="minorHAnsi"/>
          <w:sz w:val="21"/>
          <w:szCs w:val="21"/>
        </w:rPr>
        <w:t>Rsc</w:t>
      </w:r>
      <w:proofErr w:type="spellEnd"/>
      <w:r w:rsidR="00FF228B">
        <w:rPr>
          <w:rFonts w:cstheme="minorHAnsi"/>
          <w:sz w:val="21"/>
          <w:szCs w:val="21"/>
        </w:rPr>
        <w:t>-Epi-seq</w:t>
      </w:r>
      <w:r w:rsidR="00D005B4">
        <w:rPr>
          <w:rFonts w:cstheme="minorHAnsi"/>
          <w:sz w:val="21"/>
          <w:szCs w:val="21"/>
        </w:rPr>
        <w:t xml:space="preserve">. </w:t>
      </w:r>
      <w:r w:rsidR="003B126E">
        <w:rPr>
          <w:rFonts w:cstheme="minorHAnsi"/>
          <w:sz w:val="21"/>
          <w:szCs w:val="21"/>
        </w:rPr>
        <w:t xml:space="preserve">In addition, </w:t>
      </w:r>
      <w:r w:rsidR="00D005B4">
        <w:rPr>
          <w:rFonts w:cstheme="minorHAnsi"/>
          <w:sz w:val="21"/>
          <w:szCs w:val="21"/>
        </w:rPr>
        <w:t>Med1 and 5</w:t>
      </w:r>
      <w:proofErr w:type="gramStart"/>
      <w:r w:rsidR="00D005B4">
        <w:rPr>
          <w:rFonts w:cstheme="minorHAnsi"/>
          <w:sz w:val="21"/>
          <w:szCs w:val="21"/>
        </w:rPr>
        <w:t xml:space="preserve">hmC  </w:t>
      </w:r>
      <w:r w:rsidR="003B126E">
        <w:rPr>
          <w:rFonts w:cstheme="minorHAnsi"/>
          <w:sz w:val="21"/>
          <w:szCs w:val="21"/>
        </w:rPr>
        <w:t>marked</w:t>
      </w:r>
      <w:proofErr w:type="gramEnd"/>
      <w:r w:rsidR="003B126E">
        <w:rPr>
          <w:rFonts w:cstheme="minorHAnsi"/>
          <w:sz w:val="21"/>
          <w:szCs w:val="21"/>
        </w:rPr>
        <w:t xml:space="preserve"> active enhancers and other regions in most cells, suggesting </w:t>
      </w:r>
      <w:r w:rsidR="00FF228B">
        <w:rPr>
          <w:rFonts w:cstheme="minorHAnsi"/>
          <w:sz w:val="21"/>
          <w:szCs w:val="21"/>
        </w:rPr>
        <w:t xml:space="preserve">the occurrence of </w:t>
      </w:r>
      <w:r w:rsidR="003B126E">
        <w:rPr>
          <w:rFonts w:cstheme="minorHAnsi"/>
          <w:sz w:val="21"/>
          <w:szCs w:val="21"/>
        </w:rPr>
        <w:t xml:space="preserve">interaction between some of the active enhancers and mediator complex. These results indicate that the CD34, CD33 and CD47 genes could be epigenetically active in selected K562 single cells. </w:t>
      </w:r>
    </w:p>
    <w:p w14:paraId="263C9C47" w14:textId="331A7279" w:rsidR="00213A94" w:rsidRPr="00493696" w:rsidRDefault="00745F80" w:rsidP="003125D8">
      <w:pPr>
        <w:spacing w:after="0" w:line="480" w:lineRule="auto"/>
        <w:jc w:val="both"/>
        <w:rPr>
          <w:rFonts w:cstheme="minorHAnsi"/>
          <w:sz w:val="21"/>
          <w:szCs w:val="21"/>
        </w:rPr>
      </w:pPr>
      <w:r w:rsidRPr="00493696">
        <w:rPr>
          <w:rFonts w:cstheme="minorHAnsi"/>
          <w:sz w:val="21"/>
          <w:szCs w:val="21"/>
        </w:rPr>
        <w:tab/>
      </w:r>
      <w:r w:rsidR="00FF228B">
        <w:rPr>
          <w:rFonts w:cstheme="minorHAnsi"/>
          <w:sz w:val="21"/>
          <w:szCs w:val="21"/>
        </w:rPr>
        <w:t>M</w:t>
      </w:r>
      <w:r w:rsidR="006C6374" w:rsidRPr="00493696">
        <w:rPr>
          <w:rFonts w:cstheme="minorHAnsi"/>
          <w:sz w:val="21"/>
          <w:szCs w:val="21"/>
        </w:rPr>
        <w:t xml:space="preserve">egakaryocytic differentiation is induced </w:t>
      </w:r>
      <w:r w:rsidR="00FF228B">
        <w:rPr>
          <w:rFonts w:cstheme="minorHAnsi"/>
          <w:sz w:val="21"/>
          <w:szCs w:val="21"/>
        </w:rPr>
        <w:t xml:space="preserve">in K562 cells </w:t>
      </w:r>
      <w:r w:rsidR="006C6374" w:rsidRPr="00493696">
        <w:rPr>
          <w:rFonts w:cstheme="minorHAnsi"/>
          <w:sz w:val="21"/>
          <w:szCs w:val="21"/>
        </w:rPr>
        <w:t xml:space="preserve">by </w:t>
      </w:r>
      <w:r w:rsidR="00FE2D47">
        <w:rPr>
          <w:rFonts w:cstheme="minorHAnsi"/>
          <w:sz w:val="21"/>
          <w:szCs w:val="21"/>
        </w:rPr>
        <w:t>the</w:t>
      </w:r>
      <w:r w:rsidR="002D437C" w:rsidRPr="00493696">
        <w:rPr>
          <w:rFonts w:cstheme="minorHAnsi"/>
          <w:sz w:val="21"/>
          <w:szCs w:val="21"/>
        </w:rPr>
        <w:t xml:space="preserve"> homeobox </w:t>
      </w:r>
      <w:r w:rsidR="00C322EB" w:rsidRPr="00493696">
        <w:rPr>
          <w:rFonts w:cstheme="minorHAnsi"/>
          <w:sz w:val="21"/>
          <w:szCs w:val="21"/>
        </w:rPr>
        <w:t>transcription factor</w:t>
      </w:r>
      <w:r w:rsidR="002D437C" w:rsidRPr="00493696">
        <w:rPr>
          <w:rFonts w:cstheme="minorHAnsi"/>
          <w:sz w:val="21"/>
          <w:szCs w:val="21"/>
        </w:rPr>
        <w:t xml:space="preserve"> DLX4 </w:t>
      </w:r>
      <w:r w:rsidR="00FF228B">
        <w:rPr>
          <w:rFonts w:cstheme="minorHAnsi"/>
          <w:sz w:val="21"/>
          <w:szCs w:val="21"/>
        </w:rPr>
        <w:t xml:space="preserve">whereas </w:t>
      </w:r>
      <w:r w:rsidR="003B5953" w:rsidRPr="00493696">
        <w:rPr>
          <w:rFonts w:cstheme="minorHAnsi"/>
          <w:sz w:val="21"/>
          <w:szCs w:val="21"/>
        </w:rPr>
        <w:t>erythroid differentiation is repre</w:t>
      </w:r>
      <w:r w:rsidR="00B67DED" w:rsidRPr="00493696">
        <w:rPr>
          <w:rFonts w:cstheme="minorHAnsi"/>
          <w:sz w:val="21"/>
          <w:szCs w:val="21"/>
        </w:rPr>
        <w:t>s</w:t>
      </w:r>
      <w:r w:rsidR="003B5953" w:rsidRPr="00493696">
        <w:rPr>
          <w:rFonts w:cstheme="minorHAnsi"/>
          <w:sz w:val="21"/>
          <w:szCs w:val="21"/>
        </w:rPr>
        <w:t xml:space="preserve">sed. </w:t>
      </w:r>
      <w:del w:id="29" w:author="Ohnuki, Hidetaka (NIH/NCI) [E]" w:date="2020-01-14T17:20:00Z">
        <w:r w:rsidR="007B4E34" w:rsidDel="009C2401">
          <w:rPr>
            <w:rFonts w:cstheme="minorHAnsi"/>
            <w:sz w:val="21"/>
            <w:szCs w:val="21"/>
          </w:rPr>
          <w:delText xml:space="preserve">Atypically </w:delText>
        </w:r>
      </w:del>
      <w:ins w:id="30" w:author="Ohnuki, Hidetaka (NIH/NCI) [E]" w:date="2020-01-14T17:24:00Z">
        <w:r w:rsidR="009C2401">
          <w:rPr>
            <w:rFonts w:cstheme="minorHAnsi"/>
            <w:sz w:val="21"/>
            <w:szCs w:val="21"/>
          </w:rPr>
          <w:t xml:space="preserve">Other </w:t>
        </w:r>
      </w:ins>
      <w:r w:rsidR="007B4E34">
        <w:rPr>
          <w:rFonts w:cstheme="minorHAnsi"/>
          <w:sz w:val="21"/>
          <w:szCs w:val="21"/>
        </w:rPr>
        <w:t>active e</w:t>
      </w:r>
      <w:r w:rsidR="002E688B" w:rsidRPr="00493696">
        <w:rPr>
          <w:rFonts w:cstheme="minorHAnsi"/>
          <w:sz w:val="21"/>
          <w:szCs w:val="21"/>
        </w:rPr>
        <w:t xml:space="preserve">nhancers were </w:t>
      </w:r>
      <w:r w:rsidR="006B3E18" w:rsidRPr="00493696">
        <w:rPr>
          <w:rFonts w:cstheme="minorHAnsi"/>
          <w:sz w:val="21"/>
          <w:szCs w:val="21"/>
        </w:rPr>
        <w:t xml:space="preserve">detected upstream </w:t>
      </w:r>
      <w:r w:rsidR="00FE2D47">
        <w:rPr>
          <w:rFonts w:cstheme="minorHAnsi"/>
          <w:sz w:val="21"/>
          <w:szCs w:val="21"/>
        </w:rPr>
        <w:t>of the DLX4 locus</w:t>
      </w:r>
      <w:r w:rsidR="009E491F">
        <w:rPr>
          <w:rFonts w:cstheme="minorHAnsi"/>
          <w:sz w:val="21"/>
          <w:szCs w:val="21"/>
        </w:rPr>
        <w:t xml:space="preserve">, some of which </w:t>
      </w:r>
      <w:r w:rsidR="00FE2D47">
        <w:rPr>
          <w:rFonts w:cstheme="minorHAnsi"/>
          <w:sz w:val="21"/>
          <w:szCs w:val="21"/>
        </w:rPr>
        <w:t xml:space="preserve">were marked </w:t>
      </w:r>
      <w:r w:rsidR="000D7EA6">
        <w:rPr>
          <w:rFonts w:cstheme="minorHAnsi"/>
          <w:sz w:val="21"/>
          <w:szCs w:val="21"/>
        </w:rPr>
        <w:t>with Med</w:t>
      </w:r>
      <w:proofErr w:type="gramStart"/>
      <w:r w:rsidR="000D7EA6">
        <w:rPr>
          <w:rFonts w:cstheme="minorHAnsi"/>
          <w:sz w:val="21"/>
          <w:szCs w:val="21"/>
        </w:rPr>
        <w:t xml:space="preserve">1 </w:t>
      </w:r>
      <w:r w:rsidR="00FE2D47">
        <w:rPr>
          <w:rFonts w:cstheme="minorHAnsi"/>
          <w:sz w:val="21"/>
          <w:szCs w:val="21"/>
        </w:rPr>
        <w:t xml:space="preserve"> (</w:t>
      </w:r>
      <w:proofErr w:type="gramEnd"/>
      <w:r w:rsidR="00FE2D47" w:rsidRPr="00745230">
        <w:rPr>
          <w:rFonts w:cstheme="minorHAnsi"/>
          <w:b/>
          <w:sz w:val="21"/>
          <w:szCs w:val="21"/>
        </w:rPr>
        <w:t>Fig. 5e</w:t>
      </w:r>
      <w:r w:rsidR="00FE2D47">
        <w:rPr>
          <w:rFonts w:cstheme="minorHAnsi"/>
          <w:sz w:val="21"/>
          <w:szCs w:val="21"/>
        </w:rPr>
        <w:t>)</w:t>
      </w:r>
      <w:r w:rsidR="000D7EA6">
        <w:rPr>
          <w:rFonts w:cstheme="minorHAnsi"/>
          <w:sz w:val="21"/>
          <w:szCs w:val="21"/>
        </w:rPr>
        <w:t>,</w:t>
      </w:r>
      <w:r w:rsidR="00703B43" w:rsidRPr="00493696">
        <w:rPr>
          <w:rFonts w:cstheme="minorHAnsi"/>
          <w:sz w:val="21"/>
          <w:szCs w:val="21"/>
        </w:rPr>
        <w:t xml:space="preserve"> suggest</w:t>
      </w:r>
      <w:r w:rsidR="000D7EA6">
        <w:rPr>
          <w:rFonts w:cstheme="minorHAnsi"/>
          <w:sz w:val="21"/>
          <w:szCs w:val="21"/>
        </w:rPr>
        <w:t>ing</w:t>
      </w:r>
      <w:r w:rsidR="00703B43" w:rsidRPr="00493696">
        <w:rPr>
          <w:rFonts w:cstheme="minorHAnsi"/>
          <w:sz w:val="21"/>
          <w:szCs w:val="21"/>
        </w:rPr>
        <w:t xml:space="preserve"> an epigenetic bias to</w:t>
      </w:r>
      <w:r w:rsidR="000D7EA6">
        <w:rPr>
          <w:rFonts w:cstheme="minorHAnsi"/>
          <w:sz w:val="21"/>
          <w:szCs w:val="21"/>
        </w:rPr>
        <w:t>ward</w:t>
      </w:r>
      <w:r w:rsidR="00703B43" w:rsidRPr="00493696">
        <w:rPr>
          <w:rFonts w:cstheme="minorHAnsi"/>
          <w:sz w:val="21"/>
          <w:szCs w:val="21"/>
        </w:rPr>
        <w:t xml:space="preserve"> </w:t>
      </w:r>
      <w:r w:rsidR="00FF228B">
        <w:rPr>
          <w:rFonts w:cstheme="minorHAnsi"/>
          <w:sz w:val="21"/>
          <w:szCs w:val="21"/>
        </w:rPr>
        <w:t>megakaryocytic</w:t>
      </w:r>
      <w:r w:rsidR="00703B43" w:rsidRPr="00493696">
        <w:rPr>
          <w:rFonts w:cstheme="minorHAnsi"/>
          <w:sz w:val="21"/>
          <w:szCs w:val="21"/>
        </w:rPr>
        <w:t xml:space="preserve"> differentiation</w:t>
      </w:r>
      <w:r w:rsidR="000D7EA6">
        <w:rPr>
          <w:rFonts w:cstheme="minorHAnsi"/>
          <w:sz w:val="21"/>
          <w:szCs w:val="21"/>
        </w:rPr>
        <w:t xml:space="preserve"> in some of the K562 cells</w:t>
      </w:r>
      <w:r w:rsidR="00703B43" w:rsidRPr="00493696">
        <w:rPr>
          <w:rFonts w:cstheme="minorHAnsi"/>
          <w:sz w:val="21"/>
          <w:szCs w:val="21"/>
        </w:rPr>
        <w:t>.</w:t>
      </w:r>
    </w:p>
    <w:p w14:paraId="5F610320" w14:textId="7E0F69C6" w:rsidR="003D4F30" w:rsidRPr="00493696" w:rsidRDefault="00FF3C1E" w:rsidP="003125D8">
      <w:pPr>
        <w:spacing w:after="0" w:line="480" w:lineRule="auto"/>
        <w:jc w:val="both"/>
        <w:rPr>
          <w:rFonts w:cstheme="minorHAnsi"/>
          <w:sz w:val="21"/>
          <w:szCs w:val="21"/>
        </w:rPr>
      </w:pPr>
      <w:r w:rsidRPr="00493696">
        <w:rPr>
          <w:rFonts w:cstheme="minorHAnsi"/>
          <w:sz w:val="21"/>
          <w:szCs w:val="21"/>
        </w:rPr>
        <w:tab/>
        <w:t xml:space="preserve">K562 cells </w:t>
      </w:r>
      <w:r w:rsidR="004E7583" w:rsidRPr="00493696">
        <w:rPr>
          <w:rFonts w:cstheme="minorHAnsi"/>
          <w:sz w:val="21"/>
          <w:szCs w:val="21"/>
        </w:rPr>
        <w:t xml:space="preserve">have been used </w:t>
      </w:r>
      <w:r w:rsidR="00297D30" w:rsidRPr="00493696">
        <w:rPr>
          <w:rFonts w:cstheme="minorHAnsi"/>
          <w:sz w:val="21"/>
          <w:szCs w:val="21"/>
        </w:rPr>
        <w:t xml:space="preserve">as </w:t>
      </w:r>
      <w:r w:rsidR="005601D1" w:rsidRPr="00493696">
        <w:rPr>
          <w:rFonts w:cstheme="minorHAnsi"/>
          <w:sz w:val="21"/>
          <w:szCs w:val="21"/>
        </w:rPr>
        <w:t xml:space="preserve">a </w:t>
      </w:r>
      <w:r w:rsidR="00084F8D" w:rsidRPr="00493696">
        <w:rPr>
          <w:rFonts w:cstheme="minorHAnsi"/>
          <w:sz w:val="21"/>
          <w:szCs w:val="21"/>
        </w:rPr>
        <w:t>Human Leukocyte An</w:t>
      </w:r>
      <w:r w:rsidR="00B67DED" w:rsidRPr="00493696">
        <w:rPr>
          <w:rFonts w:cstheme="minorHAnsi"/>
          <w:sz w:val="21"/>
          <w:szCs w:val="21"/>
        </w:rPr>
        <w:t>ti</w:t>
      </w:r>
      <w:r w:rsidR="00084F8D" w:rsidRPr="00493696">
        <w:rPr>
          <w:rFonts w:cstheme="minorHAnsi"/>
          <w:sz w:val="21"/>
          <w:szCs w:val="21"/>
        </w:rPr>
        <w:t>gen</w:t>
      </w:r>
      <w:r w:rsidR="002447B9" w:rsidRPr="00493696">
        <w:rPr>
          <w:rFonts w:cstheme="minorHAnsi"/>
          <w:sz w:val="21"/>
          <w:szCs w:val="21"/>
        </w:rPr>
        <w:t xml:space="preserve"> (HLA)</w:t>
      </w:r>
      <w:r w:rsidR="005601D1" w:rsidRPr="00493696">
        <w:rPr>
          <w:rFonts w:cstheme="minorHAnsi"/>
          <w:sz w:val="21"/>
          <w:szCs w:val="21"/>
        </w:rPr>
        <w:t xml:space="preserve">-deficient cell line </w:t>
      </w:r>
      <w:r w:rsidR="004E7583" w:rsidRPr="00493696">
        <w:rPr>
          <w:rFonts w:cstheme="minorHAnsi"/>
          <w:sz w:val="21"/>
          <w:szCs w:val="21"/>
        </w:rPr>
        <w:t xml:space="preserve">to measure </w:t>
      </w:r>
      <w:r w:rsidR="00634767" w:rsidRPr="00493696">
        <w:rPr>
          <w:rFonts w:cstheme="minorHAnsi"/>
          <w:sz w:val="21"/>
          <w:szCs w:val="21"/>
        </w:rPr>
        <w:t>cytotoxic</w:t>
      </w:r>
      <w:r w:rsidR="000D7EA6">
        <w:rPr>
          <w:rFonts w:cstheme="minorHAnsi"/>
          <w:sz w:val="21"/>
          <w:szCs w:val="21"/>
        </w:rPr>
        <w:t>ity</w:t>
      </w:r>
      <w:r w:rsidR="00634767" w:rsidRPr="00493696">
        <w:rPr>
          <w:rFonts w:cstheme="minorHAnsi"/>
          <w:sz w:val="21"/>
          <w:szCs w:val="21"/>
        </w:rPr>
        <w:t xml:space="preserve"> of natural killer cells</w:t>
      </w:r>
      <w:r w:rsidR="00703B43" w:rsidRPr="00493696">
        <w:rPr>
          <w:rFonts w:cstheme="minorHAnsi"/>
        </w:rPr>
        <w:t xml:space="preserve"> </w:t>
      </w:r>
      <w:r w:rsidR="00703B43" w:rsidRPr="00493696">
        <w:rPr>
          <w:rFonts w:cstheme="minorHAnsi"/>
          <w:sz w:val="21"/>
          <w:szCs w:val="21"/>
        </w:rPr>
        <w:fldChar w:fldCharType="begin"/>
      </w:r>
      <w:r w:rsidR="00703B43" w:rsidRPr="00493696">
        <w:rPr>
          <w:rFonts w:cstheme="minorHAnsi"/>
          <w:sz w:val="21"/>
          <w:szCs w:val="21"/>
        </w:rPr>
        <w:instrText xml:space="preserve"> ADDIN EN.CITE &lt;EndNote&gt;&lt;Cite&gt;&lt;Author&gt;Nagel&lt;/Author&gt;&lt;Year&gt;1981&lt;/Year&gt;&lt;RecNum&gt;52&lt;/RecNum&gt;&lt;DisplayText&gt;&lt;style face="superscript"&gt;39&lt;/style&gt;&lt;/DisplayText&gt;&lt;record&gt;&lt;rec-number&gt;52&lt;/rec-number&gt;&lt;foreign-keys&gt;&lt;key app="EN" db-id="p0rwf0wwa2x5dqef9xlxp2ro2vw5swtws2xv" timestamp="1577812993"&gt;52&lt;/key&gt;&lt;/foreign-keys&gt;&lt;ref-type name="Journal Article"&gt;17&lt;/ref-type&gt;&lt;contributors&gt;&lt;authors&gt;&lt;author&gt;Nagel, J. E.&lt;/author&gt;&lt;author&gt;Collins, G. D.&lt;/author&gt;&lt;author&gt;Adler, W. H.&lt;/author&gt;&lt;/authors&gt;&lt;/contributors&gt;&lt;titles&gt;&lt;title&gt;Spontaneous or natural killer cytotoxicity of K562 erythroleukemic cells in normal patients&lt;/title&gt;&lt;secondary-title&gt;Cancer Res&lt;/secondary-title&gt;&lt;/titles&gt;&lt;periodical&gt;&lt;full-title&gt;Cancer Res&lt;/full-title&gt;&lt;/periodical&gt;&lt;pages&gt;2284-8&lt;/pages&gt;&lt;volume&gt;41&lt;/volume&gt;&lt;number&gt;6&lt;/number&gt;&lt;edition&gt;1981/06/01&lt;/edition&gt;&lt;keywords&gt;&lt;keyword&gt;Adult&lt;/keyword&gt;&lt;keyword&gt;Age Factors&lt;/keyword&gt;&lt;keyword&gt;Aged&lt;/keyword&gt;&lt;keyword&gt;Aging&lt;/keyword&gt;&lt;keyword&gt;Female&lt;/keyword&gt;&lt;keyword&gt;Humans&lt;/keyword&gt;&lt;keyword&gt;Killer Cells, Natural/*immunology&lt;/keyword&gt;&lt;keyword&gt;Leukemia, Erythroblastic, Acute/*immunology&lt;/keyword&gt;&lt;keyword&gt;Male&lt;/keyword&gt;&lt;keyword&gt;Middle Aged&lt;/keyword&gt;&lt;keyword&gt;Monocytes/immunology&lt;/keyword&gt;&lt;keyword&gt;Sex Factors&lt;/keyword&gt;&lt;keyword&gt;Smoking&lt;/keyword&gt;&lt;/keywords&gt;&lt;dates&gt;&lt;year&gt;1981&lt;/year&gt;&lt;pub-dates&gt;&lt;date&gt;Jun&lt;/date&gt;&lt;/pub-dates&gt;&lt;/dates&gt;&lt;isbn&gt;0008-5472 (Print)&amp;#xD;0008-5472 (Linking)&lt;/isbn&gt;&lt;accession-num&gt;6940655&lt;/accession-num&gt;&lt;urls&gt;&lt;related-urls&gt;&lt;url&gt;https://www.ncbi.nlm.nih.gov/pubmed/6940655&lt;/url&gt;&lt;/related-urls&gt;&lt;/urls&gt;&lt;/record&gt;&lt;/Cite&gt;&lt;/EndNote&gt;</w:instrText>
      </w:r>
      <w:r w:rsidR="00703B43" w:rsidRPr="00493696">
        <w:rPr>
          <w:rFonts w:cstheme="minorHAnsi"/>
          <w:sz w:val="21"/>
          <w:szCs w:val="21"/>
        </w:rPr>
        <w:fldChar w:fldCharType="separate"/>
      </w:r>
      <w:r w:rsidR="00703B43" w:rsidRPr="00493696">
        <w:rPr>
          <w:rFonts w:cstheme="minorHAnsi"/>
          <w:noProof/>
          <w:sz w:val="21"/>
          <w:szCs w:val="21"/>
          <w:vertAlign w:val="superscript"/>
        </w:rPr>
        <w:t>39</w:t>
      </w:r>
      <w:r w:rsidR="00703B43" w:rsidRPr="00493696">
        <w:rPr>
          <w:rFonts w:cstheme="minorHAnsi"/>
          <w:sz w:val="21"/>
          <w:szCs w:val="21"/>
        </w:rPr>
        <w:fldChar w:fldCharType="end"/>
      </w:r>
      <w:r w:rsidR="00BD68AE" w:rsidRPr="00493696">
        <w:rPr>
          <w:rFonts w:cstheme="minorHAnsi"/>
          <w:sz w:val="21"/>
          <w:szCs w:val="21"/>
        </w:rPr>
        <w:t>.</w:t>
      </w:r>
      <w:r w:rsidR="00205FA6" w:rsidRPr="00493696">
        <w:rPr>
          <w:rFonts w:cstheme="minorHAnsi"/>
          <w:sz w:val="21"/>
          <w:szCs w:val="21"/>
        </w:rPr>
        <w:t xml:space="preserve"> </w:t>
      </w:r>
      <w:r w:rsidR="00DF5E20" w:rsidRPr="00493696">
        <w:rPr>
          <w:rFonts w:cstheme="minorHAnsi"/>
          <w:sz w:val="21"/>
          <w:szCs w:val="21"/>
        </w:rPr>
        <w:t>Expression</w:t>
      </w:r>
      <w:r w:rsidR="002447B9" w:rsidRPr="00493696">
        <w:rPr>
          <w:rFonts w:cstheme="minorHAnsi"/>
          <w:sz w:val="21"/>
          <w:szCs w:val="21"/>
        </w:rPr>
        <w:t xml:space="preserve"> of HLA </w:t>
      </w:r>
      <w:r w:rsidR="00DF5E20" w:rsidRPr="00493696">
        <w:rPr>
          <w:rFonts w:cstheme="minorHAnsi"/>
          <w:sz w:val="21"/>
          <w:szCs w:val="21"/>
        </w:rPr>
        <w:t xml:space="preserve">genes </w:t>
      </w:r>
      <w:r w:rsidR="002447B9" w:rsidRPr="00493696">
        <w:rPr>
          <w:rFonts w:cstheme="minorHAnsi"/>
          <w:sz w:val="21"/>
          <w:szCs w:val="21"/>
        </w:rPr>
        <w:t xml:space="preserve">can be induced </w:t>
      </w:r>
      <w:r w:rsidR="000D7EA6" w:rsidRPr="00493696">
        <w:rPr>
          <w:rFonts w:cstheme="minorHAnsi"/>
          <w:sz w:val="21"/>
          <w:szCs w:val="21"/>
        </w:rPr>
        <w:t xml:space="preserve">in K562 cells </w:t>
      </w:r>
      <w:r w:rsidR="002447B9" w:rsidRPr="00493696">
        <w:rPr>
          <w:rFonts w:cstheme="minorHAnsi"/>
          <w:sz w:val="21"/>
          <w:szCs w:val="21"/>
        </w:rPr>
        <w:t>by</w:t>
      </w:r>
      <w:r w:rsidR="000D7EA6">
        <w:rPr>
          <w:rFonts w:cstheme="minorHAnsi"/>
          <w:sz w:val="21"/>
          <w:szCs w:val="21"/>
        </w:rPr>
        <w:t xml:space="preserve"> </w:t>
      </w:r>
      <w:r w:rsidR="00711A4A" w:rsidRPr="00493696">
        <w:rPr>
          <w:rFonts w:cstheme="minorHAnsi"/>
          <w:sz w:val="21"/>
          <w:szCs w:val="21"/>
        </w:rPr>
        <w:t>sodium butyrate, which</w:t>
      </w:r>
      <w:r w:rsidR="008A4CE1" w:rsidRPr="00493696">
        <w:rPr>
          <w:rFonts w:cstheme="minorHAnsi"/>
          <w:sz w:val="21"/>
          <w:szCs w:val="21"/>
        </w:rPr>
        <w:t xml:space="preserve"> inhibits histone d</w:t>
      </w:r>
      <w:r w:rsidR="002240A2" w:rsidRPr="00493696">
        <w:rPr>
          <w:rFonts w:cstheme="minorHAnsi"/>
          <w:sz w:val="21"/>
          <w:szCs w:val="21"/>
        </w:rPr>
        <w:t>eacetylation</w:t>
      </w:r>
      <w:r w:rsidR="00DF5E20" w:rsidRPr="00493696">
        <w:rPr>
          <w:rFonts w:cstheme="minorHAnsi"/>
          <w:sz w:val="21"/>
          <w:szCs w:val="21"/>
        </w:rPr>
        <w:t xml:space="preserve"> and increase</w:t>
      </w:r>
      <w:r w:rsidR="00B67DED" w:rsidRPr="00493696">
        <w:rPr>
          <w:rFonts w:cstheme="minorHAnsi"/>
          <w:sz w:val="21"/>
          <w:szCs w:val="21"/>
        </w:rPr>
        <w:t>s</w:t>
      </w:r>
      <w:r w:rsidR="00DF5E20" w:rsidRPr="00493696">
        <w:rPr>
          <w:rFonts w:cstheme="minorHAnsi"/>
          <w:sz w:val="21"/>
          <w:szCs w:val="21"/>
        </w:rPr>
        <w:t xml:space="preserve"> histone acetylation</w:t>
      </w:r>
      <w:r w:rsidR="00703B43" w:rsidRPr="00493696">
        <w:rPr>
          <w:rFonts w:cstheme="minorHAnsi"/>
        </w:rPr>
        <w:t xml:space="preserve"> </w:t>
      </w:r>
      <w:r w:rsidR="00703B43" w:rsidRPr="00493696">
        <w:rPr>
          <w:rFonts w:cstheme="minorHAnsi"/>
          <w:sz w:val="21"/>
          <w:szCs w:val="21"/>
        </w:rPr>
        <w:fldChar w:fldCharType="begin"/>
      </w:r>
      <w:r w:rsidR="00703B43" w:rsidRPr="00493696">
        <w:rPr>
          <w:rFonts w:cstheme="minorHAnsi"/>
          <w:sz w:val="21"/>
          <w:szCs w:val="21"/>
        </w:rPr>
        <w:instrText xml:space="preserve"> ADDIN EN.CITE &lt;EndNote&gt;&lt;Cite&gt;&lt;Author&gt;Sutherland&lt;/Author&gt;&lt;Year&gt;1985&lt;/Year&gt;&lt;RecNum&gt;53&lt;/RecNum&gt;&lt;DisplayText&gt;&lt;style face="superscript"&gt;40&lt;/style&gt;&lt;/DisplayText&gt;&lt;record&gt;&lt;rec-number&gt;53&lt;/rec-number&gt;&lt;foreign-keys&gt;&lt;key app="EN" db-id="p0rwf0wwa2x5dqef9xlxp2ro2vw5swtws2xv" timestamp="1577813097"&gt;53&lt;/key&gt;&lt;/foreign-keys&gt;&lt;ref-type name="Journal Article"&gt;17&lt;/ref-type&gt;&lt;contributors&gt;&lt;authors&gt;&lt;author&gt;Sutherland, J.&lt;/author&gt;&lt;author&gt;Mannoni, P.&lt;/author&gt;&lt;author&gt;Rosa, F.&lt;/author&gt;&lt;author&gt;Huyat, D.&lt;/author&gt;&lt;author&gt;Turner, A. R.&lt;/author&gt;&lt;author&gt;Fellous, M.&lt;/author&gt;&lt;/authors&gt;&lt;/contributors&gt;&lt;titles&gt;&lt;title&gt;Induction of the expression of HLA class I antigens on K562 by interferons and sodium butyrate&lt;/title&gt;&lt;secondary-title&gt;Hum Immunol&lt;/secondary-title&gt;&lt;/titles&gt;&lt;periodical&gt;&lt;full-title&gt;Hum Immunol&lt;/full-title&gt;&lt;/periodical&gt;&lt;pages&gt;65-73&lt;/pages&gt;&lt;volume&gt;12&lt;/volume&gt;&lt;number&gt;2&lt;/number&gt;&lt;edition&gt;1985/02/01&lt;/edition&gt;&lt;keywords&gt;&lt;keyword&gt;Antibodies, Monoclonal&lt;/keyword&gt;&lt;keyword&gt;Butyrates/*pharmacology&lt;/keyword&gt;&lt;keyword&gt;Butyric Acid&lt;/keyword&gt;&lt;keyword&gt;Cell Differentiation/drug effects&lt;/keyword&gt;&lt;keyword&gt;Cell Line&lt;/keyword&gt;&lt;keyword&gt;Cell Membrane/immunology&lt;/keyword&gt;&lt;keyword&gt;*HLA Antigens/immunology&lt;/keyword&gt;&lt;keyword&gt;Hematopoiesis/drug effects&lt;/keyword&gt;&lt;keyword&gt;Humans&lt;/keyword&gt;&lt;keyword&gt;Interferons/*pharmacology&lt;/keyword&gt;&lt;keyword&gt;Leukemia, Myeloid/*immunology&lt;/keyword&gt;&lt;/keywords&gt;&lt;dates&gt;&lt;year&gt;1985&lt;/year&gt;&lt;pub-dates&gt;&lt;date&gt;Feb&lt;/date&gt;&lt;/pub-dates&gt;&lt;/dates&gt;&lt;isbn&gt;0198-8859 (Print)&amp;#xD;0198-8859 (Linking)&lt;/isbn&gt;&lt;accession-num&gt;2578442&lt;/accession-num&gt;&lt;urls&gt;&lt;related-urls&gt;&lt;url&gt;https://www.ncbi.nlm.nih.gov/pubmed/2578442&lt;/url&gt;&lt;/related-urls&gt;&lt;/urls&gt;&lt;electronic-resource-num&gt;10.1016/0198-8859(85)90344-1&lt;/electronic-resource-num&gt;&lt;/record&gt;&lt;/Cite&gt;&lt;/EndNote&gt;</w:instrText>
      </w:r>
      <w:r w:rsidR="00703B43" w:rsidRPr="00493696">
        <w:rPr>
          <w:rFonts w:cstheme="minorHAnsi"/>
          <w:sz w:val="21"/>
          <w:szCs w:val="21"/>
        </w:rPr>
        <w:fldChar w:fldCharType="separate"/>
      </w:r>
      <w:r w:rsidR="00703B43" w:rsidRPr="00493696">
        <w:rPr>
          <w:rFonts w:cstheme="minorHAnsi"/>
          <w:noProof/>
          <w:sz w:val="21"/>
          <w:szCs w:val="21"/>
          <w:vertAlign w:val="superscript"/>
        </w:rPr>
        <w:t>40</w:t>
      </w:r>
      <w:r w:rsidR="00703B43" w:rsidRPr="00493696">
        <w:rPr>
          <w:rFonts w:cstheme="minorHAnsi"/>
          <w:sz w:val="21"/>
          <w:szCs w:val="21"/>
        </w:rPr>
        <w:fldChar w:fldCharType="end"/>
      </w:r>
      <w:r w:rsidR="00711A4A" w:rsidRPr="00493696">
        <w:rPr>
          <w:rFonts w:cstheme="minorHAnsi"/>
          <w:sz w:val="21"/>
          <w:szCs w:val="21"/>
        </w:rPr>
        <w:t>.</w:t>
      </w:r>
      <w:r w:rsidR="00124A3B" w:rsidRPr="00493696">
        <w:rPr>
          <w:rFonts w:cstheme="minorHAnsi"/>
          <w:sz w:val="21"/>
          <w:szCs w:val="21"/>
        </w:rPr>
        <w:t xml:space="preserve"> </w:t>
      </w:r>
      <w:r w:rsidR="000D7EA6">
        <w:rPr>
          <w:rFonts w:cstheme="minorHAnsi"/>
          <w:sz w:val="21"/>
          <w:szCs w:val="21"/>
        </w:rPr>
        <w:t xml:space="preserve">Our analysis of </w:t>
      </w:r>
      <w:r w:rsidR="00504AC0" w:rsidRPr="00493696">
        <w:rPr>
          <w:rFonts w:cstheme="minorHAnsi"/>
          <w:sz w:val="21"/>
          <w:szCs w:val="21"/>
        </w:rPr>
        <w:t xml:space="preserve">HLA-A, HLA-B and HLA-C </w:t>
      </w:r>
      <w:r w:rsidR="000D7EA6">
        <w:rPr>
          <w:rFonts w:cstheme="minorHAnsi"/>
          <w:sz w:val="21"/>
          <w:szCs w:val="21"/>
        </w:rPr>
        <w:t>loci (</w:t>
      </w:r>
      <w:r w:rsidR="00DF5E20" w:rsidRPr="00493696">
        <w:rPr>
          <w:rFonts w:cstheme="minorHAnsi"/>
          <w:b/>
          <w:sz w:val="21"/>
          <w:szCs w:val="21"/>
        </w:rPr>
        <w:t xml:space="preserve">Supplementary </w:t>
      </w:r>
      <w:r w:rsidR="002748F4" w:rsidRPr="00493696">
        <w:rPr>
          <w:rFonts w:cstheme="minorHAnsi"/>
          <w:b/>
          <w:sz w:val="21"/>
          <w:szCs w:val="21"/>
        </w:rPr>
        <w:t>Fig</w:t>
      </w:r>
      <w:r w:rsidR="000D7EA6">
        <w:rPr>
          <w:rFonts w:cstheme="minorHAnsi"/>
          <w:b/>
          <w:sz w:val="21"/>
          <w:szCs w:val="21"/>
        </w:rPr>
        <w:t>.</w:t>
      </w:r>
      <w:r w:rsidR="002748F4" w:rsidRPr="00493696">
        <w:rPr>
          <w:rFonts w:cstheme="minorHAnsi"/>
          <w:b/>
          <w:sz w:val="21"/>
          <w:szCs w:val="21"/>
        </w:rPr>
        <w:t xml:space="preserve"> 5</w:t>
      </w:r>
      <w:r w:rsidR="00DF5E20" w:rsidRPr="00493696">
        <w:rPr>
          <w:rFonts w:cstheme="minorHAnsi"/>
          <w:b/>
          <w:sz w:val="21"/>
          <w:szCs w:val="21"/>
        </w:rPr>
        <w:t>a-5c</w:t>
      </w:r>
      <w:r w:rsidR="000D7EA6">
        <w:rPr>
          <w:rFonts w:cstheme="minorHAnsi"/>
          <w:sz w:val="21"/>
          <w:szCs w:val="21"/>
        </w:rPr>
        <w:t>)</w:t>
      </w:r>
      <w:r w:rsidR="002748F4" w:rsidRPr="00493696">
        <w:rPr>
          <w:rFonts w:cstheme="minorHAnsi"/>
          <w:sz w:val="21"/>
          <w:szCs w:val="21"/>
        </w:rPr>
        <w:t xml:space="preserve"> </w:t>
      </w:r>
      <w:r w:rsidR="00A25759">
        <w:rPr>
          <w:rFonts w:cstheme="minorHAnsi"/>
          <w:sz w:val="21"/>
          <w:szCs w:val="21"/>
        </w:rPr>
        <w:t xml:space="preserve">is consistent with previous reports </w:t>
      </w:r>
      <w:r w:rsidR="00A25759">
        <w:rPr>
          <w:rFonts w:cstheme="minorHAnsi"/>
          <w:sz w:val="21"/>
          <w:szCs w:val="21"/>
          <w:vertAlign w:val="superscript"/>
        </w:rPr>
        <w:t>39</w:t>
      </w:r>
      <w:r w:rsidR="00FF228B">
        <w:rPr>
          <w:rFonts w:cstheme="minorHAnsi"/>
          <w:sz w:val="21"/>
          <w:szCs w:val="21"/>
          <w:vertAlign w:val="superscript"/>
        </w:rPr>
        <w:t>,</w:t>
      </w:r>
      <w:proofErr w:type="gramStart"/>
      <w:r w:rsidR="00FF228B">
        <w:rPr>
          <w:rFonts w:cstheme="minorHAnsi"/>
          <w:sz w:val="21"/>
          <w:szCs w:val="21"/>
          <w:vertAlign w:val="superscript"/>
        </w:rPr>
        <w:t xml:space="preserve">40 </w:t>
      </w:r>
      <w:r w:rsidR="00A25759">
        <w:rPr>
          <w:rFonts w:cstheme="minorHAnsi"/>
          <w:sz w:val="21"/>
          <w:szCs w:val="21"/>
          <w:vertAlign w:val="superscript"/>
        </w:rPr>
        <w:t xml:space="preserve"> </w:t>
      </w:r>
      <w:r w:rsidR="00E215B6" w:rsidRPr="00493696">
        <w:rPr>
          <w:rFonts w:cstheme="minorHAnsi"/>
          <w:sz w:val="21"/>
          <w:szCs w:val="21"/>
        </w:rPr>
        <w:t>in</w:t>
      </w:r>
      <w:proofErr w:type="gramEnd"/>
      <w:r w:rsidR="00A25759">
        <w:rPr>
          <w:rFonts w:cstheme="minorHAnsi"/>
          <w:sz w:val="21"/>
          <w:szCs w:val="21"/>
        </w:rPr>
        <w:t xml:space="preserve"> showing </w:t>
      </w:r>
      <w:r w:rsidR="000D7EA6">
        <w:rPr>
          <w:rFonts w:cstheme="minorHAnsi"/>
          <w:sz w:val="21"/>
          <w:szCs w:val="21"/>
        </w:rPr>
        <w:t xml:space="preserve">that </w:t>
      </w:r>
      <w:r w:rsidR="00E215B6" w:rsidRPr="00493696">
        <w:rPr>
          <w:rFonts w:cstheme="minorHAnsi"/>
          <w:sz w:val="21"/>
          <w:szCs w:val="21"/>
        </w:rPr>
        <w:t>these regions are mos</w:t>
      </w:r>
      <w:r w:rsidR="00B67DED" w:rsidRPr="00493696">
        <w:rPr>
          <w:rFonts w:cstheme="minorHAnsi"/>
          <w:sz w:val="21"/>
          <w:szCs w:val="21"/>
        </w:rPr>
        <w:t>t</w:t>
      </w:r>
      <w:r w:rsidR="00E215B6" w:rsidRPr="00493696">
        <w:rPr>
          <w:rFonts w:cstheme="minorHAnsi"/>
          <w:sz w:val="21"/>
          <w:szCs w:val="21"/>
        </w:rPr>
        <w:t>ly epigenetically inactive</w:t>
      </w:r>
      <w:r w:rsidR="000D7EA6">
        <w:rPr>
          <w:rFonts w:cstheme="minorHAnsi"/>
          <w:sz w:val="21"/>
          <w:szCs w:val="21"/>
        </w:rPr>
        <w:t xml:space="preserve">, </w:t>
      </w:r>
      <w:proofErr w:type="spellStart"/>
      <w:r w:rsidR="000D7EA6">
        <w:rPr>
          <w:rFonts w:cstheme="minorHAnsi"/>
          <w:sz w:val="21"/>
          <w:szCs w:val="21"/>
        </w:rPr>
        <w:t>exept</w:t>
      </w:r>
      <w:proofErr w:type="spellEnd"/>
      <w:r w:rsidR="000D7EA6">
        <w:rPr>
          <w:rFonts w:cstheme="minorHAnsi"/>
          <w:sz w:val="21"/>
          <w:szCs w:val="21"/>
        </w:rPr>
        <w:t xml:space="preserve"> for </w:t>
      </w:r>
      <w:r w:rsidR="00706B8B" w:rsidRPr="00493696">
        <w:rPr>
          <w:rFonts w:cstheme="minorHAnsi"/>
          <w:sz w:val="21"/>
          <w:szCs w:val="21"/>
        </w:rPr>
        <w:t>upstream regions of HLA-B</w:t>
      </w:r>
      <w:r w:rsidR="007B2564" w:rsidRPr="00493696">
        <w:rPr>
          <w:rFonts w:cstheme="minorHAnsi"/>
          <w:sz w:val="21"/>
          <w:szCs w:val="21"/>
        </w:rPr>
        <w:t xml:space="preserve"> in s</w:t>
      </w:r>
      <w:r w:rsidR="003018E8" w:rsidRPr="00493696">
        <w:rPr>
          <w:rFonts w:cstheme="minorHAnsi"/>
          <w:sz w:val="21"/>
          <w:szCs w:val="21"/>
        </w:rPr>
        <w:t>ingle</w:t>
      </w:r>
      <w:r w:rsidR="00B67DED" w:rsidRPr="00493696">
        <w:rPr>
          <w:rFonts w:cstheme="minorHAnsi"/>
          <w:sz w:val="21"/>
          <w:szCs w:val="21"/>
        </w:rPr>
        <w:t>-</w:t>
      </w:r>
      <w:r w:rsidR="003018E8" w:rsidRPr="00493696">
        <w:rPr>
          <w:rFonts w:cstheme="minorHAnsi"/>
          <w:sz w:val="21"/>
          <w:szCs w:val="21"/>
        </w:rPr>
        <w:t>cell</w:t>
      </w:r>
      <w:r w:rsidR="000D7EA6">
        <w:rPr>
          <w:rFonts w:cstheme="minorHAnsi"/>
          <w:sz w:val="21"/>
          <w:szCs w:val="21"/>
        </w:rPr>
        <w:t>s</w:t>
      </w:r>
      <w:r w:rsidR="003018E8" w:rsidRPr="00493696">
        <w:rPr>
          <w:rFonts w:cstheme="minorHAnsi"/>
          <w:sz w:val="21"/>
          <w:szCs w:val="21"/>
        </w:rPr>
        <w:t xml:space="preserve"> #</w:t>
      </w:r>
      <w:r w:rsidR="008224DD" w:rsidRPr="00493696">
        <w:rPr>
          <w:rFonts w:cstheme="minorHAnsi"/>
          <w:sz w:val="21"/>
          <w:szCs w:val="21"/>
        </w:rPr>
        <w:t>5 and #6</w:t>
      </w:r>
      <w:r w:rsidR="007B2564" w:rsidRPr="00493696">
        <w:rPr>
          <w:rFonts w:cstheme="minorHAnsi"/>
          <w:sz w:val="21"/>
          <w:szCs w:val="21"/>
        </w:rPr>
        <w:t>.</w:t>
      </w:r>
      <w:r w:rsidR="00616728">
        <w:rPr>
          <w:rFonts w:cstheme="minorHAnsi"/>
          <w:sz w:val="21"/>
          <w:szCs w:val="21"/>
        </w:rPr>
        <w:t xml:space="preserve"> Overall</w:t>
      </w:r>
      <w:r w:rsidR="00A25759">
        <w:rPr>
          <w:rFonts w:cstheme="minorHAnsi"/>
          <w:sz w:val="21"/>
          <w:szCs w:val="21"/>
        </w:rPr>
        <w:t xml:space="preserve">, the results in </w:t>
      </w:r>
      <w:r w:rsidR="00A25759" w:rsidRPr="00745230">
        <w:rPr>
          <w:rFonts w:cstheme="minorHAnsi"/>
          <w:b/>
          <w:sz w:val="21"/>
          <w:szCs w:val="21"/>
        </w:rPr>
        <w:t>Figure 5b-</w:t>
      </w:r>
      <w:r w:rsidR="00CB0F01">
        <w:rPr>
          <w:rFonts w:cstheme="minorHAnsi"/>
          <w:b/>
          <w:sz w:val="21"/>
          <w:szCs w:val="21"/>
        </w:rPr>
        <w:t>5</w:t>
      </w:r>
      <w:r w:rsidR="00A25759" w:rsidRPr="00745230">
        <w:rPr>
          <w:rFonts w:cstheme="minorHAnsi"/>
          <w:b/>
          <w:sz w:val="21"/>
          <w:szCs w:val="21"/>
        </w:rPr>
        <w:t>e</w:t>
      </w:r>
      <w:r w:rsidR="00A25759">
        <w:rPr>
          <w:rFonts w:cstheme="minorHAnsi"/>
          <w:sz w:val="21"/>
          <w:szCs w:val="21"/>
        </w:rPr>
        <w:t xml:space="preserve"> and </w:t>
      </w:r>
      <w:r w:rsidR="00A25759" w:rsidRPr="00745230">
        <w:rPr>
          <w:rFonts w:cstheme="minorHAnsi"/>
          <w:b/>
          <w:sz w:val="21"/>
          <w:szCs w:val="21"/>
        </w:rPr>
        <w:t>Supplementary Fig. 5a-5c</w:t>
      </w:r>
      <w:r w:rsidR="00A25759">
        <w:rPr>
          <w:rFonts w:cstheme="minorHAnsi"/>
          <w:sz w:val="21"/>
          <w:szCs w:val="21"/>
        </w:rPr>
        <w:t xml:space="preserve"> </w:t>
      </w:r>
      <w:r w:rsidR="00156F4E" w:rsidRPr="00493696">
        <w:rPr>
          <w:rFonts w:cstheme="minorHAnsi"/>
          <w:sz w:val="21"/>
          <w:szCs w:val="21"/>
        </w:rPr>
        <w:t xml:space="preserve">indicate that </w:t>
      </w:r>
      <w:proofErr w:type="spellStart"/>
      <w:r w:rsidR="00156F4E" w:rsidRPr="00493696">
        <w:rPr>
          <w:rFonts w:cstheme="minorHAnsi"/>
          <w:sz w:val="21"/>
          <w:szCs w:val="21"/>
        </w:rPr>
        <w:t>RscEpi</w:t>
      </w:r>
      <w:proofErr w:type="spellEnd"/>
      <w:r w:rsidR="00156F4E" w:rsidRPr="00493696">
        <w:rPr>
          <w:rFonts w:cstheme="minorHAnsi"/>
          <w:sz w:val="21"/>
          <w:szCs w:val="21"/>
        </w:rPr>
        <w:t xml:space="preserve">-seq can capture </w:t>
      </w:r>
      <w:ins w:id="31" w:author="Ohnuki, Hidetaka (NIH/NCI) [E]" w:date="2020-01-14T17:25:00Z">
        <w:r w:rsidR="009C2401">
          <w:rPr>
            <w:rFonts w:cstheme="minorHAnsi"/>
            <w:sz w:val="21"/>
            <w:szCs w:val="21"/>
          </w:rPr>
          <w:t xml:space="preserve">two types of </w:t>
        </w:r>
        <w:proofErr w:type="spellStart"/>
        <w:r w:rsidR="009C2401">
          <w:rPr>
            <w:rFonts w:cstheme="minorHAnsi"/>
            <w:sz w:val="21"/>
            <w:szCs w:val="21"/>
          </w:rPr>
          <w:t>epigetic</w:t>
        </w:r>
        <w:proofErr w:type="spellEnd"/>
        <w:r w:rsidR="009C2401">
          <w:rPr>
            <w:rFonts w:cstheme="minorHAnsi"/>
            <w:sz w:val="21"/>
            <w:szCs w:val="21"/>
          </w:rPr>
          <w:t xml:space="preserve"> </w:t>
        </w:r>
        <w:r w:rsidR="009C2401">
          <w:rPr>
            <w:rFonts w:cstheme="minorHAnsi"/>
            <w:sz w:val="21"/>
            <w:szCs w:val="21"/>
          </w:rPr>
          <w:lastRenderedPageBreak/>
          <w:t xml:space="preserve">heterogeneity. One type </w:t>
        </w:r>
      </w:ins>
      <w:ins w:id="32" w:author="Ohnuki, Hidetaka (NIH/NCI) [E]" w:date="2020-01-14T17:26:00Z">
        <w:r w:rsidR="009C2401">
          <w:rPr>
            <w:rFonts w:cstheme="minorHAnsi"/>
            <w:sz w:val="21"/>
            <w:szCs w:val="21"/>
          </w:rPr>
          <w:t xml:space="preserve">is </w:t>
        </w:r>
      </w:ins>
      <w:r w:rsidR="00DF5E20" w:rsidRPr="00493696">
        <w:rPr>
          <w:rFonts w:cstheme="minorHAnsi"/>
          <w:sz w:val="21"/>
          <w:szCs w:val="21"/>
        </w:rPr>
        <w:t>cell-to-cell heterogeneity</w:t>
      </w:r>
      <w:ins w:id="33" w:author="Ohnuki, Hidetaka (NIH/NCI) [E]" w:date="2020-01-14T17:26:00Z">
        <w:r w:rsidR="005D744C">
          <w:rPr>
            <w:rFonts w:cstheme="minorHAnsi"/>
            <w:sz w:val="21"/>
            <w:szCs w:val="21"/>
          </w:rPr>
          <w:t xml:space="preserve">. The other is </w:t>
        </w:r>
      </w:ins>
      <w:r w:rsidR="00DF5E20" w:rsidRPr="00493696">
        <w:rPr>
          <w:rFonts w:cstheme="minorHAnsi"/>
          <w:sz w:val="21"/>
          <w:szCs w:val="21"/>
        </w:rPr>
        <w:t xml:space="preserve">epigenetic heterogeneity in </w:t>
      </w:r>
      <w:r w:rsidR="00B67DED" w:rsidRPr="00493696">
        <w:rPr>
          <w:rFonts w:cstheme="minorHAnsi"/>
          <w:sz w:val="21"/>
          <w:szCs w:val="21"/>
        </w:rPr>
        <w:t xml:space="preserve">the </w:t>
      </w:r>
      <w:r w:rsidR="00DF5E20" w:rsidRPr="00493696">
        <w:rPr>
          <w:rFonts w:cstheme="minorHAnsi"/>
          <w:sz w:val="21"/>
          <w:szCs w:val="21"/>
        </w:rPr>
        <w:t xml:space="preserve">usage of </w:t>
      </w:r>
      <w:ins w:id="34" w:author="Ohnuki, Hidetaka (NIH/NCI) [E]" w:date="2020-01-14T17:27:00Z">
        <w:r w:rsidR="005D744C">
          <w:rPr>
            <w:rFonts w:cstheme="minorHAnsi"/>
            <w:sz w:val="21"/>
            <w:szCs w:val="21"/>
          </w:rPr>
          <w:t xml:space="preserve">cell-type specific and other </w:t>
        </w:r>
      </w:ins>
      <w:ins w:id="35" w:author="Ohnuki, Hidetaka (NIH/NCI) [E]" w:date="2020-01-14T17:28:00Z">
        <w:r w:rsidR="005D744C">
          <w:rPr>
            <w:rFonts w:cstheme="minorHAnsi"/>
            <w:sz w:val="21"/>
            <w:szCs w:val="21"/>
          </w:rPr>
          <w:t xml:space="preserve">cell-type specific </w:t>
        </w:r>
      </w:ins>
      <w:r w:rsidR="00DF5E20" w:rsidRPr="00493696">
        <w:rPr>
          <w:rFonts w:cstheme="minorHAnsi"/>
          <w:sz w:val="21"/>
          <w:szCs w:val="21"/>
        </w:rPr>
        <w:t>enhancers</w:t>
      </w:r>
      <w:r w:rsidR="00BC4E8E" w:rsidRPr="00493696">
        <w:rPr>
          <w:rFonts w:cstheme="minorHAnsi"/>
          <w:sz w:val="21"/>
          <w:szCs w:val="21"/>
        </w:rPr>
        <w:t>.</w:t>
      </w:r>
    </w:p>
    <w:p w14:paraId="05D4ED9F" w14:textId="77777777" w:rsidR="00C25214" w:rsidRPr="00493696" w:rsidRDefault="00C25214" w:rsidP="0014219B">
      <w:pPr>
        <w:spacing w:after="0" w:line="480" w:lineRule="auto"/>
        <w:jc w:val="both"/>
        <w:rPr>
          <w:rFonts w:cstheme="minorHAnsi"/>
          <w:b/>
          <w:sz w:val="28"/>
          <w:szCs w:val="21"/>
        </w:rPr>
      </w:pPr>
    </w:p>
    <w:p w14:paraId="6B485AB2" w14:textId="735B04D2" w:rsidR="00B908CD" w:rsidRPr="00493696" w:rsidRDefault="00B908CD" w:rsidP="0014219B">
      <w:pPr>
        <w:spacing w:after="0" w:line="480" w:lineRule="auto"/>
        <w:jc w:val="both"/>
        <w:rPr>
          <w:rFonts w:cstheme="minorHAnsi"/>
          <w:b/>
          <w:sz w:val="28"/>
          <w:szCs w:val="21"/>
        </w:rPr>
      </w:pPr>
      <w:r w:rsidRPr="00493696">
        <w:rPr>
          <w:rFonts w:cstheme="minorHAnsi"/>
          <w:b/>
          <w:sz w:val="28"/>
          <w:szCs w:val="21"/>
        </w:rPr>
        <w:t>Discussion</w:t>
      </w:r>
    </w:p>
    <w:p w14:paraId="7B5EB553" w14:textId="010BD1E2" w:rsidR="00BB446F" w:rsidRPr="00493696" w:rsidRDefault="006B0865" w:rsidP="00BB446F">
      <w:pPr>
        <w:spacing w:after="0" w:line="480" w:lineRule="auto"/>
        <w:jc w:val="both"/>
        <w:rPr>
          <w:rFonts w:cstheme="minorHAnsi"/>
          <w:sz w:val="21"/>
          <w:szCs w:val="21"/>
        </w:rPr>
      </w:pPr>
      <w:r w:rsidRPr="00493696">
        <w:rPr>
          <w:rFonts w:cstheme="minorHAnsi"/>
          <w:sz w:val="21"/>
          <w:szCs w:val="21"/>
        </w:rPr>
        <w:t xml:space="preserve">Here, we provide evidence that the reusable single cell </w:t>
      </w:r>
      <w:r w:rsidR="009E491F">
        <w:rPr>
          <w:rFonts w:cstheme="minorHAnsi"/>
          <w:sz w:val="21"/>
          <w:szCs w:val="21"/>
        </w:rPr>
        <w:t>is amenable to</w:t>
      </w:r>
      <w:r w:rsidRPr="00493696">
        <w:rPr>
          <w:rFonts w:cstheme="minorHAnsi"/>
          <w:sz w:val="21"/>
          <w:szCs w:val="21"/>
        </w:rPr>
        <w:t xml:space="preserve"> re</w:t>
      </w:r>
      <w:r w:rsidR="00B67DED" w:rsidRPr="00493696">
        <w:rPr>
          <w:rFonts w:cstheme="minorHAnsi"/>
          <w:sz w:val="21"/>
          <w:szCs w:val="21"/>
        </w:rPr>
        <w:t>-</w:t>
      </w:r>
      <w:r w:rsidRPr="00493696">
        <w:rPr>
          <w:rFonts w:cstheme="minorHAnsi"/>
          <w:sz w:val="21"/>
          <w:szCs w:val="21"/>
        </w:rPr>
        <w:t>analy</w:t>
      </w:r>
      <w:r w:rsidR="009E491F">
        <w:rPr>
          <w:rFonts w:cstheme="minorHAnsi"/>
          <w:sz w:val="21"/>
          <w:szCs w:val="21"/>
        </w:rPr>
        <w:t>sis</w:t>
      </w:r>
      <w:r w:rsidRPr="00493696">
        <w:rPr>
          <w:rFonts w:cstheme="minorHAnsi"/>
          <w:sz w:val="21"/>
          <w:szCs w:val="21"/>
        </w:rPr>
        <w:t xml:space="preserve"> at least 5 times. Reusable single cells can preserve nuclear proteins and genomic DNA </w:t>
      </w:r>
      <w:r w:rsidR="009E491F">
        <w:rPr>
          <w:rFonts w:cstheme="minorHAnsi"/>
          <w:sz w:val="21"/>
          <w:szCs w:val="21"/>
        </w:rPr>
        <w:t xml:space="preserve">location </w:t>
      </w:r>
      <w:r w:rsidRPr="00493696">
        <w:rPr>
          <w:rFonts w:cstheme="minorHAnsi"/>
          <w:sz w:val="21"/>
          <w:szCs w:val="21"/>
        </w:rPr>
        <w:t xml:space="preserve">over </w:t>
      </w:r>
      <w:r w:rsidR="009E491F">
        <w:rPr>
          <w:rFonts w:cstheme="minorHAnsi"/>
          <w:sz w:val="21"/>
          <w:szCs w:val="21"/>
        </w:rPr>
        <w:t>repeated</w:t>
      </w:r>
      <w:r w:rsidRPr="00493696">
        <w:rPr>
          <w:rFonts w:cstheme="minorHAnsi"/>
          <w:sz w:val="21"/>
          <w:szCs w:val="21"/>
        </w:rPr>
        <w:t xml:space="preserve"> experiments. </w:t>
      </w:r>
      <w:r w:rsidR="00B67DED" w:rsidRPr="00493696">
        <w:rPr>
          <w:rFonts w:cstheme="minorHAnsi"/>
          <w:sz w:val="21"/>
          <w:szCs w:val="21"/>
        </w:rPr>
        <w:t>The r</w:t>
      </w:r>
      <w:r w:rsidRPr="00493696">
        <w:rPr>
          <w:rFonts w:cstheme="minorHAnsi"/>
          <w:sz w:val="21"/>
          <w:szCs w:val="21"/>
        </w:rPr>
        <w:t>eusability of single cells in epigenom</w:t>
      </w:r>
      <w:r w:rsidR="00F66BCE">
        <w:rPr>
          <w:rFonts w:cstheme="minorHAnsi"/>
          <w:sz w:val="21"/>
          <w:szCs w:val="21"/>
        </w:rPr>
        <w:t>ic</w:t>
      </w:r>
      <w:r w:rsidRPr="00493696">
        <w:rPr>
          <w:rFonts w:cstheme="minorHAnsi"/>
          <w:sz w:val="21"/>
          <w:szCs w:val="21"/>
        </w:rPr>
        <w:t xml:space="preserve"> analysis </w:t>
      </w:r>
      <w:r w:rsidR="00A722D7">
        <w:rPr>
          <w:rFonts w:cstheme="minorHAnsi"/>
          <w:sz w:val="21"/>
          <w:szCs w:val="21"/>
        </w:rPr>
        <w:t xml:space="preserve">opens unprecedented </w:t>
      </w:r>
      <w:r w:rsidR="009E491F">
        <w:rPr>
          <w:rFonts w:cstheme="minorHAnsi"/>
          <w:sz w:val="21"/>
          <w:szCs w:val="21"/>
        </w:rPr>
        <w:t>new opportunities for epigenomic analysis</w:t>
      </w:r>
      <w:r w:rsidRPr="00493696">
        <w:rPr>
          <w:rFonts w:cstheme="minorHAnsi"/>
          <w:sz w:val="21"/>
          <w:szCs w:val="21"/>
        </w:rPr>
        <w:t xml:space="preserve">. </w:t>
      </w:r>
    </w:p>
    <w:p w14:paraId="48E882DD" w14:textId="669F7E61" w:rsidR="00BB446F" w:rsidRPr="00493696" w:rsidRDefault="006B0865" w:rsidP="00F2396E">
      <w:pPr>
        <w:spacing w:after="0" w:line="480" w:lineRule="auto"/>
        <w:ind w:firstLine="720"/>
        <w:jc w:val="both"/>
        <w:rPr>
          <w:rFonts w:cstheme="minorHAnsi"/>
          <w:sz w:val="21"/>
          <w:szCs w:val="21"/>
        </w:rPr>
      </w:pPr>
      <w:r w:rsidRPr="00493696">
        <w:rPr>
          <w:rFonts w:cstheme="minorHAnsi"/>
          <w:sz w:val="21"/>
          <w:szCs w:val="21"/>
        </w:rPr>
        <w:t xml:space="preserve">One </w:t>
      </w:r>
      <w:r w:rsidR="009E491F">
        <w:rPr>
          <w:rFonts w:cstheme="minorHAnsi"/>
          <w:sz w:val="21"/>
          <w:szCs w:val="21"/>
        </w:rPr>
        <w:t xml:space="preserve">such opportunity </w:t>
      </w:r>
      <w:r w:rsidRPr="00493696">
        <w:rPr>
          <w:rFonts w:cstheme="minorHAnsi"/>
          <w:sz w:val="21"/>
          <w:szCs w:val="21"/>
        </w:rPr>
        <w:t xml:space="preserve">is </w:t>
      </w:r>
      <w:r w:rsidR="009E491F">
        <w:rPr>
          <w:rFonts w:cstheme="minorHAnsi"/>
          <w:sz w:val="21"/>
          <w:szCs w:val="21"/>
        </w:rPr>
        <w:t xml:space="preserve">that </w:t>
      </w:r>
      <w:r w:rsidRPr="00493696">
        <w:rPr>
          <w:rFonts w:cstheme="minorHAnsi"/>
          <w:sz w:val="21"/>
          <w:szCs w:val="21"/>
        </w:rPr>
        <w:t>the same experiment</w:t>
      </w:r>
      <w:r w:rsidR="009E491F">
        <w:rPr>
          <w:rFonts w:cstheme="minorHAnsi"/>
          <w:sz w:val="21"/>
          <w:szCs w:val="21"/>
        </w:rPr>
        <w:t xml:space="preserve"> can be repeated</w:t>
      </w:r>
      <w:r w:rsidRPr="00493696">
        <w:rPr>
          <w:rFonts w:cstheme="minorHAnsi"/>
          <w:sz w:val="21"/>
          <w:szCs w:val="21"/>
        </w:rPr>
        <w:t xml:space="preserve"> with the same single cells using the same antibodies and control IgG. </w:t>
      </w:r>
      <w:r w:rsidR="009E491F">
        <w:rPr>
          <w:rFonts w:cstheme="minorHAnsi"/>
          <w:sz w:val="21"/>
          <w:szCs w:val="21"/>
        </w:rPr>
        <w:t>R</w:t>
      </w:r>
      <w:r w:rsidR="00BB446F" w:rsidRPr="00493696">
        <w:rPr>
          <w:rFonts w:cstheme="minorHAnsi"/>
          <w:sz w:val="21"/>
          <w:szCs w:val="21"/>
        </w:rPr>
        <w:t xml:space="preserve">epeated experiments indicated that noise is relatively random, </w:t>
      </w:r>
      <w:r w:rsidR="00873A0A">
        <w:rPr>
          <w:rFonts w:cstheme="minorHAnsi"/>
          <w:sz w:val="21"/>
          <w:szCs w:val="21"/>
        </w:rPr>
        <w:t xml:space="preserve">whereas </w:t>
      </w:r>
      <w:r w:rsidR="00BB446F" w:rsidRPr="00493696">
        <w:rPr>
          <w:rFonts w:cstheme="minorHAnsi"/>
          <w:sz w:val="21"/>
          <w:szCs w:val="21"/>
        </w:rPr>
        <w:t xml:space="preserve">antibody signals accumulate </w:t>
      </w:r>
      <w:r w:rsidR="00873A0A">
        <w:rPr>
          <w:rFonts w:cstheme="minorHAnsi"/>
          <w:sz w:val="21"/>
          <w:szCs w:val="21"/>
        </w:rPr>
        <w:t>at</w:t>
      </w:r>
      <w:r w:rsidR="00BB446F" w:rsidRPr="00493696">
        <w:rPr>
          <w:rFonts w:cstheme="minorHAnsi"/>
          <w:sz w:val="21"/>
          <w:szCs w:val="21"/>
        </w:rPr>
        <w:t xml:space="preserve"> specific pos</w:t>
      </w:r>
      <w:r w:rsidR="00B67DED" w:rsidRPr="00493696">
        <w:rPr>
          <w:rFonts w:cstheme="minorHAnsi"/>
          <w:sz w:val="21"/>
          <w:szCs w:val="21"/>
        </w:rPr>
        <w:t>i</w:t>
      </w:r>
      <w:r w:rsidR="00BB446F" w:rsidRPr="00493696">
        <w:rPr>
          <w:rFonts w:cstheme="minorHAnsi"/>
          <w:sz w:val="21"/>
          <w:szCs w:val="21"/>
        </w:rPr>
        <w:t xml:space="preserve">tions on the genome. </w:t>
      </w:r>
      <w:r w:rsidRPr="00493696">
        <w:rPr>
          <w:rFonts w:cstheme="minorHAnsi"/>
          <w:sz w:val="21"/>
          <w:szCs w:val="21"/>
        </w:rPr>
        <w:t>Th</w:t>
      </w:r>
      <w:r w:rsidR="00873A0A">
        <w:rPr>
          <w:rFonts w:cstheme="minorHAnsi"/>
          <w:sz w:val="21"/>
          <w:szCs w:val="21"/>
        </w:rPr>
        <w:t>is afford</w:t>
      </w:r>
      <w:r w:rsidR="00A722D7">
        <w:rPr>
          <w:rFonts w:cstheme="minorHAnsi"/>
          <w:sz w:val="21"/>
          <w:szCs w:val="21"/>
        </w:rPr>
        <w:t>s</w:t>
      </w:r>
      <w:r w:rsidR="00873A0A">
        <w:rPr>
          <w:rFonts w:cstheme="minorHAnsi"/>
          <w:sz w:val="21"/>
          <w:szCs w:val="21"/>
        </w:rPr>
        <w:t xml:space="preserve"> the possibility to distinguish </w:t>
      </w:r>
      <w:r w:rsidRPr="00493696">
        <w:rPr>
          <w:rFonts w:cstheme="minorHAnsi"/>
          <w:sz w:val="21"/>
          <w:szCs w:val="21"/>
        </w:rPr>
        <w:t>signal</w:t>
      </w:r>
      <w:r w:rsidR="00873A0A">
        <w:rPr>
          <w:rFonts w:cstheme="minorHAnsi"/>
          <w:sz w:val="21"/>
          <w:szCs w:val="21"/>
        </w:rPr>
        <w:t xml:space="preserve"> from </w:t>
      </w:r>
      <w:r w:rsidRPr="00493696">
        <w:rPr>
          <w:rFonts w:cstheme="minorHAnsi"/>
          <w:sz w:val="21"/>
          <w:szCs w:val="21"/>
        </w:rPr>
        <w:t xml:space="preserve">noise </w:t>
      </w:r>
      <w:r w:rsidR="00BB446F" w:rsidRPr="00493696">
        <w:rPr>
          <w:rFonts w:cstheme="minorHAnsi"/>
          <w:sz w:val="21"/>
          <w:szCs w:val="21"/>
        </w:rPr>
        <w:t xml:space="preserve">at </w:t>
      </w:r>
      <w:r w:rsidR="00B67DED" w:rsidRPr="00493696">
        <w:rPr>
          <w:rFonts w:cstheme="minorHAnsi"/>
          <w:sz w:val="21"/>
          <w:szCs w:val="21"/>
        </w:rPr>
        <w:t xml:space="preserve">the </w:t>
      </w:r>
      <w:r w:rsidR="00BB446F" w:rsidRPr="00493696">
        <w:rPr>
          <w:rFonts w:cstheme="minorHAnsi"/>
          <w:sz w:val="21"/>
          <w:szCs w:val="21"/>
        </w:rPr>
        <w:t>single</w:t>
      </w:r>
      <w:r w:rsidR="00B67DED" w:rsidRPr="00493696">
        <w:rPr>
          <w:rFonts w:cstheme="minorHAnsi"/>
          <w:sz w:val="21"/>
          <w:szCs w:val="21"/>
        </w:rPr>
        <w:t>-</w:t>
      </w:r>
      <w:r w:rsidR="00BB446F" w:rsidRPr="00493696">
        <w:rPr>
          <w:rFonts w:cstheme="minorHAnsi"/>
          <w:sz w:val="21"/>
          <w:szCs w:val="21"/>
        </w:rPr>
        <w:t>cell level. Current single-cell epigenomic analyses</w:t>
      </w:r>
      <w:r w:rsidR="009D2C49" w:rsidRPr="00493696">
        <w:rPr>
          <w:rFonts w:cstheme="minorHAnsi"/>
        </w:rPr>
        <w:t xml:space="preserve"> </w:t>
      </w:r>
      <w:r w:rsidR="009D2C49" w:rsidRPr="00493696">
        <w:rPr>
          <w:rFonts w:cstheme="minorHAnsi"/>
          <w:sz w:val="21"/>
          <w:szCs w:val="21"/>
        </w:rPr>
        <w:fldChar w:fldCharType="begin">
          <w:fldData xml:space="preserve">PEVuZE5vdGU+PENpdGU+PEF1dGhvcj5DYXJ0ZXI8L0F1dGhvcj48WWVhcj4yMDE5PC9ZZWFyPjxS
ZWNOdW0+MTk8L1JlY051bT48RGlzcGxheVRleHQ+PHN0eWxlIGZhY2U9InN1cGVyc2NyaXB0Ij43
LTEyPC9zdHlsZT48L0Rpc3BsYXlUZXh0PjxyZWNvcmQ+PHJlYy1udW1iZXI+MTk8L3JlYy1udW1i
ZXI+PGZvcmVpZ24ta2V5cz48a2V5IGFwcD0iRU4iIGRiLWlkPSJwMHJ3ZjB3d2EyeDVkcWVmOXhs
eHAycm8ydnc1c3d0d3MyeHYiIHRpbWVzdGFtcD0iMTU3Njg2MzM0MiI+MTk8L2tleT48L2ZvcmVp
Z24ta2V5cz48cmVmLXR5cGUgbmFtZT0iSm91cm5hbCBBcnRpY2xlIj4xNzwvcmVmLXR5cGU+PGNv
bnRyaWJ1dG9ycz48YXV0aG9ycz48YXV0aG9yPkNhcnRlciwgQi48L2F1dGhvcj48YXV0aG9yPkt1
LCBXLiBMLjwvYXV0aG9yPjxhdXRob3I+S2FuZywgSi4gWS48L2F1dGhvcj48YXV0aG9yPkh1LCBH
LjwvYXV0aG9yPjxhdXRob3I+UGVycmllLCBKLjwvYXV0aG9yPjxhdXRob3I+VGFuZywgUS48L2F1
dGhvcj48YXV0aG9yPlpoYW8sIEsuPC9hdXRob3I+PC9hdXRob3JzPjwvY29udHJpYnV0b3JzPjxh
dXRoLWFkZHJlc3M+TGFib3JhdG9yeSBvZiBFcGlnZW5vbWUgQmlvbG9neSwgU3lzdGVtcyBCaW9s
b2d5IENlbnRlciwgTmF0aW9uYWwgSGVhcnQsIEx1bmcgYW5kIEJsb29kIEluc3RpdHV0ZSwgTklI
LCBCZXRoZXNkYSwgTUQsIFVTQS4mI3hEO0xhYm9yYXRvcnkgb2YgRXBpZ2Vub21lIEJpb2xvZ3ks
IFN5c3RlbXMgQmlvbG9neSBDZW50ZXIsIE5hdGlvbmFsIEhlYXJ0LCBMdW5nIGFuZCBCbG9vZCBJ
bnN0aXR1dGUsIE5JSCwgQmV0aGVzZGEsIE1ELCBVU0EuIHpoYW9rQG5obGJpLm5paC5nb3YuPC9h
dXRoLWFkZHJlc3M+PHRpdGxlcz48dGl0bGU+TWFwcGluZyBoaXN0b25lIG1vZGlmaWNhdGlvbnMg
aW4gbG93IGNlbGwgbnVtYmVyIGFuZCBzaW5nbGUgY2VsbHMgdXNpbmcgYW50aWJvZHktZ3VpZGVk
IGNocm9tYXRpbiB0YWdtZW50YXRpb24gKEFDVC1zZXEpPC90aXRsZT48c2Vjb25kYXJ5LXRpdGxl
Pk5hdCBDb21tdW48L3NlY29uZGFyeS10aXRsZT48L3RpdGxlcz48cGVyaW9kaWNhbD48ZnVsbC10
aXRsZT5OYXQgQ29tbXVuPC9mdWxsLXRpdGxlPjwvcGVyaW9kaWNhbD48cGFnZXM+Mzc0NzwvcGFn
ZXM+PHZvbHVtZT4xMDwvdm9sdW1lPjxudW1iZXI+MTwvbnVtYmVyPjxlZGl0aW9uPjIwMTkvMDgv
MjM8L2VkaXRpb24+PGtleXdvcmRzPjxrZXl3b3JkPkFudGlib2RpZXMvaW1tdW5vbG9neS9tZXRh
Ym9saXNtPC9rZXl3b3JkPjxrZXl3b3JkPkNocm9tYXRpbi9pbW11bm9sb2d5L21ldGFib2xpc208
L2tleXdvcmQ+PGtleXdvcmQ+Q2hyb21hdGluIEltbXVub3ByZWNpcGl0YXRpb248L2tleXdvcmQ+
PGtleXdvcmQ+Q2hyb21vc29tZSBNYXBwaW5nLyptZXRob2RzPC9rZXl3b3JkPjxrZXl3b3JkPkVw
aWdlbm9taWNzL21ldGhvZHM8L2tleXdvcmQ+PGtleXdvcmQ+SEVLMjkzIENlbGxzPC9rZXl3b3Jk
PjxrZXl3b3JkPipIaXN0b25lIENvZGU8L2tleXdvcmQ+PGtleXdvcmQ+SGlzdG9uZXMvKmdlbmV0
aWNzL21ldGFib2xpc208L2tleXdvcmQ+PGtleXdvcmQ+SHVtYW5zPC9rZXl3b3JkPjxrZXl3b3Jk
PlByb3RlaW4gUHJvY2Vzc2luZywgUG9zdC1UcmFuc2xhdGlvbmFsPC9rZXl3b3JkPjxrZXl3b3Jk
PlJlY29tYmluYW50IEZ1c2lvbiBQcm90ZWlucy9nZW5ldGljcy9tZXRhYm9saXNtPC9rZXl3b3Jk
PjxrZXl3b3JkPlNlcXVlbmNlIEFuYWx5c2lzLCBETkEvbWV0aG9kczwva2V5d29yZD48a2V5d29y
ZD5TaW5nbGUtQ2VsbCBBbmFseXNpcy8qbWV0aG9kczwva2V5d29yZD48a2V5d29yZD5TdGFpbmlu
ZyBhbmQgTGFiZWxpbmcvbWV0aG9kczwva2V5d29yZD48a2V5d29yZD5TdGFwaHlsb2NvY2NhbCBQ
cm90ZWluIEEvZ2VuZXRpY3MvbWV0YWJvbGlzbTwva2V5d29yZD48a2V5d29yZD5UcmFuc3Bvc2Fz
ZXMvZ2VuZXRpY3MvbWV0YWJvbGlzbTwva2V5d29yZD48L2tleXdvcmRzPjxkYXRlcz48eWVhcj4y
MDE5PC95ZWFyPjxwdWItZGF0ZXM+PGRhdGU+QXVnIDIwPC9kYXRlPjwvcHViLWRhdGVzPjwvZGF0
ZXM+PGlzYm4+MjA0MS0xNzIzIChFbGVjdHJvbmljKSYjeEQ7MjA0MS0xNzIzIChMaW5raW5nKTwv
aXNibj48YWNjZXNzaW9uLW51bT4zMTQzMTYxODwvYWNjZXNzaW9uLW51bT48dXJscz48cmVsYXRl
ZC11cmxzPjx1cmw+aHR0cHM6Ly93d3cubmNiaS5ubG0ubmloLmdvdi9wdWJtZWQvMzE0MzE2MTg8
L3VybD48L3JlbGF0ZWQtdXJscz48L3VybHM+PGN1c3RvbTI+UE1DNjcwMjE2ODwvY3VzdG9tMj48
ZWxlY3Ryb25pYy1yZXNvdXJjZS1udW0+MTAuMTAzOC9zNDE0NjctMDE5LTExNTU5LTE8L2VsZWN0
cm9uaWMtcmVzb3VyY2UtbnVtPjwvcmVjb3JkPjwvQ2l0ZT48Q2l0ZT48QXV0aG9yPkdyb3NzZWxp
bjwvQXV0aG9yPjxZZWFyPjIwMTk8L1llYXI+PFJlY051bT4xNjwvUmVjTnVtPjxyZWNvcmQ+PHJl
Yy1udW1iZXI+MTY8L3JlYy1udW1iZXI+PGZvcmVpZ24ta2V5cz48a2V5IGFwcD0iRU4iIGRiLWlk
PSJwMHJ3ZjB3d2EyeDVkcWVmOXhseHAycm8ydnc1c3d0d3MyeHYiIHRpbWVzdGFtcD0iMTU3Njg2
MzM0MiI+MTY8L2tleT48L2ZvcmVpZ24ta2V5cz48cmVmLXR5cGUgbmFtZT0iSm91cm5hbCBBcnRp
Y2xlIj4xNzwvcmVmLXR5cGU+PGNvbnRyaWJ1dG9ycz48YXV0aG9ycz48YXV0aG9yPkdyb3NzZWxp
biwgSy48L2F1dGhvcj48YXV0aG9yPkR1cmFuZCwgQS48L2F1dGhvcj48YXV0aG9yPk1hcnNvbGll
ciwgSi48L2F1dGhvcj48YXV0aG9yPlBvaXRvdSwgQS48L2F1dGhvcj48YXV0aG9yPk1hcmFuZ29u
aSwgRS48L2F1dGhvcj48YXV0aG9yPk5lbWF0aSwgRi48L2F1dGhvcj48YXV0aG9yPkRhaG1hbmks
IEEuPC9hdXRob3I+PGF1dGhvcj5MYW1laXJhcywgUy48L2F1dGhvcj48YXV0aG9yPlJleWFsLCBG
LjwvYXV0aG9yPjxhdXRob3I+RnJlbm95LCBPLjwvYXV0aG9yPjxhdXRob3I+UG91c3NlLCBZLjwv
YXV0aG9yPjxhdXRob3I+UmVpY2hlbiwgTS48L2F1dGhvcj48YXV0aG9yPldvb2xmZSwgQS48L2F1
dGhvcj48YXV0aG9yPkJyZW5hbiwgQy48L2F1dGhvcj48YXV0aG9yPkdyaWZmaXRocywgQS4gRC48
L2F1dGhvcj48YXV0aG9yPlZhbGxvdCwgQy48L2F1dGhvcj48YXV0aG9yPkdlcmFyZCwgQS48L2F1
dGhvcj48L2F1dGhvcnM+PC9jb250cmlidXRvcnM+PGF1dGgtYWRkcmVzcz5IaUZpQmlPIFNBUywg
UGFyaXMsIEZyYW5jZS4mI3hEO0xhYm9yYXRvaXJlIGRlIEJpb2NoaW1pZSwgQ05SUyBVTVI4MjMx
LCBFU1BDSSBQYXJpcywgUFNMIFVuaXZlcnNpdHksIFBhcmlzLCBGcmFuY2UuJiN4RDtCcm9hZCBJ
bnN0aXR1dGUgb2YgTUlUIGFuZCBIYXJ2YXJkLCBDYW1icmlkZ2UsIE1BLCBVU0EuJiN4RDtDTlJT
IFVNUjMyNDQsIEluc3RpdHV0IEN1cmllLCBQU0wgVW5pdmVyc2l0eSwgUGFyaXMsIEZyYW5jZS4m
I3hEO1RyYW5zbGF0aW9uYWwgUmVzZWFyY2ggRGVwYXJ0bWVudCBJbnN0aXR1dCBDdXJpZSwgUFNM
IFVuaXZlcnNpdHksIFBhcmlzLCBGcmFuY2UuJiN4RDtVbmljYW5jZXIsIFBhcmlzLCBGcmFuY2Uu
JiN4RDtJbnN0aXR1dCBDdXJpZSBHZW5vbWljcyBvZiBFeGNlbGxlbmNlIFBsYXRmb3JtLCBQU0wg
VW5pdmVyc2l0eSwgUGFyaXMsIEZyYW5jZS4mI3hEO0lOU0VSTSBVOTMyLCBJbnN0aXR1dCBDdXJp
ZSwgUFNMIFVuaXZlcnNpdHksIFBhcmlzLCBGcmFuY2UuJiN4RDtTdXJnaWNhbCBEZXBhcnRtZW50
LCBJbnN0aXR1dCBDdXJpZSwgUGFyaXMsIEZyYW5jZS4mI3hEO0luc3RpdHV0IFBhc3RldXIsIFBh
cmlzLCBGcmFuY2UuJiN4RDtCYXllciBBRywgTGV2ZXJrdXNlbiwgR2VybWFueS4mI3hEO0hpRmlC
aU8gSW5jLiwgQ2FtYnJpZGdlLCBNQSwgVVNBLiYjeEQ7TGFib3JhdG9pcmUgZGUgQmlvY2hpbWll
LCBDTlJTIFVNUjgyMzEsIEVTUENJIFBhcmlzLCBQU0wgVW5pdmVyc2l0eSwgUGFyaXMsIEZyYW5j
ZS4gYW5kcmV3LmdyaWZmaXRoc0Blc3BjaS5mci4mI3hEO0NOUlMgVU1SMzI0NCwgSW5zdGl0dXQg
Q3VyaWUsIFBTTCBVbml2ZXJzaXR5LCBQYXJpcywgRnJhbmNlLiBjZWxpbmUudmFsbG90QGN1cmll
LmZyLiYjeEQ7VHJhbnNsYXRpb25hbCBSZXNlYXJjaCBEZXBhcnRtZW50IEluc3RpdHV0IEN1cmll
LCBQU0wgVW5pdmVyc2l0eSwgUGFyaXMsIEZyYW5jZS4gY2VsaW5lLnZhbGxvdEBjdXJpZS5mci4m
I3hEO0hpRmlCaU8gU0FTLCBQYXJpcywgRnJhbmNlLiBhLmdlcmFyZEBoaWZpYmlvLmNvbS48L2F1
dGgtYWRkcmVzcz48dGl0bGVzPjx0aXRsZT5IaWdoLXRocm91Z2hwdXQgc2luZ2xlLWNlbGwgQ2hJ
UC1zZXEgaWRlbnRpZmllcyBoZXRlcm9nZW5laXR5IG9mIGNocm9tYXRpbiBzdGF0ZXMgaW4gYnJl
YXN0IGNhbmNlcjwvdGl0bGU+PHNlY29uZGFyeS10aXRsZT5OYXQgR2VuZXQ8L3NlY29uZGFyeS10
aXRsZT48L3RpdGxlcz48cGVyaW9kaWNhbD48ZnVsbC10aXRsZT5OYXQgR2VuZXQ8L2Z1bGwtdGl0
bGU+PC9wZXJpb2RpY2FsPjxwYWdlcz4xMDYwLTEwNjY8L3BhZ2VzPjx2b2x1bWU+NTE8L3ZvbHVt
ZT48bnVtYmVyPjY8L251bWJlcj48ZWRpdGlvbj4yMDE5LzA2LzA0PC9lZGl0aW9uPjxrZXl3b3Jk
cz48a2V5d29yZD5CcmVhc3QgTmVvcGxhc21zLypnZW5ldGljczwva2V5d29yZD48a2V5d29yZD5D
aHJvbWF0aW4vKmdlbmV0aWNzL21ldGFib2xpc208L2tleXdvcmQ+PGtleXdvcmQ+KkNocm9tYXRp
biBJbW11bm9wcmVjaXBpdGF0aW9uPC9rZXl3b3JkPjxrZXl3b3JkPkNvbXB1dGF0aW9uYWwgQmlv
bG9neS9tZXRob2RzPC9rZXl3b3JkPjxrZXl3b3JkPkVwaWdlbmVzaXMsIEdlbmV0aWM8L2tleXdv
cmQ+PGtleXdvcmQ+RmVtYWxlPC9rZXl3b3JkPjxrZXl3b3JkPipHZW5ldGljIEhldGVyb2dlbmVp
dHk8L2tleXdvcmQ+PGtleXdvcmQ+KkhpZ2gtVGhyb3VnaHB1dCBOdWNsZW90aWRlIFNlcXVlbmNp
bmc8L2tleXdvcmQ+PGtleXdvcmQ+SGlzdG9uZXMvbWV0YWJvbGlzbTwva2V5d29yZD48a2V5d29y
ZD5IdW1hbnM8L2tleXdvcmQ+PGtleXdvcmQ+TWljcm9mbHVpZGljIEFuYWx5dGljYWwgVGVjaG5p
cXVlczwva2V5d29yZD48a2V5d29yZD4qU2luZ2xlLUNlbGwgQW5hbHlzaXMvbWV0aG9kczwva2V5
d29yZD48a2V5d29yZD5TdHJvbWFsIENlbGxzPC9rZXl3b3JkPjxrZXl3b3JkPldvcmtmbG93PC9r
ZXl3b3JkPjwva2V5d29yZHM+PGRhdGVzPjx5ZWFyPjIwMTk8L3llYXI+PHB1Yi1kYXRlcz48ZGF0
ZT5KdW48L2RhdGU+PC9wdWItZGF0ZXM+PC9kYXRlcz48aXNibj4xNTQ2LTE3MTggKEVsZWN0cm9u
aWMpJiN4RDsxMDYxLTQwMzYgKExpbmtpbmcpPC9pc2JuPjxhY2Nlc3Npb24tbnVtPjMxMTUyMTY0
PC9hY2Nlc3Npb24tbnVtPjx1cmxzPjxyZWxhdGVkLXVybHM+PHVybD5odHRwczovL3d3dy5uY2Jp
Lm5sbS5uaWguZ292L3B1Ym1lZC8zMTE1MjE2NDwvdXJsPjwvcmVsYXRlZC11cmxzPjwvdXJscz48
ZWxlY3Ryb25pYy1yZXNvdXJjZS1udW0+MTAuMTAzOC9zNDE1ODgtMDE5LTA0MjQtOTwvZWxlY3Ry
b25pYy1yZXNvdXJjZS1udW0+PC9yZWNvcmQ+PC9DaXRlPjxDaXRlPjxBdXRob3I+SGFyYWRhPC9B
dXRob3I+PFllYXI+MjAxOTwvWWVhcj48UmVjTnVtPjE1PC9SZWNOdW0+PHJlY29yZD48cmVjLW51
bWJlcj4xNTwvcmVjLW51bWJlcj48Zm9yZWlnbi1rZXlzPjxrZXkgYXBwPSJFTiIgZGItaWQ9InAw
cndmMHd3YTJ4NWRxZWY5eGx4cDJybzJ2dzVzd3R3czJ4diIgdGltZXN0YW1wPSIxNTc2ODYzMzQw
Ij4xNTwva2V5PjwvZm9yZWlnbi1rZXlzPjxyZWYtdHlwZSBuYW1lPSJKb3VybmFsIEFydGljbGUi
PjE3PC9yZWYtdHlwZT48Y29udHJpYnV0b3JzPjxhdXRob3JzPjxhdXRob3I+SGFyYWRhLCBBLjwv
YXV0aG9yPjxhdXRob3I+TWFlaGFyYSwgSy48L2F1dGhvcj48YXV0aG9yPkhhbmRhLCBULjwvYXV0
aG9yPjxhdXRob3I+QXJpbXVyYSwgWS48L2F1dGhvcj48YXV0aG9yPk5vZ2FtaSwgSi48L2F1dGhv
cj48YXV0aG9yPkhheWFzaGktVGFrYW5ha2EsIFkuPC9hdXRob3I+PGF1dGhvcj5TaGlyYWhpZ2Us
IEsuPC9hdXRob3I+PGF1dGhvcj5LdXJ1bWl6YWthLCBILjwvYXV0aG9yPjxhdXRob3I+S2ltdXJh
LCBILjwvYXV0aG9yPjxhdXRob3I+T2hrYXdhLCBZLjwvYXV0aG9yPjwvYXV0aG9ycz48L2NvbnRy
aWJ1dG9ycz48YXV0aC1hZGRyZXNzPkRpdmlzaW9uIG9mIFRyYW5zY3JpcHRvbWljcywgTWVkaWNh
bCBJbnN0aXR1dGUgb2YgQmlvcmVndWxhdGlvbiwgS3l1c2h1IFVuaXZlcnNpdHksIEZ1a3Vva2Es
IEphcGFuLiYjeEQ7Q2VsbCBCaW9sb2d5IENlbnRlciwgSW5zdGl0dXRlIG9mIElubm92YXRpdmUg
UmVzZWFyY2gsIFRva3lvIEluc3RpdHV0ZSBvZiBUZWNobm9sb2d5LCBZb2tvaGFtYSwgSmFwYW4u
JiN4RDtMYWJvcmF0b3J5IG9mIFN0cnVjdHVyYWwgQmlvbG9neSwgR3JhZHVhdGUgU2Nob29sIG9m
IEFkdmFuY2VkIFNjaWVuY2UgYW5kIEVuZ2luZWVyaW5nLCBSZXNlYXJjaCBJbnN0aXR1dGUgZm9y
IFNjaWVuY2UgYW5kIEVuZ2luZWVyaW5nLCBhbmQgSW5zdGl0dXRlIGZvciBNZWRpY2FsLW9yaWVu
dGVkIFN0cnVjdHVyYWwgQmlvbG9neSwgV2FzZWRhIFVuaXZlcnNpdHksIFRva3lvLCBKYXBhbi4m
I3hEO0luc3RpdHV0ZSBmb3IgUXVhbnRpdGF0aXZlIEJpb3NjaWVuY2VzLCBUaGUgVW5pdmVyc2l0
eSBvZiBUb2t5bywgVG9reW8sIEphcGFuLiYjeEQ7R3JhZHVhdGUgU2Nob29sIG9mIEJpb3NjaWVu
Y2UgYW5kIEJpb3RlY2hub2xvZ3ksIFRva3lvIEluc3RpdHV0ZSBvZiBUZWNobm9sb2d5LCBZb2tv
aGFtYSwgSmFwYW4uJiN4RDtHcmFkdWF0ZSBTY2hvb2wgb2YgRnJvbnRpZXIgQmlvc2NpZW5jZXMs
IE9zYWthIFVuaXZlcnNpdHksIFN1aXRhLCBKYXBhbi4mI3hEO0NlbGwgQmlvbG9neSBDZW50ZXIs
IEluc3RpdHV0ZSBvZiBJbm5vdmF0aXZlIFJlc2VhcmNoLCBUb2t5byBJbnN0aXR1dGUgb2YgVGVj
aG5vbG9neSwgWW9rb2hhbWEsIEphcGFuLiBoa2ltdXJhQGJpby50aXRlY2guYWMuanAuJiN4RDtH
cmFkdWF0ZSBTY2hvb2wgb2YgQmlvc2NpZW5jZSBhbmQgQmlvdGVjaG5vbG9neSwgVG9reW8gSW5z
dGl0dXRlIG9mIFRlY2hub2xvZ3ksIFlva29oYW1hLCBKYXBhbi4gaGtpbXVyYUBiaW8udGl0ZWNo
LmFjLmpwLiYjeEQ7RGl2aXNpb24gb2YgVHJhbnNjcmlwdG9taWNzLCBNZWRpY2FsIEluc3RpdHV0
ZSBvZiBCaW9yZWd1bGF0aW9uLCBLeXVzaHUgVW5pdmVyc2l0eSwgRnVrdW9rYSwgSmFwYW4uIHlv
aGthd2FAYmlvcmVnLmt5dXNodS11LmFjLmpwLjwvYXV0aC1hZGRyZXNzPjx0aXRsZXM+PHRpdGxl
PkEgY2hyb21hdGluIGludGVncmF0aW9uIGxhYmVsbGluZyBtZXRob2QgZW5hYmxlcyBlcGlnZW5v
bWljIHByb2ZpbGluZyB3aXRoIGxvd2VyIGlucHV0PC90aXRsZT48c2Vjb25kYXJ5LXRpdGxlPk5h
dCBDZWxsIEJpb2w8L3NlY29uZGFyeS10aXRsZT48L3RpdGxlcz48cGVyaW9kaWNhbD48ZnVsbC10
aXRsZT5OYXQgQ2VsbCBCaW9sPC9mdWxsLXRpdGxlPjwvcGVyaW9kaWNhbD48cGFnZXM+Mjg3LTI5
NjwvcGFnZXM+PHZvbHVtZT4yMTwvdm9sdW1lPjxudW1iZXI+MjwvbnVtYmVyPjxlZGl0aW9uPjIw
MTgvMTIvMTI8L2VkaXRpb24+PGtleXdvcmRzPjxrZXl3b3JkPkFuaW1hbHM8L2tleXdvcmQ+PGtl
eXdvcmQ+Q2VsbCBMaW5lPC9rZXl3b3JkPjxrZXl3b3JkPkNlbGwgTGluZSwgVHVtb3I8L2tleXdv
cmQ+PGtleXdvcmQ+Q2hyb21hdGluLypnZW5ldGljcy9tZXRhYm9saXNtPC9rZXl3b3JkPjxrZXl3
b3JkPkROQSBQcm9iZXMvKmdlbmV0aWNzL21ldGFib2xpc208L2tleXdvcmQ+PGtleXdvcmQ+RXBp
Z2Vub21pY3MvKm1ldGhvZHM8L2tleXdvcmQ+PGtleXdvcmQ+R2VuZSBFeHByZXNzaW9uIFByb2Zp
bGluZy8qbWV0aG9kczwva2V5d29yZD48a2V5d29yZD5IaXN0b25lcy9tZXRhYm9saXNtPC9rZXl3
b3JkPjxrZXl3b3JkPkh1bWFuczwva2V5d29yZD48a2V5d29yZD5MeXNpbmUvbWV0YWJvbGlzbTwv
a2V5d29yZD48a2V5d29yZD5NQ0YtNyBDZWxsczwva2V5d29yZD48a2V5d29yZD5NZXRoeWxhdGlv
bjwva2V5d29yZD48a2V5d29yZD5NaWNlPC9rZXl3b3JkPjxrZXl3b3JkPk15b2JsYXN0cy9jeXRv
bG9neS8qbWV0YWJvbGlzbTwva2V5d29yZD48a2V5d29yZD5SZXByb2R1Y2liaWxpdHkgb2YgUmVz
dWx0czwva2V5d29yZD48a2V5d29yZD5TZXF1ZW5jZSBBbmFseXNpcywgRE5BLyptZXRob2RzPC9r
ZXl3b3JkPjxrZXl3b3JkPlNpbmdsZS1DZWxsIEFuYWx5c2lzL21ldGhvZHM8L2tleXdvcmQ+PC9r
ZXl3b3Jkcz48ZGF0ZXM+PHllYXI+MjAxOTwveWVhcj48cHViLWRhdGVzPjxkYXRlPkZlYjwvZGF0
ZT48L3B1Yi1kYXRlcz48L2RhdGVzPjxpc2JuPjE0NzYtNDY3OSAoRWxlY3Ryb25pYykmI3hEOzE0
NjUtNzM5MiAoTGlua2luZyk8L2lzYm4+PGFjY2Vzc2lvbi1udW0+MzA1MzIwNjg8L2FjY2Vzc2lv
bi1udW0+PHVybHM+PHJlbGF0ZWQtdXJscz48dXJsPmh0dHBzOi8vd3d3Lm5jYmkubmxtLm5paC5n
b3YvcHVibWVkLzMwNTMyMDY4PC91cmw+PC9yZWxhdGVkLXVybHM+PC91cmxzPjxlbGVjdHJvbmlj
LXJlc291cmNlLW51bT4xMC4xMDM4L3M0MTU1Ni0wMTgtMDI0OC0zPC9lbGVjdHJvbmljLXJlc291
cmNlLW51bT48L3JlY29yZD48L0NpdGU+PENpdGU+PEF1dGhvcj5LdTwvQXV0aG9yPjxZZWFyPjIw
MTk8L1llYXI+PFJlY051bT4yMDwvUmVjTnVtPjxyZWNvcmQ+PHJlYy1udW1iZXI+MjA8L3JlYy1u
dW1iZXI+PGZvcmVpZ24ta2V5cz48a2V5IGFwcD0iRU4iIGRiLWlkPSJwMHJ3ZjB3d2EyeDVkcWVm
OXhseHAycm8ydnc1c3d0d3MyeHYiIHRpbWVzdGFtcD0iMTU3Njg2MzM0MiI+MjA8L2tleT48L2Zv
cmVpZ24ta2V5cz48cmVmLXR5cGUgbmFtZT0iSm91cm5hbCBBcnRpY2xlIj4xNzwvcmVmLXR5cGU+
PGNvbnRyaWJ1dG9ycz48YXV0aG9ycz48YXV0aG9yPkt1LCBXLiBMLjwvYXV0aG9yPjxhdXRob3I+
TmFrYW11cmEsIEsuPC9hdXRob3I+PGF1dGhvcj5HYW8sIFcuPC9hdXRob3I+PGF1dGhvcj5DdWks
IEsuPC9hdXRob3I+PGF1dGhvcj5IdSwgRy48L2F1dGhvcj48YXV0aG9yPlRhbmcsIFEuPC9hdXRo
b3I+PGF1dGhvcj5OaSwgQi48L2F1dGhvcj48YXV0aG9yPlpoYW8sIEsuPC9hdXRob3I+PC9hdXRo
b3JzPjwvY29udHJpYnV0b3JzPjxhdXRoLWFkZHJlc3M+TGFib3JhdG9yeSBvZiBFcGlnZW5vbWUg
QmlvbG9neSwgU3lzdGVtcyBCaW9sb2d5IENlbnRlciwgTkhMQkksIE5JSCwgQmV0aGVzZGEsIE1E
LCBVU0EuJiN4RDtOYXRpb25hbCBJbnN0aXR1dGUgb2YgSGVhbHRoIFNjaWVuY2VzLCBLYXdhc2Fr
aSwgSmFwYW4uJiN4RDtEZXBhcnRtZW50IG9mIFBhdGhvcGh5c2lvbG9neSBhbmQgSGlnaCBBbHRp
dHVkZSBQYXRob2xvZ3ksIFRoaXJkIE1pbGl0YXJ5IE1lZGljYWwgVW5pdmVyc2l0eSwgQ2hvbmdx
aW5nLCBDaGluYS4mI3hEO0RlcGFydG1lbnQgb2YgUGF0aG9waHlzaW9sb2d5IGFuZCBIaWdoIEFs
dGl0dWRlIFBhdGhvbG9neSwgVGhpcmQgTWlsaXRhcnkgTWVkaWNhbCBVbml2ZXJzaXR5LCBDaG9u
Z3FpbmcsIENoaW5hLiBuaWJpbmd4aUAxMjYuY29tLiYjeEQ7TGFib3JhdG9yeSBvZiBFcGlnZW5v
bWUgQmlvbG9neSwgU3lzdGVtcyBCaW9sb2d5IENlbnRlciwgTkhMQkksIE5JSCwgQmV0aGVzZGEs
IE1ELCBVU0EuIHpoYW9rQG5obGJpLm5paC5nb3YuPC9hdXRoLWFkZHJlc3M+PHRpdGxlcz48dGl0
bGU+U2luZ2xlLWNlbGwgY2hyb21hdGluIGltbXVub2NsZWF2YWdlIHNlcXVlbmNpbmcgKHNjQ2hJ
Qy1zZXEpIHRvIHByb2ZpbGUgaGlzdG9uZSBtb2RpZmljYXRpb248L3RpdGxlPjxzZWNvbmRhcnkt
dGl0bGU+TmF0IE1ldGhvZHM8L3NlY29uZGFyeS10aXRsZT48L3RpdGxlcz48cGVyaW9kaWNhbD48
ZnVsbC10aXRsZT5OYXQgTWV0aG9kczwvZnVsbC10aXRsZT48L3BlcmlvZGljYWw+PHBhZ2VzPjMy
My0zMjU8L3BhZ2VzPjx2b2x1bWU+MTY8L3ZvbHVtZT48bnVtYmVyPjQ8L251bWJlcj48ZWRpdGlv
bj4yMDE5LzAzLzMwPC9lZGl0aW9uPjxrZXl3b3Jkcz48a2V5d29yZD5BbmltYWxzPC9rZXl3b3Jk
PjxrZXl3b3JkPkFudGlib2RpZXMvY2hlbWlzdHJ5PC9rZXl3b3JkPjxrZXl3b3JkPkNocm9tYXRp
bi8qY2hlbWlzdHJ5PC9rZXl3b3JkPjxrZXl3b3JkPkNocm9tYXRpbiBJbW11bm9wcmVjaXBpdGF0
aW9uPC9rZXl3b3JkPjxrZXl3b3JkPkNvbXB1dGF0aW9uYWwgQmlvbG9neTwva2V5d29yZD48a2V5
d29yZD5ETkEvY2hlbWlzdHJ5PC9rZXl3b3JkPjxrZXl3b3JkPkVwaWdlbm9taWNzPC9rZXl3b3Jk
PjxrZXl3b3JkPkdlbm9tZTwva2V5d29yZD48a2V5d29yZD5IaWdoLVRocm91Z2hwdXQgTnVjbGVv
dGlkZSBTZXF1ZW5jaW5nPC9rZXl3b3JkPjxrZXl3b3JkPkhpc3RvbmUgQ29kZTwva2V5d29yZD48
a2V5d29yZD5IaXN0b25lcy8qY2hlbWlzdHJ5PC9rZXl3b3JkPjxrZXl3b3JkPkh1bWFuczwva2V5
d29yZD48a2V5d29yZD5MZXVrb2N5dGVzL2N5dG9sb2d5L21ldGFib2xpc208L2tleXdvcmQ+PGtl
eXdvcmQ+TWFsZTwva2V5d29yZD48a2V5d29yZD5NaWNlPC9rZXl3b3JkPjxrZXl3b3JkPk1pY3Jv
Y29jY2FsIE51Y2xlYXNlLypjaGVtaXN0cnk8L2tleXdvcmQ+PGtleXdvcmQ+TklIIDNUMyBDZWxs
czwva2V5d29yZD48a2V5d29yZD5OdWNsZW9zb21lczwva2V5d29yZD48a2V5d29yZD5Qb2x5bWVy
YXNlIENoYWluIFJlYWN0aW9uPC9rZXl3b3JkPjxrZXl3b3JkPlByb21vdGVyIFJlZ2lvbnMsIEdl
bmV0aWM8L2tleXdvcmQ+PGtleXdvcmQ+UHJvdGVpbiBQcm9jZXNzaW5nLCBQb3N0LVRyYW5zbGF0
aW9uYWw8L2tleXdvcmQ+PGtleXdvcmQ+UmVwcm9kdWNpYmlsaXR5IG9mIFJlc3VsdHM8L2tleXdv
cmQ+PGtleXdvcmQ+U2VxdWVuY2UgQW5hbHlzaXMsIEROQTwva2V5d29yZD48a2V5d29yZD5Tb2Z0
d2FyZTwva2V5d29yZD48L2tleXdvcmRzPjxkYXRlcz48eWVhcj4yMDE5PC95ZWFyPjxwdWItZGF0
ZXM+PGRhdGU+QXByPC9kYXRlPjwvcHViLWRhdGVzPjwvZGF0ZXM+PGlzYm4+MTU0OC03MTA1IChF
bGVjdHJvbmljKSYjeEQ7MTU0OC03MDkxIChMaW5raW5nKTwvaXNibj48YWNjZXNzaW9uLW51bT4z
MDkyMzM4NDwvYWNjZXNzaW9uLW51bT48dXJscz48cmVsYXRlZC11cmxzPjx1cmw+aHR0cHM6Ly93
d3cubmNiaS5ubG0ubmloLmdvdi9wdWJtZWQvMzA5MjMzODQ8L3VybD48L3JlbGF0ZWQtdXJscz48
L3VybHM+PGVsZWN0cm9uaWMtcmVzb3VyY2UtbnVtPjEwLjEwMzgvczQxNTkyLTAxOS0wMzYxLTc8
L2VsZWN0cm9uaWMtcmVzb3VyY2UtbnVtPjwvcmVjb3JkPjwvQ2l0ZT48Q2l0ZT48QXV0aG9yPlJv
dGVtPC9BdXRob3I+PFllYXI+MjAxNTwvWWVhcj48UmVjTnVtPjE3PC9SZWNOdW0+PHJlY29yZD48
cmVjLW51bWJlcj4xNzwvcmVjLW51bWJlcj48Zm9yZWlnbi1rZXlzPjxrZXkgYXBwPSJFTiIgZGIt
aWQ9InAwcndmMHd3YTJ4NWRxZWY5eGx4cDJybzJ2dzVzd3R3czJ4diIgdGltZXN0YW1wPSIxNTc2
ODYzMzQyIj4xNzwva2V5PjwvZm9yZWlnbi1rZXlzPjxyZWYtdHlwZSBuYW1lPSJKb3VybmFsIEFy
dGljbGUiPjE3PC9yZWYtdHlwZT48Y29udHJpYnV0b3JzPjxhdXRob3JzPjxhdXRob3I+Um90ZW0s
IEEuPC9hdXRob3I+PGF1dGhvcj5SYW0sIE8uPC9hdXRob3I+PGF1dGhvcj5TaG9yZXNoLCBOLjwv
YXV0aG9yPjxhdXRob3I+U3BlcmxpbmcsIFIuIEEuPC9hdXRob3I+PGF1dGhvcj5Hb3JlbiwgQS48
L2F1dGhvcj48YXV0aG9yPldlaXR6LCBELiBBLjwvYXV0aG9yPjxhdXRob3I+QmVybnN0ZWluLCBC
LiBFLjwvYXV0aG9yPjwvYXV0aG9ycz48L2NvbnRyaWJ1dG9ycz48YXV0aC1hZGRyZXNzPkRlcGFy
dG1lbnQgb2YgUGh5c2ljcyBhbmQgU2Nob29sIG9mIEVuZ2luZWVyaW5nIGFuZCBBcHBsaWVkIFNj
aWVuY2VzLCBIYXJ2YXJkIFVuaXZlcnNpdHksIENhbWJyaWRnZSwgTWFzc2FjaHVzZXR0cywgVVNB
LiYjeEQ7RXBpZ2Vub21pY3MgUHJvZ3JhbSwgVGhlIEJyb2FkIEluc3RpdHV0ZSBvZiBNSVQgYW5k
IEhhcnZhcmQsIENhbWJyaWRnZSwgTWFzc2FjaHVzZXR0cywgVVNBLiYjeEQ7SG93YXJkIEh1Z2hl
cyBNZWRpY2FsIEluc3RpdHV0ZSwgQ2hldnkgQ2hhc2UsIE1hcnlsYW5kLCBVU0EuJiN4RDtEZXBh
cnRtZW50IG9mIFBhdGhvbG9neSwgTWFzc2FjaHVzZXR0cyBHZW5lcmFsIEhvc3BpdGFsIGFuZCBI
YXJ2YXJkIE1lZGljYWwgU2Nob29sLCBCb3N0b24sIE1hc3NhY2h1c2V0dHMsIFVTQS4mI3hEO0Jy
b2FkIFRlY2hub2xvZ3kgTGFicywgVGhlIEJyb2FkIEluc3RpdHV0ZSBvZiBNSVQgYW5kIEhhcnZh
cmQsIENhbWJyaWRnZSwgTWFzc2FjaHVzZXR0cywgVVNBLjwvYXV0aC1hZGRyZXNzPjx0aXRsZXM+
PHRpdGxlPlNpbmdsZS1jZWxsIENoSVAtc2VxIHJldmVhbHMgY2VsbCBzdWJwb3B1bGF0aW9ucyBk
ZWZpbmVkIGJ5IGNocm9tYXRpbiBzdGF0ZTwvdGl0bGU+PHNlY29uZGFyeS10aXRsZT5OYXQgQmlv
dGVjaG5vbDwvc2Vjb25kYXJ5LXRpdGxlPjwvdGl0bGVzPjxwZXJpb2RpY2FsPjxmdWxsLXRpdGxl
Pk5hdCBCaW90ZWNobm9sPC9mdWxsLXRpdGxlPjwvcGVyaW9kaWNhbD48cGFnZXM+MTE2NS03Mjwv
cGFnZXM+PHZvbHVtZT4zMzwvdm9sdW1lPjxudW1iZXI+MTE8L251bWJlcj48ZWRpdGlvbj4yMDE1
LzEwLzEzPC9lZGl0aW9uPjxrZXl3b3Jkcz48a2V5d29yZD5BbmltYWxzPC9rZXl3b3JkPjxrZXl3
b3JkPkNocm9tYXRpbi9nZW5ldGljczwva2V5d29yZD48a2V5d29yZD5DaHJvbWF0aW4gSW1tdW5v
cHJlY2lwaXRhdGlvbi8qbWV0aG9kczwva2V5d29yZD48a2V5d29yZD5Db21wdXRhdGlvbmFsIEJp
b2xvZ3k8L2tleXdvcmQ+PGtleXdvcmQ+RE5BIEJhcmNvZGluZywgVGF4b25vbWljPC9rZXl3b3Jk
PjxrZXl3b3JkPkVtYnJ5b25pYyBTdGVtIENlbGxzLypjbGFzc2lmaWNhdGlvbi8qY3l0b2xvZ3k8
L2tleXdvcmQ+PGtleXdvcmQ+SHVtYW5zPC9rZXl3b3JkPjxrZXl3b3JkPk1pY2U8L2tleXdvcmQ+
PGtleXdvcmQ+TWljcm9mbHVpZGljIEFuYWx5dGljYWwgVGVjaG5pcXVlczwva2V5d29yZD48a2V5
d29yZD5TZXF1ZW5jZSBBbmFseXNpcywgRE5BPC9rZXl3b3JkPjxrZXl3b3JkPlNpbmdsZS1DZWxs
IEFuYWx5c2lzLyptZXRob2RzPC9rZXl3b3JkPjwva2V5d29yZHM+PGRhdGVzPjx5ZWFyPjIwMTU8
L3llYXI+PHB1Yi1kYXRlcz48ZGF0ZT5Ob3Y8L2RhdGU+PC9wdWItZGF0ZXM+PC9kYXRlcz48aXNi
bj4xNTQ2LTE2OTYgKEVsZWN0cm9uaWMpJiN4RDsxMDg3LTAxNTYgKExpbmtpbmcpPC9pc2JuPjxh
Y2Nlc3Npb24tbnVtPjI2NDU4MTc1PC9hY2Nlc3Npb24tbnVtPjx1cmxzPjxyZWxhdGVkLXVybHM+
PHVybD5odHRwczovL3d3dy5uY2JpLm5sbS5uaWguZ292L3B1Ym1lZC8yNjQ1ODE3NTwvdXJsPjwv
cmVsYXRlZC11cmxzPjwvdXJscz48Y3VzdG9tMj5QTUM0NjM2OTI2PC9jdXN0b20yPjxlbGVjdHJv
bmljLXJlc291cmNlLW51bT4xMC4xMDM4L25idC4zMzgzPC9lbGVjdHJvbmljLXJlc291cmNlLW51
bT48L3JlY29yZD48L0NpdGU+PENpdGU+PEF1dGhvcj5XYW5nPC9BdXRob3I+PFllYXI+MjAxOTwv
WWVhcj48UmVjTnVtPjE4PC9SZWNOdW0+PHJlY29yZD48cmVjLW51bWJlcj4xODwvcmVjLW51bWJl
cj48Zm9yZWlnbi1rZXlzPjxrZXkgYXBwPSJFTiIgZGItaWQ9InAwcndmMHd3YTJ4NWRxZWY5eGx4
cDJybzJ2dzVzd3R3czJ4diIgdGltZXN0YW1wPSIxNTc2ODYzMzQyIj4xODwva2V5PjwvZm9yZWln
bi1rZXlzPjxyZWYtdHlwZSBuYW1lPSJKb3VybmFsIEFydGljbGUiPjE3PC9yZWYtdHlwZT48Y29u
dHJpYnV0b3JzPjxhdXRob3JzPjxhdXRob3I+V2FuZywgUS48L2F1dGhvcj48YXV0aG9yPlhpb25n
LCBILjwvYXV0aG9yPjxhdXRob3I+QWksIFMuPC9hdXRob3I+PGF1dGhvcj5ZdSwgWC48L2F1dGhv
cj48YXV0aG9yPkxpdSwgWS48L2F1dGhvcj48YXV0aG9yPlpoYW5nLCBKLjwvYXV0aG9yPjxhdXRo
b3I+SGUsIEEuPC9hdXRob3I+PC9hdXRob3JzPjwvY29udHJpYnV0b3JzPjxhdXRoLWFkZHJlc3M+
QmVpamluZyBLZXkgTGFib3JhdG9yeSBvZiBDYXJkaW9tZXRhYm9saWMgTW9sZWN1bGFyIE1lZGlj
aW5lLCBJbnN0aXR1dGUgb2YgTW9sZWN1bGFyIE1lZGljaW5lLCBQZWtpbmctVHNpbmdodWEgQ2Vu
dGVyIGZvciBMaWZlIFNjaWVuY2VzLCBQZWtpbmcgVW5pdmVyc2l0eSwgQmVpamluZyAxMDA4NzEs
IENoaW5hLiYjeEQ7QmVpamluZyBLZXkgTGFib3JhdG9yeSBvZiBDYXJkaW9tZXRhYm9saWMgTW9s
ZWN1bGFyIE1lZGljaW5lLCBJbnN0aXR1dGUgb2YgTW9sZWN1bGFyIE1lZGljaW5lLCBQZWtpbmct
VHNpbmdodWEgQ2VudGVyIGZvciBMaWZlIFNjaWVuY2VzLCBQZWtpbmcgVW5pdmVyc2l0eSwgQmVp
amluZyAxMDA4NzEsIENoaW5hLiBFbGVjdHJvbmljIGFkZHJlc3M6IGFoZUBwa3UuZWR1LmNuLjwv
YXV0aC1hZGRyZXNzPjx0aXRsZXM+PHRpdGxlPkNvQkFUQ0ggZm9yIEhpZ2gtVGhyb3VnaHB1dCBT
aW5nbGUtQ2VsbCBFcGlnZW5vbWljIFByb2ZpbGluZzwvdGl0bGU+PHNlY29uZGFyeS10aXRsZT5N
b2wgQ2VsbDwvc2Vjb25kYXJ5LXRpdGxlPjwvdGl0bGVzPjxwZXJpb2RpY2FsPjxmdWxsLXRpdGxl
Pk1vbCBDZWxsPC9mdWxsLXRpdGxlPjwvcGVyaW9kaWNhbD48cGFnZXM+MjA2LTIxNiBlNzwvcGFn
ZXM+PHZvbHVtZT43Njwvdm9sdW1lPjxudW1iZXI+MTwvbnVtYmVyPjxlZGl0aW9uPjIwMTkvMDkv
MDE8L2VkaXRpb24+PGtleXdvcmRzPjxrZXl3b3JkPmNlbGwgZmF0ZSBkZWNpc2lvbjwva2V5d29y
ZD48a2V5d29yZD5jaHJvbWF0aW4gc3RhdGU8L2tleXdvcmQ+PGtleXdvcmQ+ZW5kb3RoZWxpYWwg
Y2VsbHM8L2tleXdvcmQ+PGtleXdvcmQ+ZW5oYW5jZXI8L2tleXdvcmQ+PGtleXdvcmQ+ZXBpZ2Vu
b21pY3M8L2tleXdvcmQ+PGtleXdvcmQ+c2luZ2xlLWNlbGwgQ2hJUDwva2V5d29yZD48a2V5d29y
ZD5zaW5nbGUtY2VsbCBhbmFseXNpczwva2V5d29yZD48L2tleXdvcmRzPjxkYXRlcz48eWVhcj4y
MDE5PC95ZWFyPjxwdWItZGF0ZXM+PGRhdGU+T2N0IDM8L2RhdGU+PC9wdWItZGF0ZXM+PC9kYXRl
cz48aXNibj4xMDk3LTQxNjQgKEVsZWN0cm9uaWMpJiN4RDsxMDk3LTI3NjUgKExpbmtpbmcpPC9p
c2JuPjxhY2Nlc3Npb24tbnVtPjMxNDcxMTg4PC9hY2Nlc3Npb24tbnVtPjx1cmxzPjxyZWxhdGVk
LXVybHM+PHVybD5odHRwczovL3d3dy5uY2JpLm5sbS5uaWguZ292L3B1Ym1lZC8zMTQ3MTE4ODwv
dXJsPjwvcmVsYXRlZC11cmxzPjwvdXJscz48ZWxlY3Ryb25pYy1yZXNvdXJjZS1udW0+MTAuMTAx
Ni9qLm1vbGNlbC4yMDE5LjA3LjAxNTwvZWxlY3Ryb25pYy1yZXNvdXJjZS1udW0+PC9yZWNvcmQ+
PC9DaXRlPjwvRW5kTm90ZT5=
</w:fldData>
        </w:fldChar>
      </w:r>
      <w:r w:rsidR="009D2C49" w:rsidRPr="00493696">
        <w:rPr>
          <w:rFonts w:cstheme="minorHAnsi"/>
          <w:sz w:val="21"/>
          <w:szCs w:val="21"/>
        </w:rPr>
        <w:instrText xml:space="preserve"> ADDIN EN.CITE </w:instrText>
      </w:r>
      <w:r w:rsidR="009D2C49" w:rsidRPr="00493696">
        <w:rPr>
          <w:rFonts w:cstheme="minorHAnsi"/>
          <w:sz w:val="21"/>
          <w:szCs w:val="21"/>
        </w:rPr>
        <w:fldChar w:fldCharType="begin">
          <w:fldData xml:space="preserve">PEVuZE5vdGU+PENpdGU+PEF1dGhvcj5DYXJ0ZXI8L0F1dGhvcj48WWVhcj4yMDE5PC9ZZWFyPjxS
ZWNOdW0+MTk8L1JlY051bT48RGlzcGxheVRleHQ+PHN0eWxlIGZhY2U9InN1cGVyc2NyaXB0Ij43
LTEyPC9zdHlsZT48L0Rpc3BsYXlUZXh0PjxyZWNvcmQ+PHJlYy1udW1iZXI+MTk8L3JlYy1udW1i
ZXI+PGZvcmVpZ24ta2V5cz48a2V5IGFwcD0iRU4iIGRiLWlkPSJwMHJ3ZjB3d2EyeDVkcWVmOXhs
eHAycm8ydnc1c3d0d3MyeHYiIHRpbWVzdGFtcD0iMTU3Njg2MzM0MiI+MTk8L2tleT48L2ZvcmVp
Z24ta2V5cz48cmVmLXR5cGUgbmFtZT0iSm91cm5hbCBBcnRpY2xlIj4xNzwvcmVmLXR5cGU+PGNv
bnRyaWJ1dG9ycz48YXV0aG9ycz48YXV0aG9yPkNhcnRlciwgQi48L2F1dGhvcj48YXV0aG9yPkt1
LCBXLiBMLjwvYXV0aG9yPjxhdXRob3I+S2FuZywgSi4gWS48L2F1dGhvcj48YXV0aG9yPkh1LCBH
LjwvYXV0aG9yPjxhdXRob3I+UGVycmllLCBKLjwvYXV0aG9yPjxhdXRob3I+VGFuZywgUS48L2F1
dGhvcj48YXV0aG9yPlpoYW8sIEsuPC9hdXRob3I+PC9hdXRob3JzPjwvY29udHJpYnV0b3JzPjxh
dXRoLWFkZHJlc3M+TGFib3JhdG9yeSBvZiBFcGlnZW5vbWUgQmlvbG9neSwgU3lzdGVtcyBCaW9s
b2d5IENlbnRlciwgTmF0aW9uYWwgSGVhcnQsIEx1bmcgYW5kIEJsb29kIEluc3RpdHV0ZSwgTklI
LCBCZXRoZXNkYSwgTUQsIFVTQS4mI3hEO0xhYm9yYXRvcnkgb2YgRXBpZ2Vub21lIEJpb2xvZ3ks
IFN5c3RlbXMgQmlvbG9neSBDZW50ZXIsIE5hdGlvbmFsIEhlYXJ0LCBMdW5nIGFuZCBCbG9vZCBJ
bnN0aXR1dGUsIE5JSCwgQmV0aGVzZGEsIE1ELCBVU0EuIHpoYW9rQG5obGJpLm5paC5nb3YuPC9h
dXRoLWFkZHJlc3M+PHRpdGxlcz48dGl0bGU+TWFwcGluZyBoaXN0b25lIG1vZGlmaWNhdGlvbnMg
aW4gbG93IGNlbGwgbnVtYmVyIGFuZCBzaW5nbGUgY2VsbHMgdXNpbmcgYW50aWJvZHktZ3VpZGVk
IGNocm9tYXRpbiB0YWdtZW50YXRpb24gKEFDVC1zZXEpPC90aXRsZT48c2Vjb25kYXJ5LXRpdGxl
Pk5hdCBDb21tdW48L3NlY29uZGFyeS10aXRsZT48L3RpdGxlcz48cGVyaW9kaWNhbD48ZnVsbC10
aXRsZT5OYXQgQ29tbXVuPC9mdWxsLXRpdGxlPjwvcGVyaW9kaWNhbD48cGFnZXM+Mzc0NzwvcGFn
ZXM+PHZvbHVtZT4xMDwvdm9sdW1lPjxudW1iZXI+MTwvbnVtYmVyPjxlZGl0aW9uPjIwMTkvMDgv
MjM8L2VkaXRpb24+PGtleXdvcmRzPjxrZXl3b3JkPkFudGlib2RpZXMvaW1tdW5vbG9neS9tZXRh
Ym9saXNtPC9rZXl3b3JkPjxrZXl3b3JkPkNocm9tYXRpbi9pbW11bm9sb2d5L21ldGFib2xpc208
L2tleXdvcmQ+PGtleXdvcmQ+Q2hyb21hdGluIEltbXVub3ByZWNpcGl0YXRpb248L2tleXdvcmQ+
PGtleXdvcmQ+Q2hyb21vc29tZSBNYXBwaW5nLyptZXRob2RzPC9rZXl3b3JkPjxrZXl3b3JkPkVw
aWdlbm9taWNzL21ldGhvZHM8L2tleXdvcmQ+PGtleXdvcmQ+SEVLMjkzIENlbGxzPC9rZXl3b3Jk
PjxrZXl3b3JkPipIaXN0b25lIENvZGU8L2tleXdvcmQ+PGtleXdvcmQ+SGlzdG9uZXMvKmdlbmV0
aWNzL21ldGFib2xpc208L2tleXdvcmQ+PGtleXdvcmQ+SHVtYW5zPC9rZXl3b3JkPjxrZXl3b3Jk
PlByb3RlaW4gUHJvY2Vzc2luZywgUG9zdC1UcmFuc2xhdGlvbmFsPC9rZXl3b3JkPjxrZXl3b3Jk
PlJlY29tYmluYW50IEZ1c2lvbiBQcm90ZWlucy9nZW5ldGljcy9tZXRhYm9saXNtPC9rZXl3b3Jk
PjxrZXl3b3JkPlNlcXVlbmNlIEFuYWx5c2lzLCBETkEvbWV0aG9kczwva2V5d29yZD48a2V5d29y
ZD5TaW5nbGUtQ2VsbCBBbmFseXNpcy8qbWV0aG9kczwva2V5d29yZD48a2V5d29yZD5TdGFpbmlu
ZyBhbmQgTGFiZWxpbmcvbWV0aG9kczwva2V5d29yZD48a2V5d29yZD5TdGFwaHlsb2NvY2NhbCBQ
cm90ZWluIEEvZ2VuZXRpY3MvbWV0YWJvbGlzbTwva2V5d29yZD48a2V5d29yZD5UcmFuc3Bvc2Fz
ZXMvZ2VuZXRpY3MvbWV0YWJvbGlzbTwva2V5d29yZD48L2tleXdvcmRzPjxkYXRlcz48eWVhcj4y
MDE5PC95ZWFyPjxwdWItZGF0ZXM+PGRhdGU+QXVnIDIwPC9kYXRlPjwvcHViLWRhdGVzPjwvZGF0
ZXM+PGlzYm4+MjA0MS0xNzIzIChFbGVjdHJvbmljKSYjeEQ7MjA0MS0xNzIzIChMaW5raW5nKTwv
aXNibj48YWNjZXNzaW9uLW51bT4zMTQzMTYxODwvYWNjZXNzaW9uLW51bT48dXJscz48cmVsYXRl
ZC11cmxzPjx1cmw+aHR0cHM6Ly93d3cubmNiaS5ubG0ubmloLmdvdi9wdWJtZWQvMzE0MzE2MTg8
L3VybD48L3JlbGF0ZWQtdXJscz48L3VybHM+PGN1c3RvbTI+UE1DNjcwMjE2ODwvY3VzdG9tMj48
ZWxlY3Ryb25pYy1yZXNvdXJjZS1udW0+MTAuMTAzOC9zNDE0NjctMDE5LTExNTU5LTE8L2VsZWN0
cm9uaWMtcmVzb3VyY2UtbnVtPjwvcmVjb3JkPjwvQ2l0ZT48Q2l0ZT48QXV0aG9yPkdyb3NzZWxp
bjwvQXV0aG9yPjxZZWFyPjIwMTk8L1llYXI+PFJlY051bT4xNjwvUmVjTnVtPjxyZWNvcmQ+PHJl
Yy1udW1iZXI+MTY8L3JlYy1udW1iZXI+PGZvcmVpZ24ta2V5cz48a2V5IGFwcD0iRU4iIGRiLWlk
PSJwMHJ3ZjB3d2EyeDVkcWVmOXhseHAycm8ydnc1c3d0d3MyeHYiIHRpbWVzdGFtcD0iMTU3Njg2
MzM0MiI+MTY8L2tleT48L2ZvcmVpZ24ta2V5cz48cmVmLXR5cGUgbmFtZT0iSm91cm5hbCBBcnRp
Y2xlIj4xNzwvcmVmLXR5cGU+PGNvbnRyaWJ1dG9ycz48YXV0aG9ycz48YXV0aG9yPkdyb3NzZWxp
biwgSy48L2F1dGhvcj48YXV0aG9yPkR1cmFuZCwgQS48L2F1dGhvcj48YXV0aG9yPk1hcnNvbGll
ciwgSi48L2F1dGhvcj48YXV0aG9yPlBvaXRvdSwgQS48L2F1dGhvcj48YXV0aG9yPk1hcmFuZ29u
aSwgRS48L2F1dGhvcj48YXV0aG9yPk5lbWF0aSwgRi48L2F1dGhvcj48YXV0aG9yPkRhaG1hbmks
IEEuPC9hdXRob3I+PGF1dGhvcj5MYW1laXJhcywgUy48L2F1dGhvcj48YXV0aG9yPlJleWFsLCBG
LjwvYXV0aG9yPjxhdXRob3I+RnJlbm95LCBPLjwvYXV0aG9yPjxhdXRob3I+UG91c3NlLCBZLjwv
YXV0aG9yPjxhdXRob3I+UmVpY2hlbiwgTS48L2F1dGhvcj48YXV0aG9yPldvb2xmZSwgQS48L2F1
dGhvcj48YXV0aG9yPkJyZW5hbiwgQy48L2F1dGhvcj48YXV0aG9yPkdyaWZmaXRocywgQS4gRC48
L2F1dGhvcj48YXV0aG9yPlZhbGxvdCwgQy48L2F1dGhvcj48YXV0aG9yPkdlcmFyZCwgQS48L2F1
dGhvcj48L2F1dGhvcnM+PC9jb250cmlidXRvcnM+PGF1dGgtYWRkcmVzcz5IaUZpQmlPIFNBUywg
UGFyaXMsIEZyYW5jZS4mI3hEO0xhYm9yYXRvaXJlIGRlIEJpb2NoaW1pZSwgQ05SUyBVTVI4MjMx
LCBFU1BDSSBQYXJpcywgUFNMIFVuaXZlcnNpdHksIFBhcmlzLCBGcmFuY2UuJiN4RDtCcm9hZCBJ
bnN0aXR1dGUgb2YgTUlUIGFuZCBIYXJ2YXJkLCBDYW1icmlkZ2UsIE1BLCBVU0EuJiN4RDtDTlJT
IFVNUjMyNDQsIEluc3RpdHV0IEN1cmllLCBQU0wgVW5pdmVyc2l0eSwgUGFyaXMsIEZyYW5jZS4m
I3hEO1RyYW5zbGF0aW9uYWwgUmVzZWFyY2ggRGVwYXJ0bWVudCBJbnN0aXR1dCBDdXJpZSwgUFNM
IFVuaXZlcnNpdHksIFBhcmlzLCBGcmFuY2UuJiN4RDtVbmljYW5jZXIsIFBhcmlzLCBGcmFuY2Uu
JiN4RDtJbnN0aXR1dCBDdXJpZSBHZW5vbWljcyBvZiBFeGNlbGxlbmNlIFBsYXRmb3JtLCBQU0wg
VW5pdmVyc2l0eSwgUGFyaXMsIEZyYW5jZS4mI3hEO0lOU0VSTSBVOTMyLCBJbnN0aXR1dCBDdXJp
ZSwgUFNMIFVuaXZlcnNpdHksIFBhcmlzLCBGcmFuY2UuJiN4RDtTdXJnaWNhbCBEZXBhcnRtZW50
LCBJbnN0aXR1dCBDdXJpZSwgUGFyaXMsIEZyYW5jZS4mI3hEO0luc3RpdHV0IFBhc3RldXIsIFBh
cmlzLCBGcmFuY2UuJiN4RDtCYXllciBBRywgTGV2ZXJrdXNlbiwgR2VybWFueS4mI3hEO0hpRmlC
aU8gSW5jLiwgQ2FtYnJpZGdlLCBNQSwgVVNBLiYjeEQ7TGFib3JhdG9pcmUgZGUgQmlvY2hpbWll
LCBDTlJTIFVNUjgyMzEsIEVTUENJIFBhcmlzLCBQU0wgVW5pdmVyc2l0eSwgUGFyaXMsIEZyYW5j
ZS4gYW5kcmV3LmdyaWZmaXRoc0Blc3BjaS5mci4mI3hEO0NOUlMgVU1SMzI0NCwgSW5zdGl0dXQg
Q3VyaWUsIFBTTCBVbml2ZXJzaXR5LCBQYXJpcywgRnJhbmNlLiBjZWxpbmUudmFsbG90QGN1cmll
LmZyLiYjeEQ7VHJhbnNsYXRpb25hbCBSZXNlYXJjaCBEZXBhcnRtZW50IEluc3RpdHV0IEN1cmll
LCBQU0wgVW5pdmVyc2l0eSwgUGFyaXMsIEZyYW5jZS4gY2VsaW5lLnZhbGxvdEBjdXJpZS5mci4m
I3hEO0hpRmlCaU8gU0FTLCBQYXJpcywgRnJhbmNlLiBhLmdlcmFyZEBoaWZpYmlvLmNvbS48L2F1
dGgtYWRkcmVzcz48dGl0bGVzPjx0aXRsZT5IaWdoLXRocm91Z2hwdXQgc2luZ2xlLWNlbGwgQ2hJ
UC1zZXEgaWRlbnRpZmllcyBoZXRlcm9nZW5laXR5IG9mIGNocm9tYXRpbiBzdGF0ZXMgaW4gYnJl
YXN0IGNhbmNlcjwvdGl0bGU+PHNlY29uZGFyeS10aXRsZT5OYXQgR2VuZXQ8L3NlY29uZGFyeS10
aXRsZT48L3RpdGxlcz48cGVyaW9kaWNhbD48ZnVsbC10aXRsZT5OYXQgR2VuZXQ8L2Z1bGwtdGl0
bGU+PC9wZXJpb2RpY2FsPjxwYWdlcz4xMDYwLTEwNjY8L3BhZ2VzPjx2b2x1bWU+NTE8L3ZvbHVt
ZT48bnVtYmVyPjY8L251bWJlcj48ZWRpdGlvbj4yMDE5LzA2LzA0PC9lZGl0aW9uPjxrZXl3b3Jk
cz48a2V5d29yZD5CcmVhc3QgTmVvcGxhc21zLypnZW5ldGljczwva2V5d29yZD48a2V5d29yZD5D
aHJvbWF0aW4vKmdlbmV0aWNzL21ldGFib2xpc208L2tleXdvcmQ+PGtleXdvcmQ+KkNocm9tYXRp
biBJbW11bm9wcmVjaXBpdGF0aW9uPC9rZXl3b3JkPjxrZXl3b3JkPkNvbXB1dGF0aW9uYWwgQmlv
bG9neS9tZXRob2RzPC9rZXl3b3JkPjxrZXl3b3JkPkVwaWdlbmVzaXMsIEdlbmV0aWM8L2tleXdv
cmQ+PGtleXdvcmQ+RmVtYWxlPC9rZXl3b3JkPjxrZXl3b3JkPipHZW5ldGljIEhldGVyb2dlbmVp
dHk8L2tleXdvcmQ+PGtleXdvcmQ+KkhpZ2gtVGhyb3VnaHB1dCBOdWNsZW90aWRlIFNlcXVlbmNp
bmc8L2tleXdvcmQ+PGtleXdvcmQ+SGlzdG9uZXMvbWV0YWJvbGlzbTwva2V5d29yZD48a2V5d29y
ZD5IdW1hbnM8L2tleXdvcmQ+PGtleXdvcmQ+TWljcm9mbHVpZGljIEFuYWx5dGljYWwgVGVjaG5p
cXVlczwva2V5d29yZD48a2V5d29yZD4qU2luZ2xlLUNlbGwgQW5hbHlzaXMvbWV0aG9kczwva2V5
d29yZD48a2V5d29yZD5TdHJvbWFsIENlbGxzPC9rZXl3b3JkPjxrZXl3b3JkPldvcmtmbG93PC9r
ZXl3b3JkPjwva2V5d29yZHM+PGRhdGVzPjx5ZWFyPjIwMTk8L3llYXI+PHB1Yi1kYXRlcz48ZGF0
ZT5KdW48L2RhdGU+PC9wdWItZGF0ZXM+PC9kYXRlcz48aXNibj4xNTQ2LTE3MTggKEVsZWN0cm9u
aWMpJiN4RDsxMDYxLTQwMzYgKExpbmtpbmcpPC9pc2JuPjxhY2Nlc3Npb24tbnVtPjMxMTUyMTY0
PC9hY2Nlc3Npb24tbnVtPjx1cmxzPjxyZWxhdGVkLXVybHM+PHVybD5odHRwczovL3d3dy5uY2Jp
Lm5sbS5uaWguZ292L3B1Ym1lZC8zMTE1MjE2NDwvdXJsPjwvcmVsYXRlZC11cmxzPjwvdXJscz48
ZWxlY3Ryb25pYy1yZXNvdXJjZS1udW0+MTAuMTAzOC9zNDE1ODgtMDE5LTA0MjQtOTwvZWxlY3Ry
b25pYy1yZXNvdXJjZS1udW0+PC9yZWNvcmQ+PC9DaXRlPjxDaXRlPjxBdXRob3I+SGFyYWRhPC9B
dXRob3I+PFllYXI+MjAxOTwvWWVhcj48UmVjTnVtPjE1PC9SZWNOdW0+PHJlY29yZD48cmVjLW51
bWJlcj4xNTwvcmVjLW51bWJlcj48Zm9yZWlnbi1rZXlzPjxrZXkgYXBwPSJFTiIgZGItaWQ9InAw
cndmMHd3YTJ4NWRxZWY5eGx4cDJybzJ2dzVzd3R3czJ4diIgdGltZXN0YW1wPSIxNTc2ODYzMzQw
Ij4xNTwva2V5PjwvZm9yZWlnbi1rZXlzPjxyZWYtdHlwZSBuYW1lPSJKb3VybmFsIEFydGljbGUi
PjE3PC9yZWYtdHlwZT48Y29udHJpYnV0b3JzPjxhdXRob3JzPjxhdXRob3I+SGFyYWRhLCBBLjwv
YXV0aG9yPjxhdXRob3I+TWFlaGFyYSwgSy48L2F1dGhvcj48YXV0aG9yPkhhbmRhLCBULjwvYXV0
aG9yPjxhdXRob3I+QXJpbXVyYSwgWS48L2F1dGhvcj48YXV0aG9yPk5vZ2FtaSwgSi48L2F1dGhv
cj48YXV0aG9yPkhheWFzaGktVGFrYW5ha2EsIFkuPC9hdXRob3I+PGF1dGhvcj5TaGlyYWhpZ2Us
IEsuPC9hdXRob3I+PGF1dGhvcj5LdXJ1bWl6YWthLCBILjwvYXV0aG9yPjxhdXRob3I+S2ltdXJh
LCBILjwvYXV0aG9yPjxhdXRob3I+T2hrYXdhLCBZLjwvYXV0aG9yPjwvYXV0aG9ycz48L2NvbnRy
aWJ1dG9ycz48YXV0aC1hZGRyZXNzPkRpdmlzaW9uIG9mIFRyYW5zY3JpcHRvbWljcywgTWVkaWNh
bCBJbnN0aXR1dGUgb2YgQmlvcmVndWxhdGlvbiwgS3l1c2h1IFVuaXZlcnNpdHksIEZ1a3Vva2Es
IEphcGFuLiYjeEQ7Q2VsbCBCaW9sb2d5IENlbnRlciwgSW5zdGl0dXRlIG9mIElubm92YXRpdmUg
UmVzZWFyY2gsIFRva3lvIEluc3RpdHV0ZSBvZiBUZWNobm9sb2d5LCBZb2tvaGFtYSwgSmFwYW4u
JiN4RDtMYWJvcmF0b3J5IG9mIFN0cnVjdHVyYWwgQmlvbG9neSwgR3JhZHVhdGUgU2Nob29sIG9m
IEFkdmFuY2VkIFNjaWVuY2UgYW5kIEVuZ2luZWVyaW5nLCBSZXNlYXJjaCBJbnN0aXR1dGUgZm9y
IFNjaWVuY2UgYW5kIEVuZ2luZWVyaW5nLCBhbmQgSW5zdGl0dXRlIGZvciBNZWRpY2FsLW9yaWVu
dGVkIFN0cnVjdHVyYWwgQmlvbG9neSwgV2FzZWRhIFVuaXZlcnNpdHksIFRva3lvLCBKYXBhbi4m
I3hEO0luc3RpdHV0ZSBmb3IgUXVhbnRpdGF0aXZlIEJpb3NjaWVuY2VzLCBUaGUgVW5pdmVyc2l0
eSBvZiBUb2t5bywgVG9reW8sIEphcGFuLiYjeEQ7R3JhZHVhdGUgU2Nob29sIG9mIEJpb3NjaWVu
Y2UgYW5kIEJpb3RlY2hub2xvZ3ksIFRva3lvIEluc3RpdHV0ZSBvZiBUZWNobm9sb2d5LCBZb2tv
aGFtYSwgSmFwYW4uJiN4RDtHcmFkdWF0ZSBTY2hvb2wgb2YgRnJvbnRpZXIgQmlvc2NpZW5jZXMs
IE9zYWthIFVuaXZlcnNpdHksIFN1aXRhLCBKYXBhbi4mI3hEO0NlbGwgQmlvbG9neSBDZW50ZXIs
IEluc3RpdHV0ZSBvZiBJbm5vdmF0aXZlIFJlc2VhcmNoLCBUb2t5byBJbnN0aXR1dGUgb2YgVGVj
aG5vbG9neSwgWW9rb2hhbWEsIEphcGFuLiBoa2ltdXJhQGJpby50aXRlY2guYWMuanAuJiN4RDtH
cmFkdWF0ZSBTY2hvb2wgb2YgQmlvc2NpZW5jZSBhbmQgQmlvdGVjaG5vbG9neSwgVG9reW8gSW5z
dGl0dXRlIG9mIFRlY2hub2xvZ3ksIFlva29oYW1hLCBKYXBhbi4gaGtpbXVyYUBiaW8udGl0ZWNo
LmFjLmpwLiYjeEQ7RGl2aXNpb24gb2YgVHJhbnNjcmlwdG9taWNzLCBNZWRpY2FsIEluc3RpdHV0
ZSBvZiBCaW9yZWd1bGF0aW9uLCBLeXVzaHUgVW5pdmVyc2l0eSwgRnVrdW9rYSwgSmFwYW4uIHlv
aGthd2FAYmlvcmVnLmt5dXNodS11LmFjLmpwLjwvYXV0aC1hZGRyZXNzPjx0aXRsZXM+PHRpdGxl
PkEgY2hyb21hdGluIGludGVncmF0aW9uIGxhYmVsbGluZyBtZXRob2QgZW5hYmxlcyBlcGlnZW5v
bWljIHByb2ZpbGluZyB3aXRoIGxvd2VyIGlucHV0PC90aXRsZT48c2Vjb25kYXJ5LXRpdGxlPk5h
dCBDZWxsIEJpb2w8L3NlY29uZGFyeS10aXRsZT48L3RpdGxlcz48cGVyaW9kaWNhbD48ZnVsbC10
aXRsZT5OYXQgQ2VsbCBCaW9sPC9mdWxsLXRpdGxlPjwvcGVyaW9kaWNhbD48cGFnZXM+Mjg3LTI5
NjwvcGFnZXM+PHZvbHVtZT4yMTwvdm9sdW1lPjxudW1iZXI+MjwvbnVtYmVyPjxlZGl0aW9uPjIw
MTgvMTIvMTI8L2VkaXRpb24+PGtleXdvcmRzPjxrZXl3b3JkPkFuaW1hbHM8L2tleXdvcmQ+PGtl
eXdvcmQ+Q2VsbCBMaW5lPC9rZXl3b3JkPjxrZXl3b3JkPkNlbGwgTGluZSwgVHVtb3I8L2tleXdv
cmQ+PGtleXdvcmQ+Q2hyb21hdGluLypnZW5ldGljcy9tZXRhYm9saXNtPC9rZXl3b3JkPjxrZXl3
b3JkPkROQSBQcm9iZXMvKmdlbmV0aWNzL21ldGFib2xpc208L2tleXdvcmQ+PGtleXdvcmQ+RXBp
Z2Vub21pY3MvKm1ldGhvZHM8L2tleXdvcmQ+PGtleXdvcmQ+R2VuZSBFeHByZXNzaW9uIFByb2Zp
bGluZy8qbWV0aG9kczwva2V5d29yZD48a2V5d29yZD5IaXN0b25lcy9tZXRhYm9saXNtPC9rZXl3
b3JkPjxrZXl3b3JkPkh1bWFuczwva2V5d29yZD48a2V5d29yZD5MeXNpbmUvbWV0YWJvbGlzbTwv
a2V5d29yZD48a2V5d29yZD5NQ0YtNyBDZWxsczwva2V5d29yZD48a2V5d29yZD5NZXRoeWxhdGlv
bjwva2V5d29yZD48a2V5d29yZD5NaWNlPC9rZXl3b3JkPjxrZXl3b3JkPk15b2JsYXN0cy9jeXRv
bG9neS8qbWV0YWJvbGlzbTwva2V5d29yZD48a2V5d29yZD5SZXByb2R1Y2liaWxpdHkgb2YgUmVz
dWx0czwva2V5d29yZD48a2V5d29yZD5TZXF1ZW5jZSBBbmFseXNpcywgRE5BLyptZXRob2RzPC9r
ZXl3b3JkPjxrZXl3b3JkPlNpbmdsZS1DZWxsIEFuYWx5c2lzL21ldGhvZHM8L2tleXdvcmQ+PC9r
ZXl3b3Jkcz48ZGF0ZXM+PHllYXI+MjAxOTwveWVhcj48cHViLWRhdGVzPjxkYXRlPkZlYjwvZGF0
ZT48L3B1Yi1kYXRlcz48L2RhdGVzPjxpc2JuPjE0NzYtNDY3OSAoRWxlY3Ryb25pYykmI3hEOzE0
NjUtNzM5MiAoTGlua2luZyk8L2lzYm4+PGFjY2Vzc2lvbi1udW0+MzA1MzIwNjg8L2FjY2Vzc2lv
bi1udW0+PHVybHM+PHJlbGF0ZWQtdXJscz48dXJsPmh0dHBzOi8vd3d3Lm5jYmkubmxtLm5paC5n
b3YvcHVibWVkLzMwNTMyMDY4PC91cmw+PC9yZWxhdGVkLXVybHM+PC91cmxzPjxlbGVjdHJvbmlj
LXJlc291cmNlLW51bT4xMC4xMDM4L3M0MTU1Ni0wMTgtMDI0OC0zPC9lbGVjdHJvbmljLXJlc291
cmNlLW51bT48L3JlY29yZD48L0NpdGU+PENpdGU+PEF1dGhvcj5LdTwvQXV0aG9yPjxZZWFyPjIw
MTk8L1llYXI+PFJlY051bT4yMDwvUmVjTnVtPjxyZWNvcmQ+PHJlYy1udW1iZXI+MjA8L3JlYy1u
dW1iZXI+PGZvcmVpZ24ta2V5cz48a2V5IGFwcD0iRU4iIGRiLWlkPSJwMHJ3ZjB3d2EyeDVkcWVm
OXhseHAycm8ydnc1c3d0d3MyeHYiIHRpbWVzdGFtcD0iMTU3Njg2MzM0MiI+MjA8L2tleT48L2Zv
cmVpZ24ta2V5cz48cmVmLXR5cGUgbmFtZT0iSm91cm5hbCBBcnRpY2xlIj4xNzwvcmVmLXR5cGU+
PGNvbnRyaWJ1dG9ycz48YXV0aG9ycz48YXV0aG9yPkt1LCBXLiBMLjwvYXV0aG9yPjxhdXRob3I+
TmFrYW11cmEsIEsuPC9hdXRob3I+PGF1dGhvcj5HYW8sIFcuPC9hdXRob3I+PGF1dGhvcj5DdWks
IEsuPC9hdXRob3I+PGF1dGhvcj5IdSwgRy48L2F1dGhvcj48YXV0aG9yPlRhbmcsIFEuPC9hdXRo
b3I+PGF1dGhvcj5OaSwgQi48L2F1dGhvcj48YXV0aG9yPlpoYW8sIEsuPC9hdXRob3I+PC9hdXRo
b3JzPjwvY29udHJpYnV0b3JzPjxhdXRoLWFkZHJlc3M+TGFib3JhdG9yeSBvZiBFcGlnZW5vbWUg
QmlvbG9neSwgU3lzdGVtcyBCaW9sb2d5IENlbnRlciwgTkhMQkksIE5JSCwgQmV0aGVzZGEsIE1E
LCBVU0EuJiN4RDtOYXRpb25hbCBJbnN0aXR1dGUgb2YgSGVhbHRoIFNjaWVuY2VzLCBLYXdhc2Fr
aSwgSmFwYW4uJiN4RDtEZXBhcnRtZW50IG9mIFBhdGhvcGh5c2lvbG9neSBhbmQgSGlnaCBBbHRp
dHVkZSBQYXRob2xvZ3ksIFRoaXJkIE1pbGl0YXJ5IE1lZGljYWwgVW5pdmVyc2l0eSwgQ2hvbmdx
aW5nLCBDaGluYS4mI3hEO0RlcGFydG1lbnQgb2YgUGF0aG9waHlzaW9sb2d5IGFuZCBIaWdoIEFs
dGl0dWRlIFBhdGhvbG9neSwgVGhpcmQgTWlsaXRhcnkgTWVkaWNhbCBVbml2ZXJzaXR5LCBDaG9u
Z3FpbmcsIENoaW5hLiBuaWJpbmd4aUAxMjYuY29tLiYjeEQ7TGFib3JhdG9yeSBvZiBFcGlnZW5v
bWUgQmlvbG9neSwgU3lzdGVtcyBCaW9sb2d5IENlbnRlciwgTkhMQkksIE5JSCwgQmV0aGVzZGEs
IE1ELCBVU0EuIHpoYW9rQG5obGJpLm5paC5nb3YuPC9hdXRoLWFkZHJlc3M+PHRpdGxlcz48dGl0
bGU+U2luZ2xlLWNlbGwgY2hyb21hdGluIGltbXVub2NsZWF2YWdlIHNlcXVlbmNpbmcgKHNjQ2hJ
Qy1zZXEpIHRvIHByb2ZpbGUgaGlzdG9uZSBtb2RpZmljYXRpb248L3RpdGxlPjxzZWNvbmRhcnkt
dGl0bGU+TmF0IE1ldGhvZHM8L3NlY29uZGFyeS10aXRsZT48L3RpdGxlcz48cGVyaW9kaWNhbD48
ZnVsbC10aXRsZT5OYXQgTWV0aG9kczwvZnVsbC10aXRsZT48L3BlcmlvZGljYWw+PHBhZ2VzPjMy
My0zMjU8L3BhZ2VzPjx2b2x1bWU+MTY8L3ZvbHVtZT48bnVtYmVyPjQ8L251bWJlcj48ZWRpdGlv
bj4yMDE5LzAzLzMwPC9lZGl0aW9uPjxrZXl3b3Jkcz48a2V5d29yZD5BbmltYWxzPC9rZXl3b3Jk
PjxrZXl3b3JkPkFudGlib2RpZXMvY2hlbWlzdHJ5PC9rZXl3b3JkPjxrZXl3b3JkPkNocm9tYXRp
bi8qY2hlbWlzdHJ5PC9rZXl3b3JkPjxrZXl3b3JkPkNocm9tYXRpbiBJbW11bm9wcmVjaXBpdGF0
aW9uPC9rZXl3b3JkPjxrZXl3b3JkPkNvbXB1dGF0aW9uYWwgQmlvbG9neTwva2V5d29yZD48a2V5
d29yZD5ETkEvY2hlbWlzdHJ5PC9rZXl3b3JkPjxrZXl3b3JkPkVwaWdlbm9taWNzPC9rZXl3b3Jk
PjxrZXl3b3JkPkdlbm9tZTwva2V5d29yZD48a2V5d29yZD5IaWdoLVRocm91Z2hwdXQgTnVjbGVv
dGlkZSBTZXF1ZW5jaW5nPC9rZXl3b3JkPjxrZXl3b3JkPkhpc3RvbmUgQ29kZTwva2V5d29yZD48
a2V5d29yZD5IaXN0b25lcy8qY2hlbWlzdHJ5PC9rZXl3b3JkPjxrZXl3b3JkPkh1bWFuczwva2V5
d29yZD48a2V5d29yZD5MZXVrb2N5dGVzL2N5dG9sb2d5L21ldGFib2xpc208L2tleXdvcmQ+PGtl
eXdvcmQ+TWFsZTwva2V5d29yZD48a2V5d29yZD5NaWNlPC9rZXl3b3JkPjxrZXl3b3JkPk1pY3Jv
Y29jY2FsIE51Y2xlYXNlLypjaGVtaXN0cnk8L2tleXdvcmQ+PGtleXdvcmQ+TklIIDNUMyBDZWxs
czwva2V5d29yZD48a2V5d29yZD5OdWNsZW9zb21lczwva2V5d29yZD48a2V5d29yZD5Qb2x5bWVy
YXNlIENoYWluIFJlYWN0aW9uPC9rZXl3b3JkPjxrZXl3b3JkPlByb21vdGVyIFJlZ2lvbnMsIEdl
bmV0aWM8L2tleXdvcmQ+PGtleXdvcmQ+UHJvdGVpbiBQcm9jZXNzaW5nLCBQb3N0LVRyYW5zbGF0
aW9uYWw8L2tleXdvcmQ+PGtleXdvcmQ+UmVwcm9kdWNpYmlsaXR5IG9mIFJlc3VsdHM8L2tleXdv
cmQ+PGtleXdvcmQ+U2VxdWVuY2UgQW5hbHlzaXMsIEROQTwva2V5d29yZD48a2V5d29yZD5Tb2Z0
d2FyZTwva2V5d29yZD48L2tleXdvcmRzPjxkYXRlcz48eWVhcj4yMDE5PC95ZWFyPjxwdWItZGF0
ZXM+PGRhdGU+QXByPC9kYXRlPjwvcHViLWRhdGVzPjwvZGF0ZXM+PGlzYm4+MTU0OC03MTA1IChF
bGVjdHJvbmljKSYjeEQ7MTU0OC03MDkxIChMaW5raW5nKTwvaXNibj48YWNjZXNzaW9uLW51bT4z
MDkyMzM4NDwvYWNjZXNzaW9uLW51bT48dXJscz48cmVsYXRlZC11cmxzPjx1cmw+aHR0cHM6Ly93
d3cubmNiaS5ubG0ubmloLmdvdi9wdWJtZWQvMzA5MjMzODQ8L3VybD48L3JlbGF0ZWQtdXJscz48
L3VybHM+PGVsZWN0cm9uaWMtcmVzb3VyY2UtbnVtPjEwLjEwMzgvczQxNTkyLTAxOS0wMzYxLTc8
L2VsZWN0cm9uaWMtcmVzb3VyY2UtbnVtPjwvcmVjb3JkPjwvQ2l0ZT48Q2l0ZT48QXV0aG9yPlJv
dGVtPC9BdXRob3I+PFllYXI+MjAxNTwvWWVhcj48UmVjTnVtPjE3PC9SZWNOdW0+PHJlY29yZD48
cmVjLW51bWJlcj4xNzwvcmVjLW51bWJlcj48Zm9yZWlnbi1rZXlzPjxrZXkgYXBwPSJFTiIgZGIt
aWQ9InAwcndmMHd3YTJ4NWRxZWY5eGx4cDJybzJ2dzVzd3R3czJ4diIgdGltZXN0YW1wPSIxNTc2
ODYzMzQyIj4xNzwva2V5PjwvZm9yZWlnbi1rZXlzPjxyZWYtdHlwZSBuYW1lPSJKb3VybmFsIEFy
dGljbGUiPjE3PC9yZWYtdHlwZT48Y29udHJpYnV0b3JzPjxhdXRob3JzPjxhdXRob3I+Um90ZW0s
IEEuPC9hdXRob3I+PGF1dGhvcj5SYW0sIE8uPC9hdXRob3I+PGF1dGhvcj5TaG9yZXNoLCBOLjwv
YXV0aG9yPjxhdXRob3I+U3BlcmxpbmcsIFIuIEEuPC9hdXRob3I+PGF1dGhvcj5Hb3JlbiwgQS48
L2F1dGhvcj48YXV0aG9yPldlaXR6LCBELiBBLjwvYXV0aG9yPjxhdXRob3I+QmVybnN0ZWluLCBC
LiBFLjwvYXV0aG9yPjwvYXV0aG9ycz48L2NvbnRyaWJ1dG9ycz48YXV0aC1hZGRyZXNzPkRlcGFy
dG1lbnQgb2YgUGh5c2ljcyBhbmQgU2Nob29sIG9mIEVuZ2luZWVyaW5nIGFuZCBBcHBsaWVkIFNj
aWVuY2VzLCBIYXJ2YXJkIFVuaXZlcnNpdHksIENhbWJyaWRnZSwgTWFzc2FjaHVzZXR0cywgVVNB
LiYjeEQ7RXBpZ2Vub21pY3MgUHJvZ3JhbSwgVGhlIEJyb2FkIEluc3RpdHV0ZSBvZiBNSVQgYW5k
IEhhcnZhcmQsIENhbWJyaWRnZSwgTWFzc2FjaHVzZXR0cywgVVNBLiYjeEQ7SG93YXJkIEh1Z2hl
cyBNZWRpY2FsIEluc3RpdHV0ZSwgQ2hldnkgQ2hhc2UsIE1hcnlsYW5kLCBVU0EuJiN4RDtEZXBh
cnRtZW50IG9mIFBhdGhvbG9neSwgTWFzc2FjaHVzZXR0cyBHZW5lcmFsIEhvc3BpdGFsIGFuZCBI
YXJ2YXJkIE1lZGljYWwgU2Nob29sLCBCb3N0b24sIE1hc3NhY2h1c2V0dHMsIFVTQS4mI3hEO0Jy
b2FkIFRlY2hub2xvZ3kgTGFicywgVGhlIEJyb2FkIEluc3RpdHV0ZSBvZiBNSVQgYW5kIEhhcnZh
cmQsIENhbWJyaWRnZSwgTWFzc2FjaHVzZXR0cywgVVNBLjwvYXV0aC1hZGRyZXNzPjx0aXRsZXM+
PHRpdGxlPlNpbmdsZS1jZWxsIENoSVAtc2VxIHJldmVhbHMgY2VsbCBzdWJwb3B1bGF0aW9ucyBk
ZWZpbmVkIGJ5IGNocm9tYXRpbiBzdGF0ZTwvdGl0bGU+PHNlY29uZGFyeS10aXRsZT5OYXQgQmlv
dGVjaG5vbDwvc2Vjb25kYXJ5LXRpdGxlPjwvdGl0bGVzPjxwZXJpb2RpY2FsPjxmdWxsLXRpdGxl
Pk5hdCBCaW90ZWNobm9sPC9mdWxsLXRpdGxlPjwvcGVyaW9kaWNhbD48cGFnZXM+MTE2NS03Mjwv
cGFnZXM+PHZvbHVtZT4zMzwvdm9sdW1lPjxudW1iZXI+MTE8L251bWJlcj48ZWRpdGlvbj4yMDE1
LzEwLzEzPC9lZGl0aW9uPjxrZXl3b3Jkcz48a2V5d29yZD5BbmltYWxzPC9rZXl3b3JkPjxrZXl3
b3JkPkNocm9tYXRpbi9nZW5ldGljczwva2V5d29yZD48a2V5d29yZD5DaHJvbWF0aW4gSW1tdW5v
cHJlY2lwaXRhdGlvbi8qbWV0aG9kczwva2V5d29yZD48a2V5d29yZD5Db21wdXRhdGlvbmFsIEJp
b2xvZ3k8L2tleXdvcmQ+PGtleXdvcmQ+RE5BIEJhcmNvZGluZywgVGF4b25vbWljPC9rZXl3b3Jk
PjxrZXl3b3JkPkVtYnJ5b25pYyBTdGVtIENlbGxzLypjbGFzc2lmaWNhdGlvbi8qY3l0b2xvZ3k8
L2tleXdvcmQ+PGtleXdvcmQ+SHVtYW5zPC9rZXl3b3JkPjxrZXl3b3JkPk1pY2U8L2tleXdvcmQ+
PGtleXdvcmQ+TWljcm9mbHVpZGljIEFuYWx5dGljYWwgVGVjaG5pcXVlczwva2V5d29yZD48a2V5
d29yZD5TZXF1ZW5jZSBBbmFseXNpcywgRE5BPC9rZXl3b3JkPjxrZXl3b3JkPlNpbmdsZS1DZWxs
IEFuYWx5c2lzLyptZXRob2RzPC9rZXl3b3JkPjwva2V5d29yZHM+PGRhdGVzPjx5ZWFyPjIwMTU8
L3llYXI+PHB1Yi1kYXRlcz48ZGF0ZT5Ob3Y8L2RhdGU+PC9wdWItZGF0ZXM+PC9kYXRlcz48aXNi
bj4xNTQ2LTE2OTYgKEVsZWN0cm9uaWMpJiN4RDsxMDg3LTAxNTYgKExpbmtpbmcpPC9pc2JuPjxh
Y2Nlc3Npb24tbnVtPjI2NDU4MTc1PC9hY2Nlc3Npb24tbnVtPjx1cmxzPjxyZWxhdGVkLXVybHM+
PHVybD5odHRwczovL3d3dy5uY2JpLm5sbS5uaWguZ292L3B1Ym1lZC8yNjQ1ODE3NTwvdXJsPjwv
cmVsYXRlZC11cmxzPjwvdXJscz48Y3VzdG9tMj5QTUM0NjM2OTI2PC9jdXN0b20yPjxlbGVjdHJv
bmljLXJlc291cmNlLW51bT4xMC4xMDM4L25idC4zMzgzPC9lbGVjdHJvbmljLXJlc291cmNlLW51
bT48L3JlY29yZD48L0NpdGU+PENpdGU+PEF1dGhvcj5XYW5nPC9BdXRob3I+PFllYXI+MjAxOTwv
WWVhcj48UmVjTnVtPjE4PC9SZWNOdW0+PHJlY29yZD48cmVjLW51bWJlcj4xODwvcmVjLW51bWJl
cj48Zm9yZWlnbi1rZXlzPjxrZXkgYXBwPSJFTiIgZGItaWQ9InAwcndmMHd3YTJ4NWRxZWY5eGx4
cDJybzJ2dzVzd3R3czJ4diIgdGltZXN0YW1wPSIxNTc2ODYzMzQyIj4xODwva2V5PjwvZm9yZWln
bi1rZXlzPjxyZWYtdHlwZSBuYW1lPSJKb3VybmFsIEFydGljbGUiPjE3PC9yZWYtdHlwZT48Y29u
dHJpYnV0b3JzPjxhdXRob3JzPjxhdXRob3I+V2FuZywgUS48L2F1dGhvcj48YXV0aG9yPlhpb25n
LCBILjwvYXV0aG9yPjxhdXRob3I+QWksIFMuPC9hdXRob3I+PGF1dGhvcj5ZdSwgWC48L2F1dGhv
cj48YXV0aG9yPkxpdSwgWS48L2F1dGhvcj48YXV0aG9yPlpoYW5nLCBKLjwvYXV0aG9yPjxhdXRo
b3I+SGUsIEEuPC9hdXRob3I+PC9hdXRob3JzPjwvY29udHJpYnV0b3JzPjxhdXRoLWFkZHJlc3M+
QmVpamluZyBLZXkgTGFib3JhdG9yeSBvZiBDYXJkaW9tZXRhYm9saWMgTW9sZWN1bGFyIE1lZGlj
aW5lLCBJbnN0aXR1dGUgb2YgTW9sZWN1bGFyIE1lZGljaW5lLCBQZWtpbmctVHNpbmdodWEgQ2Vu
dGVyIGZvciBMaWZlIFNjaWVuY2VzLCBQZWtpbmcgVW5pdmVyc2l0eSwgQmVpamluZyAxMDA4NzEs
IENoaW5hLiYjeEQ7QmVpamluZyBLZXkgTGFib3JhdG9yeSBvZiBDYXJkaW9tZXRhYm9saWMgTW9s
ZWN1bGFyIE1lZGljaW5lLCBJbnN0aXR1dGUgb2YgTW9sZWN1bGFyIE1lZGljaW5lLCBQZWtpbmct
VHNpbmdodWEgQ2VudGVyIGZvciBMaWZlIFNjaWVuY2VzLCBQZWtpbmcgVW5pdmVyc2l0eSwgQmVp
amluZyAxMDA4NzEsIENoaW5hLiBFbGVjdHJvbmljIGFkZHJlc3M6IGFoZUBwa3UuZWR1LmNuLjwv
YXV0aC1hZGRyZXNzPjx0aXRsZXM+PHRpdGxlPkNvQkFUQ0ggZm9yIEhpZ2gtVGhyb3VnaHB1dCBT
aW5nbGUtQ2VsbCBFcGlnZW5vbWljIFByb2ZpbGluZzwvdGl0bGU+PHNlY29uZGFyeS10aXRsZT5N
b2wgQ2VsbDwvc2Vjb25kYXJ5LXRpdGxlPjwvdGl0bGVzPjxwZXJpb2RpY2FsPjxmdWxsLXRpdGxl
Pk1vbCBDZWxsPC9mdWxsLXRpdGxlPjwvcGVyaW9kaWNhbD48cGFnZXM+MjA2LTIxNiBlNzwvcGFn
ZXM+PHZvbHVtZT43Njwvdm9sdW1lPjxudW1iZXI+MTwvbnVtYmVyPjxlZGl0aW9uPjIwMTkvMDkv
MDE8L2VkaXRpb24+PGtleXdvcmRzPjxrZXl3b3JkPmNlbGwgZmF0ZSBkZWNpc2lvbjwva2V5d29y
ZD48a2V5d29yZD5jaHJvbWF0aW4gc3RhdGU8L2tleXdvcmQ+PGtleXdvcmQ+ZW5kb3RoZWxpYWwg
Y2VsbHM8L2tleXdvcmQ+PGtleXdvcmQ+ZW5oYW5jZXI8L2tleXdvcmQ+PGtleXdvcmQ+ZXBpZ2Vu
b21pY3M8L2tleXdvcmQ+PGtleXdvcmQ+c2luZ2xlLWNlbGwgQ2hJUDwva2V5d29yZD48a2V5d29y
ZD5zaW5nbGUtY2VsbCBhbmFseXNpczwva2V5d29yZD48L2tleXdvcmRzPjxkYXRlcz48eWVhcj4y
MDE5PC95ZWFyPjxwdWItZGF0ZXM+PGRhdGU+T2N0IDM8L2RhdGU+PC9wdWItZGF0ZXM+PC9kYXRl
cz48aXNibj4xMDk3LTQxNjQgKEVsZWN0cm9uaWMpJiN4RDsxMDk3LTI3NjUgKExpbmtpbmcpPC9p
c2JuPjxhY2Nlc3Npb24tbnVtPjMxNDcxMTg4PC9hY2Nlc3Npb24tbnVtPjx1cmxzPjxyZWxhdGVk
LXVybHM+PHVybD5odHRwczovL3d3dy5uY2JpLm5sbS5uaWguZ292L3B1Ym1lZC8zMTQ3MTE4ODwv
dXJsPjwvcmVsYXRlZC11cmxzPjwvdXJscz48ZWxlY3Ryb25pYy1yZXNvdXJjZS1udW0+MTAuMTAx
Ni9qLm1vbGNlbC4yMDE5LjA3LjAxNTwvZWxlY3Ryb25pYy1yZXNvdXJjZS1udW0+PC9yZWNvcmQ+
PC9DaXRlPjwvRW5kTm90ZT5=
</w:fldData>
        </w:fldChar>
      </w:r>
      <w:r w:rsidR="009D2C49" w:rsidRPr="00493696">
        <w:rPr>
          <w:rFonts w:cstheme="minorHAnsi"/>
          <w:sz w:val="21"/>
          <w:szCs w:val="21"/>
        </w:rPr>
        <w:instrText xml:space="preserve"> ADDIN EN.CITE.DATA </w:instrText>
      </w:r>
      <w:r w:rsidR="009D2C49" w:rsidRPr="00493696">
        <w:rPr>
          <w:rFonts w:cstheme="minorHAnsi"/>
          <w:sz w:val="21"/>
          <w:szCs w:val="21"/>
        </w:rPr>
      </w:r>
      <w:r w:rsidR="009D2C49" w:rsidRPr="00493696">
        <w:rPr>
          <w:rFonts w:cstheme="minorHAnsi"/>
          <w:sz w:val="21"/>
          <w:szCs w:val="21"/>
        </w:rPr>
        <w:fldChar w:fldCharType="end"/>
      </w:r>
      <w:r w:rsidR="009D2C49" w:rsidRPr="00493696">
        <w:rPr>
          <w:rFonts w:cstheme="minorHAnsi"/>
          <w:sz w:val="21"/>
          <w:szCs w:val="21"/>
        </w:rPr>
      </w:r>
      <w:r w:rsidR="009D2C49" w:rsidRPr="00493696">
        <w:rPr>
          <w:rFonts w:cstheme="minorHAnsi"/>
          <w:sz w:val="21"/>
          <w:szCs w:val="21"/>
        </w:rPr>
        <w:fldChar w:fldCharType="separate"/>
      </w:r>
      <w:r w:rsidR="009D2C49" w:rsidRPr="00493696">
        <w:rPr>
          <w:rFonts w:cstheme="minorHAnsi"/>
          <w:noProof/>
          <w:sz w:val="21"/>
          <w:szCs w:val="21"/>
          <w:vertAlign w:val="superscript"/>
        </w:rPr>
        <w:t>7-12</w:t>
      </w:r>
      <w:r w:rsidR="009D2C49" w:rsidRPr="00493696">
        <w:rPr>
          <w:rFonts w:cstheme="minorHAnsi"/>
          <w:sz w:val="21"/>
          <w:szCs w:val="21"/>
        </w:rPr>
        <w:fldChar w:fldCharType="end"/>
      </w:r>
      <w:r w:rsidR="00BB446F" w:rsidRPr="00493696">
        <w:rPr>
          <w:rFonts w:cstheme="minorHAnsi"/>
          <w:sz w:val="21"/>
          <w:szCs w:val="21"/>
        </w:rPr>
        <w:t xml:space="preserve"> </w:t>
      </w:r>
      <w:r w:rsidR="009D2C49" w:rsidRPr="00493696">
        <w:rPr>
          <w:rFonts w:cstheme="minorHAnsi"/>
          <w:sz w:val="21"/>
          <w:szCs w:val="21"/>
        </w:rPr>
        <w:t xml:space="preserve">recognize signals from noise based on enrichment/overlap of signals among other single cells. </w:t>
      </w:r>
      <w:r w:rsidR="00F2396E" w:rsidRPr="00493696">
        <w:rPr>
          <w:rFonts w:cstheme="minorHAnsi"/>
          <w:sz w:val="21"/>
          <w:szCs w:val="21"/>
        </w:rPr>
        <w:t>The</w:t>
      </w:r>
      <w:r w:rsidR="00873A0A">
        <w:rPr>
          <w:rFonts w:cstheme="minorHAnsi"/>
          <w:sz w:val="21"/>
          <w:szCs w:val="21"/>
        </w:rPr>
        <w:t>refore,</w:t>
      </w:r>
      <w:r w:rsidR="00F2396E" w:rsidRPr="00493696">
        <w:rPr>
          <w:rFonts w:cstheme="minorHAnsi"/>
          <w:sz w:val="21"/>
          <w:szCs w:val="21"/>
        </w:rPr>
        <w:t xml:space="preserve"> identified signals </w:t>
      </w:r>
      <w:r w:rsidR="00BB446F" w:rsidRPr="00493696">
        <w:rPr>
          <w:rFonts w:cstheme="minorHAnsi"/>
          <w:sz w:val="21"/>
          <w:szCs w:val="21"/>
        </w:rPr>
        <w:t xml:space="preserve">are </w:t>
      </w:r>
      <w:r w:rsidR="009D2C49" w:rsidRPr="00493696">
        <w:rPr>
          <w:rFonts w:cstheme="minorHAnsi"/>
          <w:sz w:val="21"/>
          <w:szCs w:val="21"/>
        </w:rPr>
        <w:t>biased to</w:t>
      </w:r>
      <w:r w:rsidR="00873A0A">
        <w:rPr>
          <w:rFonts w:cstheme="minorHAnsi"/>
          <w:sz w:val="21"/>
          <w:szCs w:val="21"/>
        </w:rPr>
        <w:t>ward</w:t>
      </w:r>
      <w:r w:rsidR="009D2C49" w:rsidRPr="00493696">
        <w:rPr>
          <w:rFonts w:cstheme="minorHAnsi"/>
          <w:sz w:val="21"/>
          <w:szCs w:val="21"/>
        </w:rPr>
        <w:t xml:space="preserve"> </w:t>
      </w:r>
      <w:r w:rsidR="00BB446F" w:rsidRPr="00493696">
        <w:rPr>
          <w:rFonts w:cstheme="minorHAnsi"/>
          <w:sz w:val="21"/>
          <w:szCs w:val="21"/>
        </w:rPr>
        <w:t xml:space="preserve">common </w:t>
      </w:r>
      <w:r w:rsidR="00F2396E" w:rsidRPr="00493696">
        <w:rPr>
          <w:rFonts w:cstheme="minorHAnsi"/>
          <w:sz w:val="21"/>
          <w:szCs w:val="21"/>
        </w:rPr>
        <w:t xml:space="preserve">signals </w:t>
      </w:r>
      <w:r w:rsidR="00BB446F" w:rsidRPr="00493696">
        <w:rPr>
          <w:rFonts w:cstheme="minorHAnsi"/>
          <w:sz w:val="21"/>
          <w:szCs w:val="21"/>
        </w:rPr>
        <w:t xml:space="preserve">among cells in a cell population. </w:t>
      </w:r>
      <w:r w:rsidR="00873A0A">
        <w:rPr>
          <w:rFonts w:cstheme="minorHAnsi"/>
          <w:sz w:val="21"/>
          <w:szCs w:val="21"/>
        </w:rPr>
        <w:t>Data from r</w:t>
      </w:r>
      <w:r w:rsidR="00BB446F" w:rsidRPr="00493696">
        <w:rPr>
          <w:rFonts w:cstheme="minorHAnsi"/>
          <w:sz w:val="21"/>
          <w:szCs w:val="21"/>
        </w:rPr>
        <w:t xml:space="preserve">epeated experiments </w:t>
      </w:r>
      <w:proofErr w:type="gramStart"/>
      <w:r w:rsidR="00A722D7">
        <w:rPr>
          <w:rFonts w:cstheme="minorHAnsi"/>
          <w:sz w:val="21"/>
          <w:szCs w:val="21"/>
        </w:rPr>
        <w:t xml:space="preserve">permits </w:t>
      </w:r>
      <w:r w:rsidR="00BB446F" w:rsidRPr="00493696">
        <w:rPr>
          <w:rFonts w:cstheme="minorHAnsi"/>
          <w:sz w:val="21"/>
          <w:szCs w:val="21"/>
        </w:rPr>
        <w:t xml:space="preserve"> </w:t>
      </w:r>
      <w:r w:rsidR="00CF6F0F">
        <w:rPr>
          <w:rFonts w:cstheme="minorHAnsi" w:hint="eastAsia"/>
          <w:sz w:val="21"/>
          <w:szCs w:val="21"/>
        </w:rPr>
        <w:t>identification</w:t>
      </w:r>
      <w:proofErr w:type="gramEnd"/>
      <w:r w:rsidR="00873A0A">
        <w:rPr>
          <w:rFonts w:cstheme="minorHAnsi"/>
          <w:sz w:val="21"/>
          <w:szCs w:val="21"/>
        </w:rPr>
        <w:t xml:space="preserve"> of</w:t>
      </w:r>
      <w:r w:rsidR="00BB446F" w:rsidRPr="00493696">
        <w:rPr>
          <w:rFonts w:cstheme="minorHAnsi"/>
          <w:sz w:val="21"/>
          <w:szCs w:val="21"/>
        </w:rPr>
        <w:t xml:space="preserve"> signals </w:t>
      </w:r>
      <w:r w:rsidR="00F2396E" w:rsidRPr="00493696">
        <w:rPr>
          <w:rFonts w:cstheme="minorHAnsi"/>
          <w:sz w:val="21"/>
          <w:szCs w:val="21"/>
        </w:rPr>
        <w:t xml:space="preserve">in </w:t>
      </w:r>
      <w:r w:rsidR="009D2C49" w:rsidRPr="00493696">
        <w:rPr>
          <w:rFonts w:cstheme="minorHAnsi"/>
          <w:sz w:val="21"/>
          <w:szCs w:val="21"/>
        </w:rPr>
        <w:t>a</w:t>
      </w:r>
      <w:r w:rsidR="00F2396E" w:rsidRPr="00493696">
        <w:rPr>
          <w:rFonts w:cstheme="minorHAnsi"/>
          <w:sz w:val="21"/>
          <w:szCs w:val="21"/>
        </w:rPr>
        <w:t xml:space="preserve"> cell without </w:t>
      </w:r>
      <w:r w:rsidR="00873A0A">
        <w:rPr>
          <w:rFonts w:cstheme="minorHAnsi"/>
          <w:sz w:val="21"/>
          <w:szCs w:val="21"/>
        </w:rPr>
        <w:t xml:space="preserve">relying </w:t>
      </w:r>
      <w:r w:rsidR="00F2396E" w:rsidRPr="00493696">
        <w:rPr>
          <w:rFonts w:cstheme="minorHAnsi"/>
          <w:sz w:val="21"/>
          <w:szCs w:val="21"/>
        </w:rPr>
        <w:t xml:space="preserve">on other single cells. </w:t>
      </w:r>
      <w:r w:rsidR="00BB446F" w:rsidRPr="00493696">
        <w:rPr>
          <w:rFonts w:cstheme="minorHAnsi"/>
          <w:sz w:val="21"/>
          <w:szCs w:val="21"/>
        </w:rPr>
        <w:t xml:space="preserve"> </w:t>
      </w:r>
      <w:r w:rsidR="00F2396E" w:rsidRPr="00493696">
        <w:rPr>
          <w:rFonts w:cstheme="minorHAnsi"/>
          <w:sz w:val="21"/>
          <w:szCs w:val="21"/>
        </w:rPr>
        <w:t xml:space="preserve">This is </w:t>
      </w:r>
      <w:r w:rsidR="009A61AA" w:rsidRPr="00493696">
        <w:rPr>
          <w:rFonts w:cstheme="minorHAnsi"/>
          <w:sz w:val="21"/>
          <w:szCs w:val="21"/>
        </w:rPr>
        <w:t xml:space="preserve">important, for example, </w:t>
      </w:r>
      <w:r w:rsidR="00873A0A">
        <w:rPr>
          <w:rFonts w:cstheme="minorHAnsi"/>
          <w:sz w:val="21"/>
          <w:szCs w:val="21"/>
        </w:rPr>
        <w:t xml:space="preserve">when </w:t>
      </w:r>
      <w:r w:rsidR="006D2D68">
        <w:rPr>
          <w:rFonts w:cstheme="minorHAnsi"/>
          <w:sz w:val="21"/>
          <w:szCs w:val="21"/>
        </w:rPr>
        <w:t xml:space="preserve">analyzing </w:t>
      </w:r>
      <w:r w:rsidR="00F2396E" w:rsidRPr="00493696">
        <w:rPr>
          <w:rFonts w:cstheme="minorHAnsi"/>
          <w:sz w:val="21"/>
          <w:szCs w:val="21"/>
        </w:rPr>
        <w:t>stem cell</w:t>
      </w:r>
      <w:r w:rsidR="006D2D68">
        <w:rPr>
          <w:rFonts w:cstheme="minorHAnsi"/>
          <w:sz w:val="21"/>
          <w:szCs w:val="21"/>
        </w:rPr>
        <w:t>s</w:t>
      </w:r>
      <w:r w:rsidR="00F2396E" w:rsidRPr="00493696">
        <w:rPr>
          <w:rFonts w:cstheme="minorHAnsi"/>
          <w:sz w:val="21"/>
          <w:szCs w:val="21"/>
        </w:rPr>
        <w:t xml:space="preserve"> and </w:t>
      </w:r>
      <w:r w:rsidR="009A61AA" w:rsidRPr="00493696">
        <w:rPr>
          <w:rFonts w:cstheme="minorHAnsi"/>
          <w:sz w:val="21"/>
          <w:szCs w:val="21"/>
        </w:rPr>
        <w:t xml:space="preserve">clonal evolution </w:t>
      </w:r>
      <w:r w:rsidR="00873A0A">
        <w:rPr>
          <w:rFonts w:cstheme="minorHAnsi"/>
          <w:sz w:val="21"/>
          <w:szCs w:val="21"/>
        </w:rPr>
        <w:t>in</w:t>
      </w:r>
      <w:r w:rsidR="009A61AA" w:rsidRPr="00493696">
        <w:rPr>
          <w:rFonts w:cstheme="minorHAnsi"/>
          <w:sz w:val="21"/>
          <w:szCs w:val="21"/>
        </w:rPr>
        <w:t xml:space="preserve"> cancer. </w:t>
      </w:r>
      <w:r w:rsidR="00873A0A">
        <w:rPr>
          <w:rFonts w:cstheme="minorHAnsi"/>
          <w:sz w:val="21"/>
          <w:szCs w:val="21"/>
        </w:rPr>
        <w:t xml:space="preserve">During </w:t>
      </w:r>
      <w:r w:rsidR="0069131D">
        <w:rPr>
          <w:rFonts w:cstheme="minorHAnsi"/>
          <w:sz w:val="21"/>
          <w:szCs w:val="21"/>
        </w:rPr>
        <w:t xml:space="preserve">cancer </w:t>
      </w:r>
      <w:r w:rsidR="00F2396E" w:rsidRPr="00493696">
        <w:rPr>
          <w:rFonts w:cstheme="minorHAnsi"/>
          <w:sz w:val="21"/>
          <w:szCs w:val="21"/>
        </w:rPr>
        <w:t xml:space="preserve">evolution </w:t>
      </w:r>
      <w:r w:rsidR="00995A35" w:rsidRPr="00493696">
        <w:rPr>
          <w:rFonts w:cstheme="minorHAnsi"/>
          <w:sz w:val="21"/>
          <w:szCs w:val="21"/>
        </w:rPr>
        <w:fldChar w:fldCharType="begin">
          <w:fldData xml:space="preserve">PEVuZE5vdGU+PENpdGU+PEF1dGhvcj5GYWx0YXM8L0F1dGhvcj48WWVhcj4yMDE2PC9ZZWFyPjxS
ZWNOdW0+NTU8L1JlY051bT48RGlzcGxheVRleHQ+PHN0eWxlIGZhY2U9InN1cGVyc2NyaXB0Ij40
MTwvc3R5bGU+PC9EaXNwbGF5VGV4dD48cmVjb3JkPjxyZWMtbnVtYmVyPjU1PC9yZWMtbnVtYmVy
Pjxmb3JlaWduLWtleXM+PGtleSBhcHA9IkVOIiBkYi1pZD0icDByd2Ywd3dhMng1ZHFlZjl4bHhw
MnJvMnZ3NXN3dHdzMnh2IiB0aW1lc3RhbXA9IjE1Nzc4MTc4OTIiPjU1PC9rZXk+PC9mb3JlaWdu
LWtleXM+PHJlZi10eXBlIG5hbWU9IkpvdXJuYWwgQXJ0aWNsZSI+MTc8L3JlZi10eXBlPjxjb250
cmlidXRvcnM+PGF1dGhvcnM+PGF1dGhvcj5GYWx0YXMsIEIuIE0uPC9hdXRob3I+PGF1dGhvcj5Q
cmFuZGksIEQuPC9hdXRob3I+PGF1dGhvcj5UYWdhd2EsIFMuIFQuPC9hdXRob3I+PGF1dGhvcj5N
b2xpbmEsIEEuIE0uPC9hdXRob3I+PGF1dGhvcj5OYW51cywgRC4gTS48L2F1dGhvcj48YXV0aG9y
PlN0ZXJuYmVyZywgQy48L2F1dGhvcj48YXV0aG9yPlJvc2VuYmVyZywgSi48L2F1dGhvcj48YXV0
aG9yPk1vc3F1ZXJhLCBKLiBNLjwvYXV0aG9yPjxhdXRob3I+Um9iaW5zb24sIEIuPC9hdXRob3I+
PGF1dGhvcj5FbGVtZW50bywgTy48L2F1dGhvcj48YXV0aG9yPlNib25lciwgQS48L2F1dGhvcj48
YXV0aG9yPkJlbHRyYW4sIEguPC9hdXRob3I+PGF1dGhvcj5EZW1pY2hlbGlzLCBGLjwvYXV0aG9y
PjxhdXRob3I+UnViaW4sIE0uIEEuPC9hdXRob3I+PC9hdXRob3JzPjwvY29udHJpYnV0b3JzPjxh
dXRoLWFkZHJlc3M+Q2FyeWwgYW5kIElzcmFlbCBFbmdsYW5kZXIgSW5zdGl0dXRlIGZvciBQcmVj
aXNpb24gTWVkaWNpbmUsIE5ldyBZb3JrIFByZXNieXRlcmlhbiBIb3NwaXRhbC1XZWlsbCBDb3Ju
ZWxsIE1lZGljaW5lLCBOZXcgWW9yaywgTmV3IFlvcmssIFVTQS4mI3hEO0RlcGFydG1lbnQgb2Yg
TWVkaWNpbmUsIERpdmlzaW9uIG9mIEhlbWF0b2xvZ3kgYW5kIE1lZGljYWwgT25jb2xvZ3ksIFdl
aWxsIENvcm5lbGwgTWVkaWNpbmUsIE5ldyBZb3JrLCBOZXcgWW9yaywgVVNBLiYjeEQ7U2FuZHJh
IGFuZCBFZHdhcmQgTWV5ZXIgQ2FuY2VyIENlbnRlciBhdCBXZWlsbCBDb3JuZWxsIE1lZGljaW5l
LCBOZXcgWW9yaywgTmV3IFlvcmssIFVTQS4mI3hEO0NlbnRyZSBmb3IgSW50ZWdyYXRpdmUgQmlv
bG9neSwgVW5pdmVyc2l0eSBvZiBUcmVudG8sIFRyZW50bywgSXRhbHkuJiN4RDtEZXBhcnRtZW50
IG9mIE1lZGljYWwgT25jb2xvZ3ksIFNhbiBDYW1pbGxvLUZvcmxhbmluaSBIb3NwaXRhbCwgUm9t
ZSwgSXRhbHkuJiN4RDtEZXBhcnRtZW50IG9mIE1lZGljaW5lLCBNZW1vcmlhbCBTbG9hbiBLZXR0
ZXJpbmcgQ2FuY2VyIENlbnRlciwgTmV3IFlvcmssIE5ldyBZb3JrLCBVU0EuJiN4RDtEZXBhcnRt
ZW50IG9mIFBhdGhvbG9neSBhbmQgTGFib3JhdG9yeSBNZWRpY2luZSwgV2VpbGwgQ29ybmVsbCBN
ZWRpY2luZSwgTmV3IFlvcmssIE5ldyBZb3JrLCBVU0EuJiN4RDtEZXBhcnRtZW50IG9mIFBoeXNp
b2xvZ3kgYW5kIEJpb3BoeXNpY3MsIFdlaWxsIENvcm5lbGwgTWVkaWNpbmUsIE5ldyBZb3JrLCBO
ZXcgWW9yaywgVVNBLiYjeEQ7SW5zdGl0dXRlIGZvciBDb21wdXRhdGlvbmFsIEJpb21lZGljaW5l
LCBXZWlsbCBDb3JuZWxsIE1lZGljaW5lLCBOZXcgWW9yaywgTmV3IFlvcmssIFVTQS48L2F1dGgt
YWRkcmVzcz48dGl0bGVzPjx0aXRsZT5DbG9uYWwgZXZvbHV0aW9uIG9mIGNoZW1vdGhlcmFweS1y
ZXNpc3RhbnQgdXJvdGhlbGlhbCBjYXJjaW5vbWE8L3RpdGxlPjxzZWNvbmRhcnktdGl0bGU+TmF0
IEdlbmV0PC9zZWNvbmRhcnktdGl0bGU+PC90aXRsZXM+PHBlcmlvZGljYWw+PGZ1bGwtdGl0bGU+
TmF0IEdlbmV0PC9mdWxsLXRpdGxlPjwvcGVyaW9kaWNhbD48cGFnZXM+MTQ5MC0xNDk5PC9wYWdl
cz48dm9sdW1lPjQ4PC92b2x1bWU+PG51bWJlcj4xMjwvbnVtYmVyPjxlZGl0aW9uPjIwMTYvMTEv
MDE8L2VkaXRpb24+PGtleXdvcmRzPjxrZXl3b3JkPkFQT0JFQy0xIERlYW1pbmFzZS8qZ2VuZXRp
Y3M8L2tleXdvcmQ+PGtleXdvcmQ+QW50aW5lb3BsYXN0aWMgQWdlbnRzL3BoYXJtYWNvbG9neTwv
a2V5d29yZD48a2V5d29yZD5DYXJjaW5vbWEsIFRyYW5zaXRpb25hbCBDZWxsL2RydWcgdGhlcmFw
eS8qZ2VuZXRpY3Mvc2Vjb25kYXJ5PC9rZXl3b3JkPjxrZXl3b3JkPkNsb25hbCBFdm9sdXRpb24v
KmdlbmV0aWNzPC9rZXl3b3JkPjxrZXl3b3JkPkNsb25lIENlbGxzL21ldGFib2xpc20vcGF0aG9s
b2d5PC9rZXl3b3JkPjxrZXl3b3JkPkRydWcgUmVzaXN0YW5jZSwgTmVvcGxhc20vKmdlbmV0aWNz
PC9rZXl3b3JkPjxrZXl3b3JkPkV4b21lPC9rZXl3b3JkPjxrZXl3b3JkPkhpZ2gtVGhyb3VnaHB1
dCBOdWNsZW90aWRlIFNlcXVlbmNpbmc8L2tleXdvcmQ+PGtleXdvcmQ+SHVtYW5zPC9rZXl3b3Jk
PjxrZXl3b3JkPk11dGFnZW5lc2lzLypnZW5ldGljczwva2V5d29yZD48a2V5d29yZD5NdXRhdGlv
bi8qZ2VuZXRpY3M8L2tleXdvcmQ+PGtleXdvcmQ+TmV1cmFsIENlbGwgQWRoZXNpb24gTW9sZWN1
bGUgTDEvKmdlbmV0aWNzPC9rZXl3b3JkPjxrZXl3b3JkPlByb3NwZWN0aXZlIFN0dWRpZXM8L2tl
eXdvcmQ+PGtleXdvcmQ+VXJpbmFyeSBCbGFkZGVyIE5lb3BsYXNtcy9kcnVnIHRoZXJhcHkvKmdl
bmV0aWNzL3BhdGhvbG9neTwva2V5d29yZD48L2tleXdvcmRzPjxkYXRlcz48eWVhcj4yMDE2PC95
ZWFyPjxwdWItZGF0ZXM+PGRhdGU+RGVjPC9kYXRlPjwvcHViLWRhdGVzPjwvZGF0ZXM+PGlzYm4+
MTU0Ni0xNzE4IChFbGVjdHJvbmljKSYjeEQ7MTA2MS00MDM2IChMaW5raW5nKTwvaXNibj48YWNj
ZXNzaW9uLW51bT4yNzc0OTg0MjwvYWNjZXNzaW9uLW51bT48dXJscz48cmVsYXRlZC11cmxzPjx1
cmw+aHR0cHM6Ly93d3cubmNiaS5ubG0ubmloLmdvdi9wdWJtZWQvMjc3NDk4NDI8L3VybD48L3Jl
bGF0ZWQtdXJscz48L3VybHM+PGN1c3RvbTI+UE1DNTU0OTE0MTwvY3VzdG9tMj48ZWxlY3Ryb25p
Yy1yZXNvdXJjZS1udW0+MTAuMTAzOC9uZy4zNjkyPC9lbGVjdHJvbmljLXJlc291cmNlLW51bT48
L3JlY29yZD48L0NpdGU+PC9FbmROb3RlPgB=
</w:fldData>
        </w:fldChar>
      </w:r>
      <w:r w:rsidR="00995A35" w:rsidRPr="00493696">
        <w:rPr>
          <w:rFonts w:cstheme="minorHAnsi"/>
          <w:sz w:val="21"/>
          <w:szCs w:val="21"/>
        </w:rPr>
        <w:instrText xml:space="preserve"> ADDIN EN.CITE </w:instrText>
      </w:r>
      <w:r w:rsidR="00995A35" w:rsidRPr="00493696">
        <w:rPr>
          <w:rFonts w:cstheme="minorHAnsi"/>
          <w:sz w:val="21"/>
          <w:szCs w:val="21"/>
        </w:rPr>
        <w:fldChar w:fldCharType="begin">
          <w:fldData xml:space="preserve">PEVuZE5vdGU+PENpdGU+PEF1dGhvcj5GYWx0YXM8L0F1dGhvcj48WWVhcj4yMDE2PC9ZZWFyPjxS
ZWNOdW0+NTU8L1JlY051bT48RGlzcGxheVRleHQ+PHN0eWxlIGZhY2U9InN1cGVyc2NyaXB0Ij40
MTwvc3R5bGU+PC9EaXNwbGF5VGV4dD48cmVjb3JkPjxyZWMtbnVtYmVyPjU1PC9yZWMtbnVtYmVy
Pjxmb3JlaWduLWtleXM+PGtleSBhcHA9IkVOIiBkYi1pZD0icDByd2Ywd3dhMng1ZHFlZjl4bHhw
MnJvMnZ3NXN3dHdzMnh2IiB0aW1lc3RhbXA9IjE1Nzc4MTc4OTIiPjU1PC9rZXk+PC9mb3JlaWdu
LWtleXM+PHJlZi10eXBlIG5hbWU9IkpvdXJuYWwgQXJ0aWNsZSI+MTc8L3JlZi10eXBlPjxjb250
cmlidXRvcnM+PGF1dGhvcnM+PGF1dGhvcj5GYWx0YXMsIEIuIE0uPC9hdXRob3I+PGF1dGhvcj5Q
cmFuZGksIEQuPC9hdXRob3I+PGF1dGhvcj5UYWdhd2EsIFMuIFQuPC9hdXRob3I+PGF1dGhvcj5N
b2xpbmEsIEEuIE0uPC9hdXRob3I+PGF1dGhvcj5OYW51cywgRC4gTS48L2F1dGhvcj48YXV0aG9y
PlN0ZXJuYmVyZywgQy48L2F1dGhvcj48YXV0aG9yPlJvc2VuYmVyZywgSi48L2F1dGhvcj48YXV0
aG9yPk1vc3F1ZXJhLCBKLiBNLjwvYXV0aG9yPjxhdXRob3I+Um9iaW5zb24sIEIuPC9hdXRob3I+
PGF1dGhvcj5FbGVtZW50bywgTy48L2F1dGhvcj48YXV0aG9yPlNib25lciwgQS48L2F1dGhvcj48
YXV0aG9yPkJlbHRyYW4sIEguPC9hdXRob3I+PGF1dGhvcj5EZW1pY2hlbGlzLCBGLjwvYXV0aG9y
PjxhdXRob3I+UnViaW4sIE0uIEEuPC9hdXRob3I+PC9hdXRob3JzPjwvY29udHJpYnV0b3JzPjxh
dXRoLWFkZHJlc3M+Q2FyeWwgYW5kIElzcmFlbCBFbmdsYW5kZXIgSW5zdGl0dXRlIGZvciBQcmVj
aXNpb24gTWVkaWNpbmUsIE5ldyBZb3JrIFByZXNieXRlcmlhbiBIb3NwaXRhbC1XZWlsbCBDb3Ju
ZWxsIE1lZGljaW5lLCBOZXcgWW9yaywgTmV3IFlvcmssIFVTQS4mI3hEO0RlcGFydG1lbnQgb2Yg
TWVkaWNpbmUsIERpdmlzaW9uIG9mIEhlbWF0b2xvZ3kgYW5kIE1lZGljYWwgT25jb2xvZ3ksIFdl
aWxsIENvcm5lbGwgTWVkaWNpbmUsIE5ldyBZb3JrLCBOZXcgWW9yaywgVVNBLiYjeEQ7U2FuZHJh
IGFuZCBFZHdhcmQgTWV5ZXIgQ2FuY2VyIENlbnRlciBhdCBXZWlsbCBDb3JuZWxsIE1lZGljaW5l
LCBOZXcgWW9yaywgTmV3IFlvcmssIFVTQS4mI3hEO0NlbnRyZSBmb3IgSW50ZWdyYXRpdmUgQmlv
bG9neSwgVW5pdmVyc2l0eSBvZiBUcmVudG8sIFRyZW50bywgSXRhbHkuJiN4RDtEZXBhcnRtZW50
IG9mIE1lZGljYWwgT25jb2xvZ3ksIFNhbiBDYW1pbGxvLUZvcmxhbmluaSBIb3NwaXRhbCwgUm9t
ZSwgSXRhbHkuJiN4RDtEZXBhcnRtZW50IG9mIE1lZGljaW5lLCBNZW1vcmlhbCBTbG9hbiBLZXR0
ZXJpbmcgQ2FuY2VyIENlbnRlciwgTmV3IFlvcmssIE5ldyBZb3JrLCBVU0EuJiN4RDtEZXBhcnRt
ZW50IG9mIFBhdGhvbG9neSBhbmQgTGFib3JhdG9yeSBNZWRpY2luZSwgV2VpbGwgQ29ybmVsbCBN
ZWRpY2luZSwgTmV3IFlvcmssIE5ldyBZb3JrLCBVU0EuJiN4RDtEZXBhcnRtZW50IG9mIFBoeXNp
b2xvZ3kgYW5kIEJpb3BoeXNpY3MsIFdlaWxsIENvcm5lbGwgTWVkaWNpbmUsIE5ldyBZb3JrLCBO
ZXcgWW9yaywgVVNBLiYjeEQ7SW5zdGl0dXRlIGZvciBDb21wdXRhdGlvbmFsIEJpb21lZGljaW5l
LCBXZWlsbCBDb3JuZWxsIE1lZGljaW5lLCBOZXcgWW9yaywgTmV3IFlvcmssIFVTQS48L2F1dGgt
YWRkcmVzcz48dGl0bGVzPjx0aXRsZT5DbG9uYWwgZXZvbHV0aW9uIG9mIGNoZW1vdGhlcmFweS1y
ZXNpc3RhbnQgdXJvdGhlbGlhbCBjYXJjaW5vbWE8L3RpdGxlPjxzZWNvbmRhcnktdGl0bGU+TmF0
IEdlbmV0PC9zZWNvbmRhcnktdGl0bGU+PC90aXRsZXM+PHBlcmlvZGljYWw+PGZ1bGwtdGl0bGU+
TmF0IEdlbmV0PC9mdWxsLXRpdGxlPjwvcGVyaW9kaWNhbD48cGFnZXM+MTQ5MC0xNDk5PC9wYWdl
cz48dm9sdW1lPjQ4PC92b2x1bWU+PG51bWJlcj4xMjwvbnVtYmVyPjxlZGl0aW9uPjIwMTYvMTEv
MDE8L2VkaXRpb24+PGtleXdvcmRzPjxrZXl3b3JkPkFQT0JFQy0xIERlYW1pbmFzZS8qZ2VuZXRp
Y3M8L2tleXdvcmQ+PGtleXdvcmQ+QW50aW5lb3BsYXN0aWMgQWdlbnRzL3BoYXJtYWNvbG9neTwv
a2V5d29yZD48a2V5d29yZD5DYXJjaW5vbWEsIFRyYW5zaXRpb25hbCBDZWxsL2RydWcgdGhlcmFw
eS8qZ2VuZXRpY3Mvc2Vjb25kYXJ5PC9rZXl3b3JkPjxrZXl3b3JkPkNsb25hbCBFdm9sdXRpb24v
KmdlbmV0aWNzPC9rZXl3b3JkPjxrZXl3b3JkPkNsb25lIENlbGxzL21ldGFib2xpc20vcGF0aG9s
b2d5PC9rZXl3b3JkPjxrZXl3b3JkPkRydWcgUmVzaXN0YW5jZSwgTmVvcGxhc20vKmdlbmV0aWNz
PC9rZXl3b3JkPjxrZXl3b3JkPkV4b21lPC9rZXl3b3JkPjxrZXl3b3JkPkhpZ2gtVGhyb3VnaHB1
dCBOdWNsZW90aWRlIFNlcXVlbmNpbmc8L2tleXdvcmQ+PGtleXdvcmQ+SHVtYW5zPC9rZXl3b3Jk
PjxrZXl3b3JkPk11dGFnZW5lc2lzLypnZW5ldGljczwva2V5d29yZD48a2V5d29yZD5NdXRhdGlv
bi8qZ2VuZXRpY3M8L2tleXdvcmQ+PGtleXdvcmQ+TmV1cmFsIENlbGwgQWRoZXNpb24gTW9sZWN1
bGUgTDEvKmdlbmV0aWNzPC9rZXl3b3JkPjxrZXl3b3JkPlByb3NwZWN0aXZlIFN0dWRpZXM8L2tl
eXdvcmQ+PGtleXdvcmQ+VXJpbmFyeSBCbGFkZGVyIE5lb3BsYXNtcy9kcnVnIHRoZXJhcHkvKmdl
bmV0aWNzL3BhdGhvbG9neTwva2V5d29yZD48L2tleXdvcmRzPjxkYXRlcz48eWVhcj4yMDE2PC95
ZWFyPjxwdWItZGF0ZXM+PGRhdGU+RGVjPC9kYXRlPjwvcHViLWRhdGVzPjwvZGF0ZXM+PGlzYm4+
MTU0Ni0xNzE4IChFbGVjdHJvbmljKSYjeEQ7MTA2MS00MDM2IChMaW5raW5nKTwvaXNibj48YWNj
ZXNzaW9uLW51bT4yNzc0OTg0MjwvYWNjZXNzaW9uLW51bT48dXJscz48cmVsYXRlZC11cmxzPjx1
cmw+aHR0cHM6Ly93d3cubmNiaS5ubG0ubmloLmdvdi9wdWJtZWQvMjc3NDk4NDI8L3VybD48L3Jl
bGF0ZWQtdXJscz48L3VybHM+PGN1c3RvbTI+UE1DNTU0OTE0MTwvY3VzdG9tMj48ZWxlY3Ryb25p
Yy1yZXNvdXJjZS1udW0+MTAuMTAzOC9uZy4zNjkyPC9lbGVjdHJvbmljLXJlc291cmNlLW51bT48
L3JlY29yZD48L0NpdGU+PC9FbmROb3RlPgB=
</w:fldData>
        </w:fldChar>
      </w:r>
      <w:r w:rsidR="00995A35" w:rsidRPr="00493696">
        <w:rPr>
          <w:rFonts w:cstheme="minorHAnsi"/>
          <w:sz w:val="21"/>
          <w:szCs w:val="21"/>
        </w:rPr>
        <w:instrText xml:space="preserve"> ADDIN EN.CITE.DATA </w:instrText>
      </w:r>
      <w:r w:rsidR="00995A35" w:rsidRPr="00493696">
        <w:rPr>
          <w:rFonts w:cstheme="minorHAnsi"/>
          <w:sz w:val="21"/>
          <w:szCs w:val="21"/>
        </w:rPr>
      </w:r>
      <w:r w:rsidR="00995A35" w:rsidRPr="00493696">
        <w:rPr>
          <w:rFonts w:cstheme="minorHAnsi"/>
          <w:sz w:val="21"/>
          <w:szCs w:val="21"/>
        </w:rPr>
        <w:fldChar w:fldCharType="end"/>
      </w:r>
      <w:r w:rsidR="00995A35" w:rsidRPr="00493696">
        <w:rPr>
          <w:rFonts w:cstheme="minorHAnsi"/>
          <w:sz w:val="21"/>
          <w:szCs w:val="21"/>
        </w:rPr>
      </w:r>
      <w:r w:rsidR="00995A35" w:rsidRPr="00493696">
        <w:rPr>
          <w:rFonts w:cstheme="minorHAnsi"/>
          <w:sz w:val="21"/>
          <w:szCs w:val="21"/>
        </w:rPr>
        <w:fldChar w:fldCharType="separate"/>
      </w:r>
      <w:r w:rsidR="00995A35" w:rsidRPr="00493696">
        <w:rPr>
          <w:rFonts w:cstheme="minorHAnsi"/>
          <w:noProof/>
          <w:sz w:val="21"/>
          <w:szCs w:val="21"/>
          <w:vertAlign w:val="superscript"/>
        </w:rPr>
        <w:t>41</w:t>
      </w:r>
      <w:r w:rsidR="00995A35" w:rsidRPr="00493696">
        <w:rPr>
          <w:rFonts w:cstheme="minorHAnsi"/>
          <w:sz w:val="21"/>
          <w:szCs w:val="21"/>
        </w:rPr>
        <w:fldChar w:fldCharType="end"/>
      </w:r>
      <w:r w:rsidR="00F2396E" w:rsidRPr="00493696">
        <w:rPr>
          <w:rFonts w:cstheme="minorHAnsi"/>
          <w:sz w:val="21"/>
          <w:szCs w:val="21"/>
        </w:rPr>
        <w:t xml:space="preserve">, </w:t>
      </w:r>
      <w:r w:rsidR="009A61AA" w:rsidRPr="00493696">
        <w:rPr>
          <w:rFonts w:cstheme="minorHAnsi"/>
          <w:sz w:val="21"/>
          <w:szCs w:val="21"/>
        </w:rPr>
        <w:t xml:space="preserve">a few cancer cells </w:t>
      </w:r>
      <w:r w:rsidR="00995A35" w:rsidRPr="00493696">
        <w:rPr>
          <w:rFonts w:cstheme="minorHAnsi"/>
          <w:sz w:val="21"/>
          <w:szCs w:val="21"/>
        </w:rPr>
        <w:fldChar w:fldCharType="begin"/>
      </w:r>
      <w:r w:rsidR="00995A35" w:rsidRPr="00493696">
        <w:rPr>
          <w:rFonts w:cstheme="minorHAnsi"/>
          <w:sz w:val="21"/>
          <w:szCs w:val="21"/>
        </w:rPr>
        <w:instrText xml:space="preserve"> ADDIN EN.CITE &lt;EndNote&gt;&lt;Cite&gt;&lt;Author&gt;Visvader&lt;/Author&gt;&lt;Year&gt;2011&lt;/Year&gt;&lt;RecNum&gt;54&lt;/RecNum&gt;&lt;DisplayText&gt;&lt;style face="superscript"&gt;42&lt;/style&gt;&lt;/DisplayText&gt;&lt;record&gt;&lt;rec-number&gt;54&lt;/rec-number&gt;&lt;foreign-keys&gt;&lt;key app="EN" db-id="p0rwf0wwa2x5dqef9xlxp2ro2vw5swtws2xv" timestamp="1577817582"&gt;54&lt;/key&gt;&lt;/foreign-keys&gt;&lt;ref-type name="Journal Article"&gt;17&lt;/ref-type&gt;&lt;contributors&gt;&lt;authors&gt;&lt;author&gt;Visvader, J. E.&lt;/author&gt;&lt;/authors&gt;&lt;/contributors&gt;&lt;auth-address&gt;Stem Cells and Cancer Division, The Walter and Eliza Hall Institute of Medical Research, Parkville, Victoria 3052, Australia. visvader@wehi.edu.au&lt;/auth-address&gt;&lt;titles&gt;&lt;title&gt;Cells of origin in cancer&lt;/title&gt;&lt;secondary-title&gt;Nature&lt;/secondary-title&gt;&lt;/titles&gt;&lt;periodical&gt;&lt;full-title&gt;Nature&lt;/full-title&gt;&lt;/periodical&gt;&lt;pages&gt;314-22&lt;/pages&gt;&lt;volume&gt;469&lt;/volume&gt;&lt;number&gt;7330&lt;/number&gt;&lt;edition&gt;2011/01/21&lt;/edition&gt;&lt;keywords&gt;&lt;keyword&gt;Animals&lt;/keyword&gt;&lt;keyword&gt;*Cell Lineage&lt;/keyword&gt;&lt;keyword&gt;Hematologic Neoplasms/pathology&lt;/keyword&gt;&lt;keyword&gt;Humans&lt;/keyword&gt;&lt;keyword&gt;Models, Biological&lt;/keyword&gt;&lt;keyword&gt;Neoplasms/diagnosis/genetics/*pathology/therapy&lt;/keyword&gt;&lt;keyword&gt;Neoplastic Stem Cells/pathology&lt;/keyword&gt;&lt;keyword&gt;Phenotype&lt;/keyword&gt;&lt;/keywords&gt;&lt;dates&gt;&lt;year&gt;2011&lt;/year&gt;&lt;pub-dates&gt;&lt;date&gt;Jan 20&lt;/date&gt;&lt;/pub-dates&gt;&lt;/dates&gt;&lt;isbn&gt;1476-4687 (Electronic)&amp;#xD;0028-0836 (Linking)&lt;/isbn&gt;&lt;accession-num&gt;21248838&lt;/accession-num&gt;&lt;urls&gt;&lt;related-urls&gt;&lt;url&gt;https://www.ncbi.nlm.nih.gov/pubmed/21248838&lt;/url&gt;&lt;/related-urls&gt;&lt;/urls&gt;&lt;electronic-resource-num&gt;10.1038/nature09781&lt;/electronic-resource-num&gt;&lt;/record&gt;&lt;/Cite&gt;&lt;/EndNote&gt;</w:instrText>
      </w:r>
      <w:r w:rsidR="00995A35" w:rsidRPr="00493696">
        <w:rPr>
          <w:rFonts w:cstheme="minorHAnsi"/>
          <w:sz w:val="21"/>
          <w:szCs w:val="21"/>
        </w:rPr>
        <w:fldChar w:fldCharType="separate"/>
      </w:r>
      <w:r w:rsidR="00995A35" w:rsidRPr="00493696">
        <w:rPr>
          <w:rFonts w:cstheme="minorHAnsi"/>
          <w:noProof/>
          <w:sz w:val="21"/>
          <w:szCs w:val="21"/>
          <w:vertAlign w:val="superscript"/>
        </w:rPr>
        <w:t>42</w:t>
      </w:r>
      <w:r w:rsidR="00995A35" w:rsidRPr="00493696">
        <w:rPr>
          <w:rFonts w:cstheme="minorHAnsi"/>
          <w:sz w:val="21"/>
          <w:szCs w:val="21"/>
        </w:rPr>
        <w:fldChar w:fldCharType="end"/>
      </w:r>
      <w:r w:rsidR="00B67DED" w:rsidRPr="00493696">
        <w:rPr>
          <w:rFonts w:cstheme="minorHAnsi"/>
          <w:sz w:val="21"/>
          <w:szCs w:val="21"/>
        </w:rPr>
        <w:t xml:space="preserve"> </w:t>
      </w:r>
      <w:r w:rsidR="00F2396E" w:rsidRPr="00493696">
        <w:rPr>
          <w:rFonts w:cstheme="minorHAnsi"/>
          <w:sz w:val="21"/>
          <w:szCs w:val="21"/>
        </w:rPr>
        <w:t>can be</w:t>
      </w:r>
      <w:r w:rsidR="0069131D">
        <w:rPr>
          <w:rFonts w:cstheme="minorHAnsi"/>
          <w:sz w:val="21"/>
          <w:szCs w:val="21"/>
        </w:rPr>
        <w:t xml:space="preserve"> essential effectors</w:t>
      </w:r>
      <w:r w:rsidR="00F2396E" w:rsidRPr="00493696">
        <w:rPr>
          <w:rFonts w:cstheme="minorHAnsi"/>
          <w:sz w:val="21"/>
          <w:szCs w:val="21"/>
        </w:rPr>
        <w:t xml:space="preserve"> </w:t>
      </w:r>
      <w:r w:rsidR="0069131D">
        <w:rPr>
          <w:rFonts w:cstheme="minorHAnsi"/>
          <w:sz w:val="21"/>
          <w:szCs w:val="21"/>
        </w:rPr>
        <w:t xml:space="preserve">of cancer </w:t>
      </w:r>
      <w:r w:rsidR="00BB446F" w:rsidRPr="00493696">
        <w:rPr>
          <w:rFonts w:cstheme="minorHAnsi"/>
          <w:sz w:val="21"/>
          <w:szCs w:val="21"/>
        </w:rPr>
        <w:t xml:space="preserve">relapse, </w:t>
      </w:r>
      <w:r w:rsidR="0069131D">
        <w:rPr>
          <w:rFonts w:cstheme="minorHAnsi"/>
          <w:sz w:val="21"/>
          <w:szCs w:val="21"/>
        </w:rPr>
        <w:t xml:space="preserve">metastasis and the </w:t>
      </w:r>
      <w:r w:rsidR="00BB446F" w:rsidRPr="00493696">
        <w:rPr>
          <w:rFonts w:cstheme="minorHAnsi"/>
          <w:sz w:val="21"/>
          <w:szCs w:val="21"/>
        </w:rPr>
        <w:t>emergence of treatment</w:t>
      </w:r>
      <w:r w:rsidR="00B67DED" w:rsidRPr="00493696">
        <w:rPr>
          <w:rFonts w:cstheme="minorHAnsi"/>
          <w:sz w:val="21"/>
          <w:szCs w:val="21"/>
        </w:rPr>
        <w:t>-</w:t>
      </w:r>
      <w:r w:rsidR="00BB446F" w:rsidRPr="00493696">
        <w:rPr>
          <w:rFonts w:cstheme="minorHAnsi"/>
          <w:sz w:val="21"/>
          <w:szCs w:val="21"/>
        </w:rPr>
        <w:t>resistant tumors.</w:t>
      </w:r>
      <w:r w:rsidR="00F2396E" w:rsidRPr="00493696">
        <w:rPr>
          <w:rFonts w:cstheme="minorHAnsi"/>
          <w:sz w:val="21"/>
          <w:szCs w:val="21"/>
        </w:rPr>
        <w:t xml:space="preserve"> </w:t>
      </w:r>
      <w:r w:rsidR="009D2C49" w:rsidRPr="00493696">
        <w:rPr>
          <w:rFonts w:cstheme="minorHAnsi"/>
          <w:sz w:val="21"/>
          <w:szCs w:val="21"/>
        </w:rPr>
        <w:t xml:space="preserve">Therefore, identifying epigenetic signals </w:t>
      </w:r>
      <w:r w:rsidR="0069131D">
        <w:rPr>
          <w:rFonts w:cstheme="minorHAnsi"/>
          <w:sz w:val="21"/>
          <w:szCs w:val="21"/>
        </w:rPr>
        <w:t xml:space="preserve">in </w:t>
      </w:r>
      <w:r w:rsidR="00A722D7">
        <w:rPr>
          <w:rFonts w:cstheme="minorHAnsi"/>
          <w:sz w:val="21"/>
          <w:szCs w:val="21"/>
        </w:rPr>
        <w:t>single</w:t>
      </w:r>
      <w:r w:rsidR="009D2C49" w:rsidRPr="00493696">
        <w:rPr>
          <w:rFonts w:cstheme="minorHAnsi"/>
          <w:sz w:val="21"/>
          <w:szCs w:val="21"/>
        </w:rPr>
        <w:t xml:space="preserve"> </w:t>
      </w:r>
      <w:r w:rsidR="0069131D">
        <w:rPr>
          <w:rFonts w:cstheme="minorHAnsi"/>
          <w:sz w:val="21"/>
          <w:szCs w:val="21"/>
        </w:rPr>
        <w:t xml:space="preserve">cancer </w:t>
      </w:r>
      <w:r w:rsidR="009D2C49" w:rsidRPr="00493696">
        <w:rPr>
          <w:rFonts w:cstheme="minorHAnsi"/>
          <w:sz w:val="21"/>
          <w:szCs w:val="21"/>
        </w:rPr>
        <w:t>cell</w:t>
      </w:r>
      <w:r w:rsidR="00A722D7">
        <w:rPr>
          <w:rFonts w:cstheme="minorHAnsi"/>
          <w:sz w:val="21"/>
          <w:szCs w:val="21"/>
        </w:rPr>
        <w:t>s</w:t>
      </w:r>
      <w:r w:rsidR="009D2C49" w:rsidRPr="00493696">
        <w:rPr>
          <w:rFonts w:cstheme="minorHAnsi"/>
          <w:sz w:val="21"/>
          <w:szCs w:val="21"/>
        </w:rPr>
        <w:t xml:space="preserve"> without depending on other single cells </w:t>
      </w:r>
      <w:r w:rsidR="0069131D">
        <w:rPr>
          <w:rFonts w:cstheme="minorHAnsi"/>
          <w:sz w:val="21"/>
          <w:szCs w:val="21"/>
        </w:rPr>
        <w:t>could be</w:t>
      </w:r>
      <w:r w:rsidR="009D2C49" w:rsidRPr="00493696">
        <w:rPr>
          <w:rFonts w:cstheme="minorHAnsi"/>
          <w:sz w:val="21"/>
          <w:szCs w:val="21"/>
        </w:rPr>
        <w:t xml:space="preserve"> </w:t>
      </w:r>
      <w:r w:rsidR="00995A35" w:rsidRPr="00493696">
        <w:rPr>
          <w:rFonts w:cstheme="minorHAnsi"/>
          <w:sz w:val="21"/>
          <w:szCs w:val="21"/>
        </w:rPr>
        <w:t xml:space="preserve">a </w:t>
      </w:r>
      <w:r w:rsidR="009D2C49" w:rsidRPr="00493696">
        <w:rPr>
          <w:rFonts w:cstheme="minorHAnsi"/>
          <w:sz w:val="21"/>
          <w:szCs w:val="21"/>
        </w:rPr>
        <w:t xml:space="preserve">fundamental </w:t>
      </w:r>
      <w:r w:rsidR="00995A35" w:rsidRPr="00493696">
        <w:rPr>
          <w:rFonts w:cstheme="minorHAnsi"/>
          <w:sz w:val="21"/>
          <w:szCs w:val="21"/>
        </w:rPr>
        <w:t xml:space="preserve">step </w:t>
      </w:r>
      <w:r w:rsidR="009D2C49" w:rsidRPr="00493696">
        <w:rPr>
          <w:rFonts w:cstheme="minorHAnsi"/>
          <w:sz w:val="21"/>
          <w:szCs w:val="21"/>
        </w:rPr>
        <w:t>for</w:t>
      </w:r>
      <w:r w:rsidR="0069131D">
        <w:rPr>
          <w:rFonts w:cstheme="minorHAnsi"/>
          <w:sz w:val="21"/>
          <w:szCs w:val="21"/>
        </w:rPr>
        <w:t xml:space="preserve"> successful cancer treatment</w:t>
      </w:r>
      <w:r w:rsidR="009D2C49" w:rsidRPr="00493696">
        <w:rPr>
          <w:rFonts w:cstheme="minorHAnsi"/>
          <w:sz w:val="21"/>
          <w:szCs w:val="21"/>
        </w:rPr>
        <w:t>.</w:t>
      </w:r>
    </w:p>
    <w:p w14:paraId="2F3B41A2" w14:textId="2EE68FDB" w:rsidR="006B0865" w:rsidRPr="00493696" w:rsidRDefault="00BB446F" w:rsidP="0014219B">
      <w:pPr>
        <w:spacing w:after="0" w:line="480" w:lineRule="auto"/>
        <w:jc w:val="both"/>
        <w:rPr>
          <w:rFonts w:cstheme="minorHAnsi"/>
          <w:sz w:val="21"/>
          <w:szCs w:val="21"/>
        </w:rPr>
      </w:pPr>
      <w:r w:rsidRPr="00493696">
        <w:rPr>
          <w:rFonts w:cstheme="minorHAnsi"/>
          <w:sz w:val="21"/>
          <w:szCs w:val="21"/>
        </w:rPr>
        <w:tab/>
      </w:r>
      <w:r w:rsidR="00B67DED" w:rsidRPr="00493696">
        <w:rPr>
          <w:rFonts w:cstheme="minorHAnsi"/>
          <w:sz w:val="21"/>
          <w:szCs w:val="21"/>
        </w:rPr>
        <w:t>The s</w:t>
      </w:r>
      <w:r w:rsidR="006B0865" w:rsidRPr="00493696">
        <w:rPr>
          <w:rFonts w:cstheme="minorHAnsi"/>
          <w:sz w:val="21"/>
          <w:szCs w:val="21"/>
        </w:rPr>
        <w:t xml:space="preserve">econd </w:t>
      </w:r>
      <w:r w:rsidR="0069131D">
        <w:rPr>
          <w:rFonts w:cstheme="minorHAnsi"/>
          <w:sz w:val="21"/>
          <w:szCs w:val="21"/>
        </w:rPr>
        <w:t xml:space="preserve">opportunity </w:t>
      </w:r>
      <w:r w:rsidR="00CF6F0F">
        <w:rPr>
          <w:rFonts w:cstheme="minorHAnsi"/>
          <w:sz w:val="21"/>
          <w:szCs w:val="21"/>
        </w:rPr>
        <w:t xml:space="preserve">afforded </w:t>
      </w:r>
      <w:r w:rsidR="0069131D">
        <w:rPr>
          <w:rFonts w:cstheme="minorHAnsi"/>
          <w:sz w:val="21"/>
          <w:szCs w:val="21"/>
        </w:rPr>
        <w:t xml:space="preserve">by reusable single cells is that epigenetic characterization can be </w:t>
      </w:r>
      <w:r w:rsidR="00A722D7">
        <w:rPr>
          <w:rFonts w:cstheme="minorHAnsi"/>
          <w:sz w:val="21"/>
          <w:szCs w:val="21"/>
        </w:rPr>
        <w:t xml:space="preserve">expanded </w:t>
      </w:r>
      <w:r w:rsidR="0069131D">
        <w:rPr>
          <w:rFonts w:cstheme="minorHAnsi"/>
          <w:sz w:val="21"/>
          <w:szCs w:val="21"/>
        </w:rPr>
        <w:t xml:space="preserve">by </w:t>
      </w:r>
      <w:r w:rsidR="009961EC">
        <w:rPr>
          <w:rFonts w:cstheme="minorHAnsi"/>
          <w:sz w:val="21"/>
          <w:szCs w:val="21"/>
        </w:rPr>
        <w:t>re-</w:t>
      </w:r>
      <w:r w:rsidR="006B0865" w:rsidRPr="00493696">
        <w:rPr>
          <w:rFonts w:cstheme="minorHAnsi"/>
          <w:sz w:val="21"/>
          <w:szCs w:val="21"/>
        </w:rPr>
        <w:t>analy</w:t>
      </w:r>
      <w:r w:rsidR="0069131D">
        <w:rPr>
          <w:rFonts w:cstheme="minorHAnsi"/>
          <w:sz w:val="21"/>
          <w:szCs w:val="21"/>
        </w:rPr>
        <w:t>zing</w:t>
      </w:r>
      <w:r w:rsidR="006B0865" w:rsidRPr="00493696">
        <w:rPr>
          <w:rFonts w:cstheme="minorHAnsi"/>
          <w:sz w:val="21"/>
          <w:szCs w:val="21"/>
        </w:rPr>
        <w:t xml:space="preserve"> the same single cells with different antibodies for </w:t>
      </w:r>
      <w:r w:rsidR="00A722D7">
        <w:rPr>
          <w:rFonts w:cstheme="minorHAnsi"/>
          <w:sz w:val="21"/>
          <w:szCs w:val="21"/>
        </w:rPr>
        <w:t xml:space="preserve">distinct </w:t>
      </w:r>
      <w:r w:rsidR="006B0865" w:rsidRPr="00493696">
        <w:rPr>
          <w:rFonts w:cstheme="minorHAnsi"/>
          <w:sz w:val="21"/>
          <w:szCs w:val="21"/>
        </w:rPr>
        <w:t xml:space="preserve">epigenetic marks. </w:t>
      </w:r>
      <w:r w:rsidR="0069131D">
        <w:rPr>
          <w:rFonts w:cstheme="minorHAnsi"/>
          <w:sz w:val="21"/>
          <w:szCs w:val="21"/>
        </w:rPr>
        <w:t>A</w:t>
      </w:r>
      <w:r w:rsidR="006B0865" w:rsidRPr="00493696">
        <w:rPr>
          <w:rFonts w:cstheme="minorHAnsi"/>
          <w:sz w:val="21"/>
          <w:szCs w:val="21"/>
        </w:rPr>
        <w:t xml:space="preserve">t least 4 epigenetic marks </w:t>
      </w:r>
      <w:r w:rsidR="00811D35">
        <w:rPr>
          <w:rFonts w:cstheme="minorHAnsi"/>
          <w:sz w:val="21"/>
          <w:szCs w:val="21"/>
        </w:rPr>
        <w:t xml:space="preserve">could be defined </w:t>
      </w:r>
      <w:r w:rsidR="006B0865" w:rsidRPr="00493696">
        <w:rPr>
          <w:rFonts w:cstheme="minorHAnsi"/>
          <w:sz w:val="21"/>
          <w:szCs w:val="21"/>
        </w:rPr>
        <w:t>in the same single cell.</w:t>
      </w:r>
      <w:r w:rsidR="00464E06" w:rsidRPr="00493696">
        <w:rPr>
          <w:rFonts w:cstheme="minorHAnsi"/>
          <w:sz w:val="21"/>
          <w:szCs w:val="21"/>
        </w:rPr>
        <w:t xml:space="preserve"> </w:t>
      </w:r>
      <w:r w:rsidR="009D14DD" w:rsidRPr="00493696">
        <w:rPr>
          <w:rFonts w:cstheme="minorHAnsi"/>
          <w:sz w:val="21"/>
          <w:szCs w:val="21"/>
        </w:rPr>
        <w:t xml:space="preserve">The epigenome is </w:t>
      </w:r>
      <w:r w:rsidR="00B67DED" w:rsidRPr="00493696">
        <w:rPr>
          <w:rFonts w:cstheme="minorHAnsi"/>
          <w:sz w:val="21"/>
          <w:szCs w:val="21"/>
        </w:rPr>
        <w:t xml:space="preserve">a </w:t>
      </w:r>
      <w:r w:rsidR="009D14DD" w:rsidRPr="00493696">
        <w:rPr>
          <w:rFonts w:cstheme="minorHAnsi"/>
          <w:sz w:val="21"/>
          <w:szCs w:val="21"/>
        </w:rPr>
        <w:t xml:space="preserve">multi-layered apparatus </w:t>
      </w:r>
      <w:r w:rsidR="00811D35">
        <w:rPr>
          <w:rFonts w:cstheme="minorHAnsi"/>
          <w:sz w:val="21"/>
          <w:szCs w:val="21"/>
        </w:rPr>
        <w:t xml:space="preserve">that </w:t>
      </w:r>
      <w:r w:rsidR="009D14DD" w:rsidRPr="00493696">
        <w:rPr>
          <w:rFonts w:cstheme="minorHAnsi"/>
          <w:sz w:val="21"/>
          <w:szCs w:val="21"/>
        </w:rPr>
        <w:t>includ</w:t>
      </w:r>
      <w:r w:rsidR="00811D35">
        <w:rPr>
          <w:rFonts w:cstheme="minorHAnsi"/>
          <w:sz w:val="21"/>
          <w:szCs w:val="21"/>
        </w:rPr>
        <w:t>es</w:t>
      </w:r>
      <w:r w:rsidR="009D14DD" w:rsidRPr="00493696">
        <w:rPr>
          <w:rFonts w:cstheme="minorHAnsi"/>
          <w:sz w:val="21"/>
          <w:szCs w:val="21"/>
        </w:rPr>
        <w:t xml:space="preserve"> histone modifications, DNA modifications, transcription factors and other genome associated proteins</w:t>
      </w:r>
      <w:r w:rsidR="009D14DD" w:rsidRPr="00493696">
        <w:rPr>
          <w:rFonts w:cstheme="minorHAnsi"/>
        </w:rPr>
        <w:t xml:space="preserve"> </w:t>
      </w:r>
      <w:r w:rsidR="009D14DD" w:rsidRPr="00493696">
        <w:rPr>
          <w:rFonts w:cstheme="minorHAnsi"/>
          <w:sz w:val="21"/>
          <w:szCs w:val="21"/>
        </w:rPr>
        <w:fldChar w:fldCharType="begin">
          <w:fldData xml:space="preserve">PEVuZE5vdGU+PENpdGU+PEF1dGhvcj5LZWxzZXk8L0F1dGhvcj48WWVhcj4yMDE3PC9ZZWFyPjxS
ZWNOdW0+NTY8L1JlY051bT48RGlzcGxheVRleHQ+PHN0eWxlIGZhY2U9InN1cGVyc2NyaXB0Ij40
Mzwvc3R5bGU+PC9EaXNwbGF5VGV4dD48cmVjb3JkPjxyZWMtbnVtYmVyPjU2PC9yZWMtbnVtYmVy
Pjxmb3JlaWduLWtleXM+PGtleSBhcHA9IkVOIiBkYi1pZD0icDByd2Ywd3dhMng1ZHFlZjl4bHhw
MnJvMnZ3NXN3dHdzMnh2IiB0aW1lc3RhbXA9IjE1Nzc4MTg5NTYiPjU2PC9rZXk+PC9mb3JlaWdu
LWtleXM+PHJlZi10eXBlIG5hbWU9IkpvdXJuYWwgQXJ0aWNsZSI+MTc8L3JlZi10eXBlPjxjb250
cmlidXRvcnM+PGF1dGhvcnM+PGF1dGhvcj5LZWxzZXksIEcuPC9hdXRob3I+PGF1dGhvcj5TdGVn
bGUsIE8uPC9hdXRob3I+PGF1dGhvcj5SZWlrLCBXLjwvYXV0aG9yPjwvYXV0aG9ycz48L2NvbnRy
aWJ1dG9ycz48YXV0aC1hZGRyZXNzPkVwaWdlbmV0aWNzIFByb2dyYW1tZSwgQmFicmFoYW0gSW5z
dGl0dXRlLCBDYW1icmlkZ2UgQ0IyMiAzQVQsIFVLLiBnYXZpbi5rZWxzZXlAYmFicmFoYW0uYWMu
dWsgb2xpdmVyLnN0ZWdsZUBlYmkuYWMudWsgd29sZi5yZWlrQGJhYnJhaGFtLmFjLnVrLiYjeEQ7
Q2VudHJlIGZvciBUcm9waG9ibGFzdCBSZXNlYXJjaCwgVW5pdmVyc2l0eSBvZiBDYW1icmlkZ2Us
IENhbWJyaWRnZSBDQjIgM0VHLCBVSy4mI3hEO0V1cm9wZWFuIE1vbGVjdWxhciBCaW9sb2d5IExh
Ym9yYXRvcnksIEV1cm9wZWFuIEJpb2luZm9ybWF0aWNzIEluc3RpdHV0ZSwgV2VsbGNvbWUgR2Vu
b21lIENhbXB1cywgQ0IxMCAxU0QgSGlueHRvbiwgQ2FtYnJpZGdlLCBVSy4gZ2F2aW4ua2Vsc2V5
QGJhYnJhaGFtLmFjLnVrIG9saXZlci5zdGVnbGVAZWJpLmFjLnVrIHdvbGYucmVpa0BiYWJyYWhh
bS5hYy51ay4mI3hEO0V1cm9wZWFuIE1vbGVjdWxhciBCaW9sb2d5IExhYm9yYXRvcnksIEdlbm9t
ZSBCaW9sb2d5IFVuaXQsIEhlaWRlbGJlcmcgNjkxMTcsIEdlcm1hbnkuJiN4RDtXZWxsY29tZSBU
cnVzdCBTYW5nZXIgSW5zdGl0dXRlLCBDYW1icmlkZ2UgQ0IxMCAxU0EsIFVLLjwvYXV0aC1hZGRy
ZXNzPjx0aXRsZXM+PHRpdGxlPlNpbmdsZS1jZWxsIGVwaWdlbm9taWNzOiBSZWNvcmRpbmcgdGhl
IHBhc3QgYW5kIHByZWRpY3RpbmcgdGhlIGZ1dHVyZTwvdGl0bGU+PHNlY29uZGFyeS10aXRsZT5T
Y2llbmNlPC9zZWNvbmRhcnktdGl0bGU+PC90aXRsZXM+PHBlcmlvZGljYWw+PGZ1bGwtdGl0bGU+
U2NpZW5jZTwvZnVsbC10aXRsZT48L3BlcmlvZGljYWw+PHBhZ2VzPjY5LTc1PC9wYWdlcz48dm9s
dW1lPjM1ODwvdm9sdW1lPjxudW1iZXI+NjM1OTwvbnVtYmVyPjxlZGl0aW9uPjIwMTcvMTAvMDc8
L2VkaXRpb24+PGtleXdvcmRzPjxrZXl3b3JkPkFuaW1hbHM8L2tleXdvcmQ+PGtleXdvcmQ+Q2Vs
bCBMaW5lYWdlPC9rZXl3b3JkPjxrZXl3b3JkPkNocm9tYXRpbi91bHRyYXN0cnVjdHVyZTwva2V5
d29yZD48a2V5d29yZD5Db21wdXRhdGlvbmFsIEJpb2xvZ3k8L2tleXdvcmQ+PGtleXdvcmQ+KkRO
QSBNZXRoeWxhdGlvbjwva2V5d29yZD48a2V5d29yZD5FcGlnZW5lc2lzLCBHZW5ldGljPC9rZXl3
b3JkPjxrZXl3b3JkPkVwaWdlbm9taWNzLyptZXRob2RzL3RyZW5kczwva2V5d29yZD48a2V5d29y
ZD5HZW5lIEV4cHJlc3Npb24gUHJvZmlsaW5nLyptZXRob2RzPC9rZXl3b3JkPjxrZXl3b3JkPkh1
bWFuczwva2V5d29yZD48a2V5d29yZD5NaWNlPC9rZXl3b3JkPjxrZXl3b3JkPlNpbmdsZS1DZWxs
IEFuYWx5c2lzLyptZXRob2RzL3RyZW5kczwva2V5d29yZD48L2tleXdvcmRzPjxkYXRlcz48eWVh
cj4yMDE3PC95ZWFyPjxwdWItZGF0ZXM+PGRhdGU+T2N0IDY8L2RhdGU+PC9wdWItZGF0ZXM+PC9k
YXRlcz48aXNibj4xMDk1LTkyMDMgKEVsZWN0cm9uaWMpJiN4RDswMDM2LTgwNzUgKExpbmtpbmcp
PC9pc2JuPjxhY2Nlc3Npb24tbnVtPjI4OTgzMDQ1PC9hY2Nlc3Npb24tbnVtPjx1cmxzPjxyZWxh
dGVkLXVybHM+PHVybD5odHRwczovL3d3dy5uY2JpLm5sbS5uaWguZ292L3B1Ym1lZC8yODk4MzA0
NTwvdXJsPjwvcmVsYXRlZC11cmxzPjwvdXJscz48ZWxlY3Ryb25pYy1yZXNvdXJjZS1udW0+MTAu
MTEyNi9zY2llbmNlLmFhbjY4MjY8L2VsZWN0cm9uaWMtcmVzb3VyY2UtbnVtPjwvcmVjb3JkPjwv
Q2l0ZT48L0VuZE5vdGU+AG==
</w:fldData>
        </w:fldChar>
      </w:r>
      <w:r w:rsidR="009D14DD" w:rsidRPr="00493696">
        <w:rPr>
          <w:rFonts w:cstheme="minorHAnsi"/>
          <w:sz w:val="21"/>
          <w:szCs w:val="21"/>
        </w:rPr>
        <w:instrText xml:space="preserve"> ADDIN EN.CITE </w:instrText>
      </w:r>
      <w:r w:rsidR="009D14DD" w:rsidRPr="00493696">
        <w:rPr>
          <w:rFonts w:cstheme="minorHAnsi"/>
          <w:sz w:val="21"/>
          <w:szCs w:val="21"/>
        </w:rPr>
        <w:fldChar w:fldCharType="begin">
          <w:fldData xml:space="preserve">PEVuZE5vdGU+PENpdGU+PEF1dGhvcj5LZWxzZXk8L0F1dGhvcj48WWVhcj4yMDE3PC9ZZWFyPjxS
ZWNOdW0+NTY8L1JlY051bT48RGlzcGxheVRleHQ+PHN0eWxlIGZhY2U9InN1cGVyc2NyaXB0Ij40
Mzwvc3R5bGU+PC9EaXNwbGF5VGV4dD48cmVjb3JkPjxyZWMtbnVtYmVyPjU2PC9yZWMtbnVtYmVy
Pjxmb3JlaWduLWtleXM+PGtleSBhcHA9IkVOIiBkYi1pZD0icDByd2Ywd3dhMng1ZHFlZjl4bHhw
MnJvMnZ3NXN3dHdzMnh2IiB0aW1lc3RhbXA9IjE1Nzc4MTg5NTYiPjU2PC9rZXk+PC9mb3JlaWdu
LWtleXM+PHJlZi10eXBlIG5hbWU9IkpvdXJuYWwgQXJ0aWNsZSI+MTc8L3JlZi10eXBlPjxjb250
cmlidXRvcnM+PGF1dGhvcnM+PGF1dGhvcj5LZWxzZXksIEcuPC9hdXRob3I+PGF1dGhvcj5TdGVn
bGUsIE8uPC9hdXRob3I+PGF1dGhvcj5SZWlrLCBXLjwvYXV0aG9yPjwvYXV0aG9ycz48L2NvbnRy
aWJ1dG9ycz48YXV0aC1hZGRyZXNzPkVwaWdlbmV0aWNzIFByb2dyYW1tZSwgQmFicmFoYW0gSW5z
dGl0dXRlLCBDYW1icmlkZ2UgQ0IyMiAzQVQsIFVLLiBnYXZpbi5rZWxzZXlAYmFicmFoYW0uYWMu
dWsgb2xpdmVyLnN0ZWdsZUBlYmkuYWMudWsgd29sZi5yZWlrQGJhYnJhaGFtLmFjLnVrLiYjeEQ7
Q2VudHJlIGZvciBUcm9waG9ibGFzdCBSZXNlYXJjaCwgVW5pdmVyc2l0eSBvZiBDYW1icmlkZ2Us
IENhbWJyaWRnZSBDQjIgM0VHLCBVSy4mI3hEO0V1cm9wZWFuIE1vbGVjdWxhciBCaW9sb2d5IExh
Ym9yYXRvcnksIEV1cm9wZWFuIEJpb2luZm9ybWF0aWNzIEluc3RpdHV0ZSwgV2VsbGNvbWUgR2Vu
b21lIENhbXB1cywgQ0IxMCAxU0QgSGlueHRvbiwgQ2FtYnJpZGdlLCBVSy4gZ2F2aW4ua2Vsc2V5
QGJhYnJhaGFtLmFjLnVrIG9saXZlci5zdGVnbGVAZWJpLmFjLnVrIHdvbGYucmVpa0BiYWJyYWhh
bS5hYy51ay4mI3hEO0V1cm9wZWFuIE1vbGVjdWxhciBCaW9sb2d5IExhYm9yYXRvcnksIEdlbm9t
ZSBCaW9sb2d5IFVuaXQsIEhlaWRlbGJlcmcgNjkxMTcsIEdlcm1hbnkuJiN4RDtXZWxsY29tZSBU
cnVzdCBTYW5nZXIgSW5zdGl0dXRlLCBDYW1icmlkZ2UgQ0IxMCAxU0EsIFVLLjwvYXV0aC1hZGRy
ZXNzPjx0aXRsZXM+PHRpdGxlPlNpbmdsZS1jZWxsIGVwaWdlbm9taWNzOiBSZWNvcmRpbmcgdGhl
IHBhc3QgYW5kIHByZWRpY3RpbmcgdGhlIGZ1dHVyZTwvdGl0bGU+PHNlY29uZGFyeS10aXRsZT5T
Y2llbmNlPC9zZWNvbmRhcnktdGl0bGU+PC90aXRsZXM+PHBlcmlvZGljYWw+PGZ1bGwtdGl0bGU+
U2NpZW5jZTwvZnVsbC10aXRsZT48L3BlcmlvZGljYWw+PHBhZ2VzPjY5LTc1PC9wYWdlcz48dm9s
dW1lPjM1ODwvdm9sdW1lPjxudW1iZXI+NjM1OTwvbnVtYmVyPjxlZGl0aW9uPjIwMTcvMTAvMDc8
L2VkaXRpb24+PGtleXdvcmRzPjxrZXl3b3JkPkFuaW1hbHM8L2tleXdvcmQ+PGtleXdvcmQ+Q2Vs
bCBMaW5lYWdlPC9rZXl3b3JkPjxrZXl3b3JkPkNocm9tYXRpbi91bHRyYXN0cnVjdHVyZTwva2V5
d29yZD48a2V5d29yZD5Db21wdXRhdGlvbmFsIEJpb2xvZ3k8L2tleXdvcmQ+PGtleXdvcmQ+KkRO
QSBNZXRoeWxhdGlvbjwva2V5d29yZD48a2V5d29yZD5FcGlnZW5lc2lzLCBHZW5ldGljPC9rZXl3
b3JkPjxrZXl3b3JkPkVwaWdlbm9taWNzLyptZXRob2RzL3RyZW5kczwva2V5d29yZD48a2V5d29y
ZD5HZW5lIEV4cHJlc3Npb24gUHJvZmlsaW5nLyptZXRob2RzPC9rZXl3b3JkPjxrZXl3b3JkPkh1
bWFuczwva2V5d29yZD48a2V5d29yZD5NaWNlPC9rZXl3b3JkPjxrZXl3b3JkPlNpbmdsZS1DZWxs
IEFuYWx5c2lzLyptZXRob2RzL3RyZW5kczwva2V5d29yZD48L2tleXdvcmRzPjxkYXRlcz48eWVh
cj4yMDE3PC95ZWFyPjxwdWItZGF0ZXM+PGRhdGU+T2N0IDY8L2RhdGU+PC9wdWItZGF0ZXM+PC9k
YXRlcz48aXNibj4xMDk1LTkyMDMgKEVsZWN0cm9uaWMpJiN4RDswMDM2LTgwNzUgKExpbmtpbmcp
PC9pc2JuPjxhY2Nlc3Npb24tbnVtPjI4OTgzMDQ1PC9hY2Nlc3Npb24tbnVtPjx1cmxzPjxyZWxh
dGVkLXVybHM+PHVybD5odHRwczovL3d3dy5uY2JpLm5sbS5uaWguZ292L3B1Ym1lZC8yODk4MzA0
NTwvdXJsPjwvcmVsYXRlZC11cmxzPjwvdXJscz48ZWxlY3Ryb25pYy1yZXNvdXJjZS1udW0+MTAu
MTEyNi9zY2llbmNlLmFhbjY4MjY8L2VsZWN0cm9uaWMtcmVzb3VyY2UtbnVtPjwvcmVjb3JkPjwv
Q2l0ZT48L0VuZE5vdGU+AG==
</w:fldData>
        </w:fldChar>
      </w:r>
      <w:r w:rsidR="009D14DD" w:rsidRPr="00493696">
        <w:rPr>
          <w:rFonts w:cstheme="minorHAnsi"/>
          <w:sz w:val="21"/>
          <w:szCs w:val="21"/>
        </w:rPr>
        <w:instrText xml:space="preserve"> ADDIN EN.CITE.DATA </w:instrText>
      </w:r>
      <w:r w:rsidR="009D14DD" w:rsidRPr="00493696">
        <w:rPr>
          <w:rFonts w:cstheme="minorHAnsi"/>
          <w:sz w:val="21"/>
          <w:szCs w:val="21"/>
        </w:rPr>
      </w:r>
      <w:r w:rsidR="009D14DD" w:rsidRPr="00493696">
        <w:rPr>
          <w:rFonts w:cstheme="minorHAnsi"/>
          <w:sz w:val="21"/>
          <w:szCs w:val="21"/>
        </w:rPr>
        <w:fldChar w:fldCharType="end"/>
      </w:r>
      <w:r w:rsidR="009D14DD" w:rsidRPr="00493696">
        <w:rPr>
          <w:rFonts w:cstheme="minorHAnsi"/>
          <w:sz w:val="21"/>
          <w:szCs w:val="21"/>
        </w:rPr>
      </w:r>
      <w:r w:rsidR="009D14DD" w:rsidRPr="00493696">
        <w:rPr>
          <w:rFonts w:cstheme="minorHAnsi"/>
          <w:sz w:val="21"/>
          <w:szCs w:val="21"/>
        </w:rPr>
        <w:fldChar w:fldCharType="separate"/>
      </w:r>
      <w:r w:rsidR="009D14DD" w:rsidRPr="00493696">
        <w:rPr>
          <w:rFonts w:cstheme="minorHAnsi"/>
          <w:noProof/>
          <w:sz w:val="21"/>
          <w:szCs w:val="21"/>
          <w:vertAlign w:val="superscript"/>
        </w:rPr>
        <w:t>43</w:t>
      </w:r>
      <w:r w:rsidR="009D14DD" w:rsidRPr="00493696">
        <w:rPr>
          <w:rFonts w:cstheme="minorHAnsi"/>
          <w:sz w:val="21"/>
          <w:szCs w:val="21"/>
        </w:rPr>
        <w:fldChar w:fldCharType="end"/>
      </w:r>
      <w:r w:rsidR="009D14DD" w:rsidRPr="00493696">
        <w:rPr>
          <w:rFonts w:cstheme="minorHAnsi"/>
          <w:sz w:val="21"/>
          <w:szCs w:val="21"/>
        </w:rPr>
        <w:t xml:space="preserve">. Analyzing different epigenetic marks in the same single cells would be helpful to </w:t>
      </w:r>
      <w:r w:rsidR="00811D35">
        <w:rPr>
          <w:rFonts w:cstheme="minorHAnsi"/>
          <w:sz w:val="21"/>
          <w:szCs w:val="21"/>
        </w:rPr>
        <w:t xml:space="preserve">decode </w:t>
      </w:r>
      <w:r w:rsidR="009D14DD" w:rsidRPr="00493696">
        <w:rPr>
          <w:rFonts w:cstheme="minorHAnsi"/>
          <w:sz w:val="21"/>
          <w:szCs w:val="21"/>
        </w:rPr>
        <w:t xml:space="preserve">epigenetic mechanisms at </w:t>
      </w:r>
      <w:r w:rsidR="00B67DED" w:rsidRPr="00493696">
        <w:rPr>
          <w:rFonts w:cstheme="minorHAnsi"/>
          <w:sz w:val="21"/>
          <w:szCs w:val="21"/>
        </w:rPr>
        <w:t xml:space="preserve">the </w:t>
      </w:r>
      <w:r w:rsidR="009D14DD" w:rsidRPr="00493696">
        <w:rPr>
          <w:rFonts w:cstheme="minorHAnsi"/>
          <w:sz w:val="21"/>
          <w:szCs w:val="21"/>
        </w:rPr>
        <w:t>single</w:t>
      </w:r>
      <w:r w:rsidR="00B67DED" w:rsidRPr="00493696">
        <w:rPr>
          <w:rFonts w:cstheme="minorHAnsi"/>
          <w:sz w:val="21"/>
          <w:szCs w:val="21"/>
        </w:rPr>
        <w:t>-</w:t>
      </w:r>
      <w:r w:rsidR="009D14DD" w:rsidRPr="00493696">
        <w:rPr>
          <w:rFonts w:cstheme="minorHAnsi"/>
          <w:sz w:val="21"/>
          <w:szCs w:val="21"/>
        </w:rPr>
        <w:t xml:space="preserve">cell level. </w:t>
      </w:r>
    </w:p>
    <w:p w14:paraId="273549D9" w14:textId="1718E1A6" w:rsidR="00CE2DFD" w:rsidRPr="00493696" w:rsidRDefault="00CE2DFD" w:rsidP="00013F91">
      <w:pPr>
        <w:spacing w:after="0" w:line="480" w:lineRule="auto"/>
        <w:rPr>
          <w:rFonts w:cstheme="minorHAnsi"/>
          <w:sz w:val="21"/>
          <w:szCs w:val="21"/>
        </w:rPr>
      </w:pPr>
    </w:p>
    <w:p w14:paraId="425ECA6C" w14:textId="77777777" w:rsidR="00B908CD" w:rsidRPr="00493696" w:rsidRDefault="00B908CD" w:rsidP="00013F91">
      <w:pPr>
        <w:spacing w:after="0" w:line="480" w:lineRule="auto"/>
        <w:rPr>
          <w:rFonts w:cstheme="minorHAnsi"/>
          <w:b/>
          <w:sz w:val="28"/>
          <w:szCs w:val="21"/>
        </w:rPr>
      </w:pPr>
      <w:r w:rsidRPr="00493696">
        <w:rPr>
          <w:rFonts w:cstheme="minorHAnsi"/>
          <w:b/>
          <w:sz w:val="28"/>
          <w:szCs w:val="21"/>
        </w:rPr>
        <w:t>Online Methods</w:t>
      </w:r>
    </w:p>
    <w:p w14:paraId="244EAC89" w14:textId="77777777" w:rsidR="00C27F5F" w:rsidRPr="002004E3" w:rsidRDefault="00C27F5F" w:rsidP="00C27F5F">
      <w:pPr>
        <w:pStyle w:val="SMSubheading"/>
        <w:spacing w:line="480" w:lineRule="auto"/>
        <w:rPr>
          <w:rFonts w:asciiTheme="minorHAnsi" w:hAnsiTheme="minorHAnsi" w:cstheme="minorHAnsi"/>
          <w:b/>
          <w:sz w:val="21"/>
          <w:szCs w:val="21"/>
          <w:u w:val="single"/>
        </w:rPr>
      </w:pPr>
      <w:r w:rsidRPr="002004E3">
        <w:rPr>
          <w:rFonts w:asciiTheme="minorHAnsi" w:hAnsiTheme="minorHAnsi" w:cstheme="minorHAnsi"/>
          <w:b/>
          <w:sz w:val="21"/>
          <w:szCs w:val="21"/>
          <w:u w:val="single"/>
        </w:rPr>
        <w:t>Cell culture</w:t>
      </w:r>
    </w:p>
    <w:p w14:paraId="793DD9DC" w14:textId="5D718810" w:rsidR="00C27F5F" w:rsidRPr="00C27F5F" w:rsidRDefault="00C27F5F" w:rsidP="00C27F5F">
      <w:pPr>
        <w:pStyle w:val="SMSubheading"/>
        <w:spacing w:line="480" w:lineRule="auto"/>
        <w:rPr>
          <w:rFonts w:asciiTheme="minorHAnsi" w:hAnsiTheme="minorHAnsi" w:cstheme="minorHAnsi"/>
          <w:sz w:val="21"/>
          <w:szCs w:val="21"/>
          <w:u w:val="none"/>
        </w:rPr>
      </w:pPr>
      <w:r w:rsidRPr="00C27F5F">
        <w:rPr>
          <w:rFonts w:asciiTheme="minorHAnsi" w:hAnsiTheme="minorHAnsi" w:cstheme="minorHAnsi"/>
          <w:sz w:val="21"/>
          <w:szCs w:val="21"/>
          <w:u w:val="none"/>
        </w:rPr>
        <w:t xml:space="preserve">K562 cells from the American Type Culture Collection (ATCC, CCL-243) were cultured in </w:t>
      </w:r>
      <w:proofErr w:type="spellStart"/>
      <w:r w:rsidRPr="00C27F5F">
        <w:rPr>
          <w:rFonts w:asciiTheme="minorHAnsi" w:hAnsiTheme="minorHAnsi" w:cstheme="minorHAnsi"/>
          <w:sz w:val="21"/>
          <w:szCs w:val="21"/>
          <w:u w:val="none"/>
        </w:rPr>
        <w:t>Iscove's</w:t>
      </w:r>
      <w:proofErr w:type="spellEnd"/>
      <w:r w:rsidRPr="00C27F5F">
        <w:rPr>
          <w:rFonts w:asciiTheme="minorHAnsi" w:hAnsiTheme="minorHAnsi" w:cstheme="minorHAnsi"/>
          <w:sz w:val="21"/>
          <w:szCs w:val="21"/>
          <w:u w:val="none"/>
        </w:rPr>
        <w:t xml:space="preserve"> Modified Dulbecco's Medium (12440053, Thermo Fisher Scientific) containing 10% fetal bovine serum</w:t>
      </w:r>
      <w:r w:rsidRPr="00C27F5F">
        <w:rPr>
          <w:rFonts w:asciiTheme="minorHAnsi" w:hAnsiTheme="minorHAnsi" w:cstheme="minorHAnsi"/>
          <w:sz w:val="21"/>
          <w:szCs w:val="21"/>
        </w:rPr>
        <w:t xml:space="preserve"> </w:t>
      </w:r>
      <w:r w:rsidRPr="00C27F5F">
        <w:rPr>
          <w:rFonts w:asciiTheme="minorHAnsi" w:hAnsiTheme="minorHAnsi" w:cstheme="minorHAnsi"/>
          <w:sz w:val="21"/>
          <w:szCs w:val="21"/>
          <w:u w:val="none"/>
        </w:rPr>
        <w:t xml:space="preserve">(F2442-500ML, Sigma-Aldrich). Cells tested mycoplasma-negative by </w:t>
      </w:r>
      <w:bookmarkStart w:id="36" w:name="_Hlk533012863"/>
      <w:r w:rsidRPr="00C27F5F">
        <w:rPr>
          <w:rFonts w:asciiTheme="minorHAnsi" w:hAnsiTheme="minorHAnsi" w:cstheme="minorHAnsi"/>
          <w:sz w:val="21"/>
          <w:szCs w:val="21"/>
          <w:u w:val="none"/>
        </w:rPr>
        <w:t xml:space="preserve">a PCR-based method </w:t>
      </w:r>
      <w:bookmarkEnd w:id="36"/>
      <w:r w:rsidR="0089160E">
        <w:rPr>
          <w:rFonts w:asciiTheme="minorHAnsi" w:hAnsiTheme="minorHAnsi" w:cstheme="minorHAnsi"/>
          <w:sz w:val="21"/>
          <w:szCs w:val="21"/>
          <w:u w:val="none"/>
        </w:rPr>
        <w:fldChar w:fldCharType="begin"/>
      </w:r>
      <w:r w:rsidR="0089160E">
        <w:rPr>
          <w:rFonts w:asciiTheme="minorHAnsi" w:hAnsiTheme="minorHAnsi" w:cstheme="minorHAnsi"/>
          <w:sz w:val="21"/>
          <w:szCs w:val="21"/>
          <w:u w:val="none"/>
        </w:rPr>
        <w:instrText xml:space="preserve"> ADDIN EN.CITE &lt;EndNote&gt;&lt;Cite&gt;&lt;Author&gt;Young&lt;/Author&gt;&lt;Year&gt;2010&lt;/Year&gt;&lt;RecNum&gt;58&lt;/RecNum&gt;&lt;DisplayText&gt;&lt;style face="superscript"&gt;44&lt;/style&gt;&lt;/DisplayText&gt;&lt;record&gt;&lt;rec-number&gt;58&lt;/rec-number&gt;&lt;foreign-keys&gt;&lt;key app="EN" db-id="p0rwf0wwa2x5dqef9xlxp2ro2vw5swtws2xv" timestamp="1579195615"&gt;58&lt;/key&gt;&lt;/foreign-keys&gt;&lt;ref-type name="Journal Article"&gt;17&lt;/ref-type&gt;&lt;contributors&gt;&lt;authors&gt;&lt;author&gt;Young, L.&lt;/author&gt;&lt;author&gt;Sung, J.&lt;/author&gt;&lt;author&gt;Stacey, G.&lt;/author&gt;&lt;author&gt;Masters, J. R.&lt;/author&gt;&lt;/authors&gt;&lt;/contributors&gt;&lt;auth-address&gt;UK Stem Cell Bank, National Institute for Biological Standards, Hertfordshire, UK.&lt;/auth-address&gt;&lt;titles&gt;&lt;title&gt;Detection of Mycoplasma in cell cultures&lt;/title&gt;&lt;secondary-title&gt;Nat Protoc&lt;/secondary-title&gt;&lt;/titles&gt;&lt;periodical&gt;&lt;full-title&gt;Nat Protoc&lt;/full-title&gt;&lt;/periodical&gt;&lt;pages&gt;929-34&lt;/pages&gt;&lt;volume&gt;5&lt;/volume&gt;&lt;number&gt;5&lt;/number&gt;&lt;edition&gt;2010/05/01&lt;/edition&gt;&lt;keywords&gt;&lt;keyword&gt;Bacteriological Techniques/*methods&lt;/keyword&gt;&lt;keyword&gt;DNA, Bacterial&lt;/keyword&gt;&lt;keyword&gt;Electrophoresis, Agar Gel&lt;/keyword&gt;&lt;keyword&gt;Mycoplasma/*isolation &amp;amp; purification&lt;/keyword&gt;&lt;keyword&gt;Polymerase Chain Reaction/*methods&lt;/keyword&gt;&lt;keyword&gt;Sensitivity and Specificity&lt;/keyword&gt;&lt;keyword&gt;Staining and Labeling/*methods&lt;/keyword&gt;&lt;keyword&gt;Time Factors&lt;/keyword&gt;&lt;/keywords&gt;&lt;dates&gt;&lt;year&gt;2010&lt;/year&gt;&lt;pub-dates&gt;&lt;date&gt;May&lt;/date&gt;&lt;/pub-dates&gt;&lt;/dates&gt;&lt;isbn&gt;1750-2799 (Electronic)&amp;#xD;1750-2799 (Linking)&lt;/isbn&gt;&lt;accession-num&gt;20431538&lt;/accession-num&gt;&lt;urls&gt;&lt;related-urls&gt;&lt;url&gt;https://www.ncbi.nlm.nih.gov/pubmed/20431538&lt;/url&gt;&lt;/related-urls&gt;&lt;/urls&gt;&lt;electronic-resource-num&gt;10.1038/nprot.2010.43&lt;/electronic-resource-num&gt;&lt;/record&gt;&lt;/Cite&gt;&lt;/EndNote&gt;</w:instrText>
      </w:r>
      <w:r w:rsidR="0089160E">
        <w:rPr>
          <w:rFonts w:asciiTheme="minorHAnsi" w:hAnsiTheme="minorHAnsi" w:cstheme="minorHAnsi"/>
          <w:sz w:val="21"/>
          <w:szCs w:val="21"/>
          <w:u w:val="none"/>
        </w:rPr>
        <w:fldChar w:fldCharType="separate"/>
      </w:r>
      <w:r w:rsidR="0089160E" w:rsidRPr="0089160E">
        <w:rPr>
          <w:rFonts w:asciiTheme="minorHAnsi" w:hAnsiTheme="minorHAnsi" w:cstheme="minorHAnsi"/>
          <w:noProof/>
          <w:sz w:val="21"/>
          <w:szCs w:val="21"/>
          <w:u w:val="none"/>
          <w:vertAlign w:val="superscript"/>
        </w:rPr>
        <w:t>44</w:t>
      </w:r>
      <w:r w:rsidR="0089160E">
        <w:rPr>
          <w:rFonts w:asciiTheme="minorHAnsi" w:hAnsiTheme="minorHAnsi" w:cstheme="minorHAnsi"/>
          <w:sz w:val="21"/>
          <w:szCs w:val="21"/>
          <w:u w:val="none"/>
        </w:rPr>
        <w:fldChar w:fldCharType="end"/>
      </w:r>
      <w:r w:rsidRPr="00C27F5F">
        <w:rPr>
          <w:rFonts w:asciiTheme="minorHAnsi" w:hAnsiTheme="minorHAnsi" w:cstheme="minorHAnsi"/>
          <w:sz w:val="21"/>
          <w:szCs w:val="21"/>
          <w:u w:val="none"/>
        </w:rPr>
        <w:t>.</w:t>
      </w:r>
    </w:p>
    <w:p w14:paraId="54DBC1CF" w14:textId="77777777" w:rsidR="00C27F5F" w:rsidRPr="00C27F5F" w:rsidRDefault="00C27F5F" w:rsidP="00C27F5F">
      <w:pPr>
        <w:pStyle w:val="SMSubheading"/>
        <w:spacing w:line="480" w:lineRule="auto"/>
        <w:rPr>
          <w:rFonts w:asciiTheme="minorHAnsi" w:hAnsiTheme="minorHAnsi" w:cstheme="minorHAnsi"/>
          <w:sz w:val="21"/>
          <w:szCs w:val="21"/>
          <w:u w:val="none"/>
        </w:rPr>
      </w:pPr>
    </w:p>
    <w:p w14:paraId="0DA709D4" w14:textId="77777777" w:rsidR="00C27F5F" w:rsidRPr="002004E3" w:rsidRDefault="00C27F5F" w:rsidP="00C27F5F">
      <w:pPr>
        <w:pStyle w:val="SMSubheading"/>
        <w:spacing w:line="480" w:lineRule="auto"/>
        <w:rPr>
          <w:rFonts w:asciiTheme="minorHAnsi" w:hAnsiTheme="minorHAnsi" w:cstheme="minorHAnsi"/>
          <w:b/>
          <w:sz w:val="21"/>
          <w:szCs w:val="21"/>
          <w:u w:val="single"/>
        </w:rPr>
      </w:pPr>
      <w:r w:rsidRPr="002004E3">
        <w:rPr>
          <w:rFonts w:asciiTheme="minorHAnsi" w:hAnsiTheme="minorHAnsi" w:cstheme="minorHAnsi"/>
          <w:b/>
          <w:sz w:val="21"/>
          <w:szCs w:val="21"/>
          <w:u w:val="single"/>
        </w:rPr>
        <w:t>Antibody conjugation to DNA probe</w:t>
      </w:r>
    </w:p>
    <w:p w14:paraId="5C30C582" w14:textId="2767354E" w:rsidR="00C27F5F" w:rsidRPr="0023655F" w:rsidRDefault="00C27F5F" w:rsidP="00C27F5F">
      <w:pPr>
        <w:pStyle w:val="SMSubheading"/>
        <w:spacing w:line="480" w:lineRule="auto"/>
        <w:jc w:val="both"/>
        <w:rPr>
          <w:rFonts w:asciiTheme="minorHAnsi" w:hAnsiTheme="minorHAnsi" w:cstheme="minorHAnsi"/>
          <w:sz w:val="21"/>
          <w:szCs w:val="21"/>
          <w:u w:val="none"/>
        </w:rPr>
      </w:pPr>
      <w:r w:rsidRPr="0023655F">
        <w:rPr>
          <w:rFonts w:asciiTheme="minorHAnsi" w:hAnsiTheme="minorHAnsi" w:cstheme="minorHAnsi"/>
          <w:sz w:val="21"/>
          <w:szCs w:val="21"/>
          <w:u w:val="none"/>
        </w:rPr>
        <w:t xml:space="preserve">Anti-H3K27ac (ENCODE ID: ENCAB000ADS, 39133, Active Motif), anti-H3K27me3 (ENCODE ID: ENCAB000ADT, 39155, Active Motif), anti-Med1 (ab60950, Abcam), anti-5hmC (A-1018, </w:t>
      </w:r>
      <w:proofErr w:type="spellStart"/>
      <w:r w:rsidRPr="0023655F">
        <w:rPr>
          <w:rFonts w:asciiTheme="minorHAnsi" w:hAnsiTheme="minorHAnsi" w:cstheme="minorHAnsi"/>
          <w:sz w:val="21"/>
          <w:szCs w:val="21"/>
          <w:u w:val="none"/>
        </w:rPr>
        <w:t>Epigentek</w:t>
      </w:r>
      <w:proofErr w:type="spellEnd"/>
      <w:r w:rsidRPr="0023655F">
        <w:rPr>
          <w:rFonts w:asciiTheme="minorHAnsi" w:hAnsiTheme="minorHAnsi" w:cstheme="minorHAnsi"/>
          <w:sz w:val="21"/>
          <w:szCs w:val="21"/>
          <w:u w:val="none"/>
        </w:rPr>
        <w:t xml:space="preserve">) antibodies and control IgG (I5006, Sigma-Aldrich) were conjugated with the DNA probes (Integrated DNA technologies) listed in </w:t>
      </w:r>
      <w:r w:rsidRPr="0023655F">
        <w:rPr>
          <w:rFonts w:asciiTheme="minorHAnsi" w:hAnsiTheme="minorHAnsi" w:cstheme="minorHAnsi"/>
          <w:b/>
          <w:sz w:val="21"/>
          <w:szCs w:val="21"/>
          <w:u w:val="none"/>
        </w:rPr>
        <w:t>Table S1</w:t>
      </w:r>
      <w:r w:rsidRPr="0023655F">
        <w:rPr>
          <w:rFonts w:asciiTheme="minorHAnsi" w:hAnsiTheme="minorHAnsi" w:cstheme="minorHAnsi"/>
          <w:sz w:val="21"/>
          <w:szCs w:val="21"/>
          <w:u w:val="none"/>
        </w:rPr>
        <w:t xml:space="preserve">. Glycerol and sodium </w:t>
      </w:r>
      <w:proofErr w:type="spellStart"/>
      <w:r w:rsidRPr="0023655F">
        <w:rPr>
          <w:rFonts w:asciiTheme="minorHAnsi" w:hAnsiTheme="minorHAnsi" w:cstheme="minorHAnsi"/>
          <w:sz w:val="21"/>
          <w:szCs w:val="21"/>
          <w:u w:val="none"/>
        </w:rPr>
        <w:t>azide</w:t>
      </w:r>
      <w:proofErr w:type="spellEnd"/>
      <w:r w:rsidRPr="0023655F">
        <w:rPr>
          <w:rFonts w:asciiTheme="minorHAnsi" w:hAnsiTheme="minorHAnsi" w:cstheme="minorHAnsi"/>
          <w:sz w:val="21"/>
          <w:szCs w:val="21"/>
          <w:u w:val="none"/>
        </w:rPr>
        <w:t xml:space="preserve"> were removed from all antibodies using </w:t>
      </w:r>
      <w:proofErr w:type="spellStart"/>
      <w:r w:rsidRPr="0023655F">
        <w:rPr>
          <w:rFonts w:asciiTheme="minorHAnsi" w:hAnsiTheme="minorHAnsi" w:cstheme="minorHAnsi"/>
          <w:sz w:val="21"/>
          <w:szCs w:val="21"/>
          <w:u w:val="none"/>
        </w:rPr>
        <w:t>Zeba</w:t>
      </w:r>
      <w:proofErr w:type="spellEnd"/>
      <w:r w:rsidRPr="0023655F">
        <w:rPr>
          <w:rFonts w:asciiTheme="minorHAnsi" w:hAnsiTheme="minorHAnsi" w:cstheme="minorHAnsi"/>
          <w:sz w:val="21"/>
          <w:szCs w:val="21"/>
          <w:u w:val="none"/>
        </w:rPr>
        <w:t xml:space="preserve"> Spin Desalting Columns according to the </w:t>
      </w:r>
      <w:r w:rsidRPr="0023655F">
        <w:rPr>
          <w:rFonts w:asciiTheme="minorHAnsi" w:hAnsiTheme="minorHAnsi" w:cstheme="minorHAnsi"/>
          <w:noProof/>
          <w:sz w:val="21"/>
          <w:szCs w:val="21"/>
          <w:u w:val="none"/>
        </w:rPr>
        <w:t>manufacturer's</w:t>
      </w:r>
      <w:r w:rsidRPr="0023655F">
        <w:rPr>
          <w:rFonts w:asciiTheme="minorHAnsi" w:hAnsiTheme="minorHAnsi" w:cstheme="minorHAnsi"/>
          <w:sz w:val="21"/>
          <w:szCs w:val="21"/>
          <w:u w:val="none"/>
        </w:rPr>
        <w:t xml:space="preserve"> protocol (89682, Thermo Fisher Scientific). </w:t>
      </w:r>
    </w:p>
    <w:p w14:paraId="5615EE9B" w14:textId="77777777" w:rsidR="00C27F5F" w:rsidRPr="0023655F" w:rsidRDefault="00C27F5F" w:rsidP="00C27F5F">
      <w:pPr>
        <w:pStyle w:val="SMSubheading"/>
        <w:spacing w:line="480" w:lineRule="auto"/>
        <w:ind w:firstLine="720"/>
        <w:jc w:val="both"/>
        <w:rPr>
          <w:rFonts w:asciiTheme="minorHAnsi" w:hAnsiTheme="minorHAnsi" w:cstheme="minorHAnsi"/>
          <w:sz w:val="21"/>
          <w:szCs w:val="21"/>
          <w:u w:val="none"/>
        </w:rPr>
      </w:pPr>
      <w:r w:rsidRPr="0023655F">
        <w:rPr>
          <w:rFonts w:asciiTheme="minorHAnsi" w:hAnsiTheme="minorHAnsi" w:cstheme="minorHAnsi"/>
          <w:sz w:val="21"/>
          <w:szCs w:val="21"/>
          <w:u w:val="none"/>
        </w:rPr>
        <w:t xml:space="preserve">The antibodies </w:t>
      </w:r>
      <w:r w:rsidRPr="0023655F">
        <w:rPr>
          <w:rFonts w:asciiTheme="minorHAnsi" w:hAnsiTheme="minorHAnsi" w:cstheme="minorHAnsi"/>
          <w:noProof/>
          <w:sz w:val="21"/>
          <w:szCs w:val="21"/>
          <w:u w:val="none"/>
        </w:rPr>
        <w:t>were activated</w:t>
      </w:r>
      <w:r w:rsidRPr="0023655F">
        <w:rPr>
          <w:rFonts w:asciiTheme="minorHAnsi" w:hAnsiTheme="minorHAnsi" w:cstheme="minorHAnsi"/>
          <w:sz w:val="21"/>
          <w:szCs w:val="21"/>
          <w:u w:val="none"/>
        </w:rPr>
        <w:t xml:space="preserve"> by introducing the heterobifunctional crosslinker Succinimidyl-6-hydrazino-nicotinamide (S-</w:t>
      </w:r>
      <w:proofErr w:type="spellStart"/>
      <w:r w:rsidRPr="0023655F">
        <w:rPr>
          <w:rFonts w:asciiTheme="minorHAnsi" w:hAnsiTheme="minorHAnsi" w:cstheme="minorHAnsi"/>
          <w:sz w:val="21"/>
          <w:szCs w:val="21"/>
          <w:u w:val="none"/>
        </w:rPr>
        <w:t>HyNic</w:t>
      </w:r>
      <w:proofErr w:type="spellEnd"/>
      <w:r w:rsidRPr="0023655F">
        <w:rPr>
          <w:rFonts w:asciiTheme="minorHAnsi" w:hAnsiTheme="minorHAnsi" w:cstheme="minorHAnsi"/>
          <w:sz w:val="21"/>
          <w:szCs w:val="21"/>
          <w:u w:val="none"/>
        </w:rPr>
        <w:t xml:space="preserve">, S-1002-105, </w:t>
      </w:r>
      <w:proofErr w:type="spellStart"/>
      <w:r w:rsidRPr="0023655F">
        <w:rPr>
          <w:rFonts w:asciiTheme="minorHAnsi" w:hAnsiTheme="minorHAnsi" w:cstheme="minorHAnsi"/>
          <w:sz w:val="21"/>
          <w:szCs w:val="21"/>
          <w:u w:val="none"/>
        </w:rPr>
        <w:t>TriLink</w:t>
      </w:r>
      <w:proofErr w:type="spellEnd"/>
      <w:r w:rsidRPr="0023655F">
        <w:rPr>
          <w:rFonts w:asciiTheme="minorHAnsi" w:hAnsiTheme="minorHAnsi" w:cstheme="minorHAnsi"/>
          <w:sz w:val="21"/>
          <w:szCs w:val="21"/>
          <w:u w:val="none"/>
        </w:rPr>
        <w:t xml:space="preserve"> Biotechnologies) according to the following procedures: S-</w:t>
      </w:r>
      <w:proofErr w:type="spellStart"/>
      <w:r w:rsidRPr="0023655F">
        <w:rPr>
          <w:rFonts w:asciiTheme="minorHAnsi" w:hAnsiTheme="minorHAnsi" w:cstheme="minorHAnsi"/>
          <w:sz w:val="21"/>
          <w:szCs w:val="21"/>
          <w:u w:val="none"/>
        </w:rPr>
        <w:t>HyNic</w:t>
      </w:r>
      <w:proofErr w:type="spellEnd"/>
      <w:r w:rsidRPr="0023655F">
        <w:rPr>
          <w:rFonts w:asciiTheme="minorHAnsi" w:hAnsiTheme="minorHAnsi" w:cstheme="minorHAnsi"/>
          <w:sz w:val="21"/>
          <w:szCs w:val="21"/>
          <w:u w:val="none"/>
        </w:rPr>
        <w:t xml:space="preserve"> (1 mg) </w:t>
      </w:r>
      <w:r w:rsidRPr="0023655F">
        <w:rPr>
          <w:rFonts w:asciiTheme="minorHAnsi" w:hAnsiTheme="minorHAnsi" w:cstheme="minorHAnsi"/>
          <w:noProof/>
          <w:sz w:val="21"/>
          <w:szCs w:val="21"/>
          <w:u w:val="none"/>
        </w:rPr>
        <w:t>was dissolved</w:t>
      </w:r>
      <w:r w:rsidRPr="0023655F">
        <w:rPr>
          <w:rFonts w:asciiTheme="minorHAnsi" w:hAnsiTheme="minorHAnsi" w:cstheme="minorHAnsi"/>
          <w:sz w:val="21"/>
          <w:szCs w:val="21"/>
          <w:u w:val="none"/>
        </w:rPr>
        <w:t xml:space="preserve"> with 100 </w:t>
      </w:r>
      <w:r w:rsidRPr="0023655F">
        <w:rPr>
          <w:rFonts w:ascii="Symbol" w:hAnsi="Symbol" w:cstheme="minorHAnsi"/>
          <w:sz w:val="21"/>
          <w:szCs w:val="21"/>
          <w:u w:val="none"/>
        </w:rPr>
        <w:t></w:t>
      </w:r>
      <w:r w:rsidRPr="0023655F">
        <w:rPr>
          <w:rFonts w:asciiTheme="minorHAnsi" w:hAnsiTheme="minorHAnsi" w:cstheme="minorHAnsi"/>
          <w:sz w:val="21"/>
          <w:szCs w:val="21"/>
          <w:u w:val="none"/>
        </w:rPr>
        <w:t xml:space="preserve">l of anhydrous Dimethylformamide (DMF, S-4001-005, </w:t>
      </w:r>
      <w:proofErr w:type="spellStart"/>
      <w:r w:rsidRPr="0023655F">
        <w:rPr>
          <w:rFonts w:asciiTheme="minorHAnsi" w:hAnsiTheme="minorHAnsi" w:cstheme="minorHAnsi"/>
          <w:sz w:val="21"/>
          <w:szCs w:val="21"/>
          <w:u w:val="none"/>
        </w:rPr>
        <w:t>TriLink</w:t>
      </w:r>
      <w:proofErr w:type="spellEnd"/>
      <w:r w:rsidRPr="0023655F">
        <w:rPr>
          <w:rFonts w:asciiTheme="minorHAnsi" w:hAnsiTheme="minorHAnsi" w:cstheme="minorHAnsi"/>
          <w:sz w:val="21"/>
          <w:szCs w:val="21"/>
          <w:u w:val="none"/>
        </w:rPr>
        <w:t xml:space="preserve"> Biotechnologies), and 0.6 </w:t>
      </w:r>
      <w:r w:rsidRPr="0023655F">
        <w:rPr>
          <w:rFonts w:ascii="Symbol" w:hAnsi="Symbol" w:cstheme="minorHAnsi"/>
          <w:sz w:val="21"/>
          <w:szCs w:val="21"/>
          <w:u w:val="none"/>
        </w:rPr>
        <w:t></w:t>
      </w:r>
      <w:r w:rsidRPr="0023655F">
        <w:rPr>
          <w:rFonts w:asciiTheme="minorHAnsi" w:hAnsiTheme="minorHAnsi" w:cstheme="minorHAnsi"/>
          <w:sz w:val="21"/>
          <w:szCs w:val="21"/>
          <w:u w:val="none"/>
        </w:rPr>
        <w:t>l of S-</w:t>
      </w:r>
      <w:proofErr w:type="spellStart"/>
      <w:r w:rsidRPr="0023655F">
        <w:rPr>
          <w:rFonts w:asciiTheme="minorHAnsi" w:hAnsiTheme="minorHAnsi" w:cstheme="minorHAnsi"/>
          <w:sz w:val="21"/>
          <w:szCs w:val="21"/>
          <w:u w:val="none"/>
        </w:rPr>
        <w:t>HyNic</w:t>
      </w:r>
      <w:proofErr w:type="spellEnd"/>
      <w:r w:rsidRPr="0023655F">
        <w:rPr>
          <w:rFonts w:asciiTheme="minorHAnsi" w:hAnsiTheme="minorHAnsi" w:cstheme="minorHAnsi"/>
          <w:sz w:val="21"/>
          <w:szCs w:val="21"/>
          <w:u w:val="none"/>
        </w:rPr>
        <w:t xml:space="preserve">/DMF </w:t>
      </w:r>
      <w:r w:rsidRPr="0023655F">
        <w:rPr>
          <w:rFonts w:asciiTheme="minorHAnsi" w:hAnsiTheme="minorHAnsi" w:cstheme="minorHAnsi"/>
          <w:noProof/>
          <w:sz w:val="21"/>
          <w:szCs w:val="21"/>
          <w:u w:val="none"/>
        </w:rPr>
        <w:t>was added</w:t>
      </w:r>
      <w:r w:rsidRPr="0023655F">
        <w:rPr>
          <w:rFonts w:asciiTheme="minorHAnsi" w:hAnsiTheme="minorHAnsi" w:cstheme="minorHAnsi"/>
          <w:sz w:val="21"/>
          <w:szCs w:val="21"/>
          <w:u w:val="none"/>
        </w:rPr>
        <w:t xml:space="preserve"> to 100 </w:t>
      </w:r>
      <w:r w:rsidRPr="0023655F">
        <w:rPr>
          <w:rFonts w:ascii="Symbol" w:hAnsi="Symbol" w:cstheme="minorHAnsi"/>
          <w:sz w:val="21"/>
          <w:szCs w:val="21"/>
          <w:u w:val="none"/>
        </w:rPr>
        <w:t></w:t>
      </w:r>
      <w:r w:rsidRPr="0023655F">
        <w:rPr>
          <w:rFonts w:asciiTheme="minorHAnsi" w:hAnsiTheme="minorHAnsi" w:cstheme="minorHAnsi"/>
          <w:sz w:val="21"/>
          <w:szCs w:val="21"/>
          <w:u w:val="none"/>
        </w:rPr>
        <w:t xml:space="preserve">l of antibody solution (1 mg/ml). The antibody </w:t>
      </w:r>
      <w:r w:rsidRPr="0023655F">
        <w:rPr>
          <w:rFonts w:asciiTheme="minorHAnsi" w:hAnsiTheme="minorHAnsi" w:cstheme="minorHAnsi"/>
          <w:noProof/>
          <w:sz w:val="21"/>
          <w:szCs w:val="21"/>
          <w:u w:val="none"/>
        </w:rPr>
        <w:t>was incubated</w:t>
      </w:r>
      <w:r w:rsidRPr="0023655F">
        <w:rPr>
          <w:rFonts w:asciiTheme="minorHAnsi" w:hAnsiTheme="minorHAnsi" w:cstheme="minorHAnsi"/>
          <w:sz w:val="21"/>
          <w:szCs w:val="21"/>
          <w:u w:val="none"/>
        </w:rPr>
        <w:t xml:space="preserve"> for 2 hours at room temperature. Extra S-</w:t>
      </w:r>
      <w:proofErr w:type="spellStart"/>
      <w:r w:rsidRPr="0023655F">
        <w:rPr>
          <w:rFonts w:asciiTheme="minorHAnsi" w:hAnsiTheme="minorHAnsi" w:cstheme="minorHAnsi"/>
          <w:sz w:val="21"/>
          <w:szCs w:val="21"/>
          <w:u w:val="none"/>
        </w:rPr>
        <w:t>HyNic</w:t>
      </w:r>
      <w:proofErr w:type="spellEnd"/>
      <w:r w:rsidRPr="0023655F">
        <w:rPr>
          <w:rFonts w:asciiTheme="minorHAnsi" w:hAnsiTheme="minorHAnsi" w:cstheme="minorHAnsi"/>
          <w:sz w:val="21"/>
          <w:szCs w:val="21"/>
          <w:u w:val="none"/>
        </w:rPr>
        <w:t xml:space="preserve"> was removed using the </w:t>
      </w:r>
      <w:proofErr w:type="spellStart"/>
      <w:r w:rsidRPr="0023655F">
        <w:rPr>
          <w:rFonts w:asciiTheme="minorHAnsi" w:hAnsiTheme="minorHAnsi" w:cstheme="minorHAnsi"/>
          <w:sz w:val="21"/>
          <w:szCs w:val="21"/>
          <w:u w:val="none"/>
        </w:rPr>
        <w:t>Zeba</w:t>
      </w:r>
      <w:proofErr w:type="spellEnd"/>
      <w:r w:rsidRPr="0023655F">
        <w:rPr>
          <w:rFonts w:asciiTheme="minorHAnsi" w:hAnsiTheme="minorHAnsi" w:cstheme="minorHAnsi"/>
          <w:sz w:val="21"/>
          <w:szCs w:val="21"/>
          <w:u w:val="none"/>
        </w:rPr>
        <w:t xml:space="preserve"> Spin Desalting Column. </w:t>
      </w:r>
    </w:p>
    <w:p w14:paraId="226F9D1B" w14:textId="77777777" w:rsidR="00C27F5F" w:rsidRPr="0023655F" w:rsidRDefault="00C27F5F" w:rsidP="00C27F5F">
      <w:pPr>
        <w:pStyle w:val="SMSubheading"/>
        <w:spacing w:line="480" w:lineRule="auto"/>
        <w:ind w:firstLine="720"/>
        <w:jc w:val="both"/>
        <w:rPr>
          <w:rFonts w:asciiTheme="minorHAnsi" w:hAnsiTheme="minorHAnsi" w:cstheme="minorHAnsi"/>
          <w:sz w:val="21"/>
          <w:szCs w:val="21"/>
          <w:u w:val="none"/>
        </w:rPr>
      </w:pPr>
      <w:r w:rsidRPr="0023655F">
        <w:rPr>
          <w:rFonts w:asciiTheme="minorHAnsi" w:hAnsiTheme="minorHAnsi" w:cstheme="minorHAnsi"/>
          <w:noProof/>
          <w:sz w:val="21"/>
          <w:szCs w:val="21"/>
          <w:u w:val="none"/>
        </w:rPr>
        <w:t>To conjugate the DNA probe to the activated antibody</w:t>
      </w:r>
      <w:r w:rsidRPr="0023655F">
        <w:rPr>
          <w:rFonts w:asciiTheme="minorHAnsi" w:hAnsiTheme="minorHAnsi" w:cstheme="minorHAnsi"/>
          <w:sz w:val="21"/>
          <w:szCs w:val="21"/>
          <w:u w:val="none"/>
        </w:rPr>
        <w:t>, the heterobifunctional crosslinker N-succinimidyl-4-</w:t>
      </w:r>
      <w:r w:rsidRPr="0023655F">
        <w:rPr>
          <w:rFonts w:asciiTheme="minorHAnsi" w:hAnsiTheme="minorHAnsi" w:cstheme="minorHAnsi"/>
          <w:noProof/>
          <w:sz w:val="21"/>
          <w:szCs w:val="21"/>
          <w:u w:val="none"/>
        </w:rPr>
        <w:t>formyl benzamide</w:t>
      </w:r>
      <w:r w:rsidRPr="0023655F">
        <w:rPr>
          <w:rFonts w:asciiTheme="minorHAnsi" w:hAnsiTheme="minorHAnsi" w:cstheme="minorHAnsi"/>
          <w:sz w:val="21"/>
          <w:szCs w:val="21"/>
          <w:u w:val="none"/>
        </w:rPr>
        <w:t xml:space="preserve"> (S-4FB, S-1004-105, </w:t>
      </w:r>
      <w:proofErr w:type="spellStart"/>
      <w:r w:rsidRPr="0023655F">
        <w:rPr>
          <w:rFonts w:asciiTheme="minorHAnsi" w:hAnsiTheme="minorHAnsi" w:cstheme="minorHAnsi"/>
          <w:sz w:val="21"/>
          <w:szCs w:val="21"/>
          <w:u w:val="none"/>
        </w:rPr>
        <w:t>TriLink</w:t>
      </w:r>
      <w:proofErr w:type="spellEnd"/>
      <w:r w:rsidRPr="0023655F">
        <w:rPr>
          <w:rFonts w:asciiTheme="minorHAnsi" w:hAnsiTheme="minorHAnsi" w:cstheme="minorHAnsi"/>
          <w:sz w:val="21"/>
          <w:szCs w:val="21"/>
          <w:u w:val="none"/>
        </w:rPr>
        <w:t xml:space="preserve"> Biotechnologies) </w:t>
      </w:r>
      <w:r w:rsidRPr="0023655F">
        <w:rPr>
          <w:rFonts w:asciiTheme="minorHAnsi" w:hAnsiTheme="minorHAnsi" w:cstheme="minorHAnsi"/>
          <w:noProof/>
          <w:sz w:val="21"/>
          <w:szCs w:val="21"/>
          <w:u w:val="none"/>
        </w:rPr>
        <w:t>was introduced</w:t>
      </w:r>
      <w:r w:rsidRPr="0023655F">
        <w:rPr>
          <w:rFonts w:asciiTheme="minorHAnsi" w:hAnsiTheme="minorHAnsi" w:cstheme="minorHAnsi"/>
          <w:sz w:val="21"/>
          <w:szCs w:val="21"/>
          <w:u w:val="none"/>
        </w:rPr>
        <w:t xml:space="preserve"> into the DNA probe according to the procedure below. The DNA probes listed in </w:t>
      </w:r>
      <w:r w:rsidRPr="0023655F">
        <w:rPr>
          <w:rFonts w:asciiTheme="minorHAnsi" w:hAnsiTheme="minorHAnsi" w:cstheme="minorHAnsi"/>
          <w:b/>
          <w:sz w:val="21"/>
          <w:szCs w:val="21"/>
          <w:u w:val="none"/>
        </w:rPr>
        <w:t>Table S1</w:t>
      </w:r>
      <w:r w:rsidRPr="0023655F">
        <w:rPr>
          <w:rFonts w:asciiTheme="minorHAnsi" w:hAnsiTheme="minorHAnsi" w:cstheme="minorHAnsi"/>
          <w:sz w:val="21"/>
          <w:szCs w:val="21"/>
          <w:u w:val="none"/>
        </w:rPr>
        <w:t xml:space="preserve"> were synthesized with an </w:t>
      </w:r>
      <w:r w:rsidRPr="0023655F">
        <w:rPr>
          <w:rFonts w:asciiTheme="minorHAnsi" w:hAnsiTheme="minorHAnsi" w:cstheme="minorHAnsi"/>
          <w:noProof/>
          <w:sz w:val="21"/>
          <w:szCs w:val="21"/>
          <w:u w:val="none"/>
        </w:rPr>
        <w:t>amino</w:t>
      </w:r>
      <w:r w:rsidRPr="0023655F">
        <w:rPr>
          <w:rFonts w:asciiTheme="minorHAnsi" w:hAnsiTheme="minorHAnsi" w:cstheme="minorHAnsi"/>
          <w:sz w:val="21"/>
          <w:szCs w:val="21"/>
          <w:u w:val="none"/>
        </w:rPr>
        <w:t xml:space="preserve"> group at 5’ end with a C12 spacer (Integrated DNA Technologies). Twenty </w:t>
      </w:r>
      <w:r w:rsidRPr="0023655F">
        <w:rPr>
          <w:rFonts w:asciiTheme="minorHAnsi" w:hAnsiTheme="minorHAnsi" w:cstheme="minorHAnsi"/>
          <w:noProof/>
          <w:sz w:val="21"/>
          <w:szCs w:val="21"/>
          <w:u w:val="none"/>
        </w:rPr>
        <w:t>nanomoles</w:t>
      </w:r>
      <w:r w:rsidRPr="0023655F">
        <w:rPr>
          <w:rFonts w:asciiTheme="minorHAnsi" w:hAnsiTheme="minorHAnsi" w:cstheme="minorHAnsi"/>
          <w:sz w:val="21"/>
          <w:szCs w:val="21"/>
          <w:u w:val="none"/>
        </w:rPr>
        <w:t xml:space="preserve"> of the DNA probe </w:t>
      </w:r>
      <w:r w:rsidRPr="0023655F">
        <w:rPr>
          <w:rFonts w:asciiTheme="minorHAnsi" w:hAnsiTheme="minorHAnsi" w:cstheme="minorHAnsi"/>
          <w:noProof/>
          <w:sz w:val="21"/>
          <w:szCs w:val="21"/>
          <w:u w:val="none"/>
        </w:rPr>
        <w:t>was dissolved</w:t>
      </w:r>
      <w:r w:rsidRPr="0023655F">
        <w:rPr>
          <w:rFonts w:asciiTheme="minorHAnsi" w:hAnsiTheme="minorHAnsi" w:cstheme="minorHAnsi"/>
          <w:sz w:val="21"/>
          <w:szCs w:val="21"/>
          <w:u w:val="none"/>
        </w:rPr>
        <w:t xml:space="preserve"> into 20 </w:t>
      </w:r>
      <w:r w:rsidRPr="0023655F">
        <w:rPr>
          <w:rFonts w:ascii="Symbol" w:hAnsi="Symbol"/>
          <w:sz w:val="21"/>
          <w:szCs w:val="21"/>
          <w:u w:val="none"/>
        </w:rPr>
        <w:t></w:t>
      </w:r>
      <w:r w:rsidRPr="0023655F">
        <w:rPr>
          <w:rFonts w:asciiTheme="minorHAnsi" w:hAnsiTheme="minorHAnsi" w:cstheme="minorHAnsi"/>
          <w:sz w:val="21"/>
          <w:szCs w:val="21"/>
          <w:u w:val="none"/>
        </w:rPr>
        <w:t xml:space="preserve">l of 100 mM sodium phosphate/150 mM NaCl, pH8.0. S-4FB (1 mg) </w:t>
      </w:r>
      <w:r w:rsidRPr="0023655F">
        <w:rPr>
          <w:rFonts w:asciiTheme="minorHAnsi" w:hAnsiTheme="minorHAnsi" w:cstheme="minorHAnsi"/>
          <w:noProof/>
          <w:sz w:val="21"/>
          <w:szCs w:val="21"/>
          <w:u w:val="none"/>
        </w:rPr>
        <w:t>was dissolved</w:t>
      </w:r>
      <w:r w:rsidRPr="0023655F">
        <w:rPr>
          <w:rFonts w:asciiTheme="minorHAnsi" w:hAnsiTheme="minorHAnsi" w:cstheme="minorHAnsi"/>
          <w:sz w:val="21"/>
          <w:szCs w:val="21"/>
          <w:u w:val="none"/>
        </w:rPr>
        <w:t xml:space="preserve"> into 50</w:t>
      </w:r>
      <w:r w:rsidRPr="0023655F">
        <w:rPr>
          <w:sz w:val="21"/>
          <w:szCs w:val="21"/>
          <w:u w:val="none"/>
        </w:rPr>
        <w:t xml:space="preserve"> </w:t>
      </w:r>
      <w:r w:rsidRPr="0023655F">
        <w:rPr>
          <w:rFonts w:ascii="Symbol" w:hAnsi="Symbol"/>
          <w:sz w:val="21"/>
          <w:szCs w:val="21"/>
          <w:u w:val="none"/>
        </w:rPr>
        <w:t></w:t>
      </w:r>
      <w:r w:rsidRPr="0023655F">
        <w:rPr>
          <w:rFonts w:asciiTheme="minorHAnsi" w:hAnsiTheme="minorHAnsi" w:cstheme="minorHAnsi"/>
          <w:sz w:val="21"/>
          <w:szCs w:val="21"/>
          <w:u w:val="none"/>
        </w:rPr>
        <w:t xml:space="preserve">l </w:t>
      </w:r>
      <w:r w:rsidRPr="0023655F">
        <w:rPr>
          <w:rFonts w:asciiTheme="minorHAnsi" w:hAnsiTheme="minorHAnsi" w:cstheme="minorHAnsi"/>
          <w:sz w:val="21"/>
          <w:szCs w:val="21"/>
          <w:u w:val="none"/>
        </w:rPr>
        <w:lastRenderedPageBreak/>
        <w:t xml:space="preserve">of anhydrous DMF. Ten </w:t>
      </w:r>
      <w:r w:rsidRPr="0023655F">
        <w:rPr>
          <w:rFonts w:ascii="Symbol" w:hAnsi="Symbol"/>
          <w:sz w:val="21"/>
          <w:szCs w:val="21"/>
          <w:u w:val="none"/>
        </w:rPr>
        <w:t></w:t>
      </w:r>
      <w:r w:rsidRPr="0023655F">
        <w:rPr>
          <w:rFonts w:asciiTheme="minorHAnsi" w:hAnsiTheme="minorHAnsi" w:cstheme="minorHAnsi"/>
          <w:sz w:val="21"/>
          <w:szCs w:val="21"/>
          <w:u w:val="none"/>
        </w:rPr>
        <w:t xml:space="preserve">l of S-4FB/DMF was added to the DNA probe and incubated for 2 hours at room temperature. Extra S-4FB was removed using the </w:t>
      </w:r>
      <w:proofErr w:type="spellStart"/>
      <w:r w:rsidRPr="0023655F">
        <w:rPr>
          <w:rFonts w:asciiTheme="minorHAnsi" w:hAnsiTheme="minorHAnsi" w:cstheme="minorHAnsi"/>
          <w:sz w:val="21"/>
          <w:szCs w:val="21"/>
          <w:u w:val="none"/>
        </w:rPr>
        <w:t>Zeba</w:t>
      </w:r>
      <w:proofErr w:type="spellEnd"/>
      <w:r w:rsidRPr="0023655F">
        <w:rPr>
          <w:rFonts w:asciiTheme="minorHAnsi" w:hAnsiTheme="minorHAnsi" w:cstheme="minorHAnsi"/>
          <w:sz w:val="21"/>
          <w:szCs w:val="21"/>
          <w:u w:val="none"/>
        </w:rPr>
        <w:t xml:space="preserve"> Spin Desalting Column. </w:t>
      </w:r>
    </w:p>
    <w:p w14:paraId="2EEAE4C2" w14:textId="6B0BDE7A" w:rsidR="00C27F5F" w:rsidRPr="0023655F" w:rsidRDefault="00C27F5F" w:rsidP="00C27F5F">
      <w:pPr>
        <w:pStyle w:val="SMSubheading"/>
        <w:spacing w:line="480" w:lineRule="auto"/>
        <w:ind w:firstLine="720"/>
        <w:jc w:val="both"/>
        <w:rPr>
          <w:rFonts w:asciiTheme="minorHAnsi" w:hAnsiTheme="minorHAnsi" w:cstheme="minorHAnsi"/>
          <w:sz w:val="21"/>
          <w:szCs w:val="21"/>
          <w:u w:val="none"/>
        </w:rPr>
      </w:pPr>
      <w:r w:rsidRPr="0023655F">
        <w:rPr>
          <w:rFonts w:asciiTheme="minorHAnsi" w:hAnsiTheme="minorHAnsi" w:cstheme="minorHAnsi"/>
          <w:sz w:val="21"/>
          <w:szCs w:val="21"/>
          <w:u w:val="none"/>
        </w:rPr>
        <w:t xml:space="preserve">The activated antibody and the DNA probe were mixed and incubated overnight at room temperature. Unbound DNA probe was removed by </w:t>
      </w:r>
      <w:r w:rsidRPr="0023655F">
        <w:rPr>
          <w:rFonts w:asciiTheme="minorHAnsi" w:hAnsiTheme="minorHAnsi" w:cstheme="minorHAnsi"/>
          <w:noProof/>
          <w:sz w:val="21"/>
          <w:szCs w:val="21"/>
          <w:u w:val="none"/>
        </w:rPr>
        <w:t>Ultrafiltration</w:t>
      </w:r>
      <w:r w:rsidRPr="0023655F">
        <w:rPr>
          <w:rFonts w:asciiTheme="minorHAnsi" w:hAnsiTheme="minorHAnsi" w:cstheme="minorHAnsi"/>
          <w:sz w:val="21"/>
          <w:szCs w:val="21"/>
          <w:u w:val="none"/>
        </w:rPr>
        <w:t xml:space="preserve"> using </w:t>
      </w:r>
      <w:proofErr w:type="spellStart"/>
      <w:r w:rsidRPr="0023655F">
        <w:rPr>
          <w:rFonts w:asciiTheme="minorHAnsi" w:hAnsiTheme="minorHAnsi" w:cstheme="minorHAnsi"/>
          <w:sz w:val="21"/>
          <w:szCs w:val="21"/>
          <w:u w:val="none"/>
        </w:rPr>
        <w:t>Amicon</w:t>
      </w:r>
      <w:proofErr w:type="spellEnd"/>
      <w:r w:rsidRPr="0023655F">
        <w:rPr>
          <w:rFonts w:asciiTheme="minorHAnsi" w:hAnsiTheme="minorHAnsi" w:cstheme="minorHAnsi"/>
          <w:sz w:val="21"/>
          <w:szCs w:val="21"/>
          <w:u w:val="none"/>
        </w:rPr>
        <w:t xml:space="preserve"> Ultra (Molecular Cut Off 100 </w:t>
      </w:r>
      <w:proofErr w:type="spellStart"/>
      <w:r w:rsidRPr="0023655F">
        <w:rPr>
          <w:rFonts w:asciiTheme="minorHAnsi" w:hAnsiTheme="minorHAnsi" w:cstheme="minorHAnsi"/>
          <w:sz w:val="21"/>
          <w:szCs w:val="21"/>
          <w:u w:val="none"/>
        </w:rPr>
        <w:t>kDa</w:t>
      </w:r>
      <w:proofErr w:type="spellEnd"/>
      <w:r w:rsidRPr="0023655F">
        <w:rPr>
          <w:rFonts w:asciiTheme="minorHAnsi" w:hAnsiTheme="minorHAnsi" w:cstheme="minorHAnsi"/>
          <w:sz w:val="21"/>
          <w:szCs w:val="21"/>
          <w:u w:val="none"/>
        </w:rPr>
        <w:t xml:space="preserve">, UFC5010, Millipore), and the </w:t>
      </w:r>
      <w:r w:rsidRPr="0023655F">
        <w:rPr>
          <w:rFonts w:asciiTheme="minorHAnsi" w:hAnsiTheme="minorHAnsi" w:cstheme="minorHAnsi"/>
          <w:noProof/>
          <w:sz w:val="21"/>
          <w:szCs w:val="21"/>
          <w:u w:val="none"/>
        </w:rPr>
        <w:t>buffer</w:t>
      </w:r>
      <w:r w:rsidRPr="0023655F">
        <w:rPr>
          <w:rFonts w:asciiTheme="minorHAnsi" w:hAnsiTheme="minorHAnsi" w:cstheme="minorHAnsi"/>
          <w:sz w:val="21"/>
          <w:szCs w:val="21"/>
          <w:u w:val="none"/>
        </w:rPr>
        <w:t xml:space="preserve"> </w:t>
      </w:r>
      <w:r w:rsidRPr="0023655F">
        <w:rPr>
          <w:rFonts w:asciiTheme="minorHAnsi" w:hAnsiTheme="minorHAnsi" w:cstheme="minorHAnsi"/>
          <w:noProof/>
          <w:sz w:val="21"/>
          <w:szCs w:val="21"/>
          <w:u w:val="none"/>
        </w:rPr>
        <w:t>was exchanged</w:t>
      </w:r>
      <w:r w:rsidRPr="0023655F">
        <w:rPr>
          <w:rFonts w:asciiTheme="minorHAnsi" w:hAnsiTheme="minorHAnsi" w:cstheme="minorHAnsi"/>
          <w:sz w:val="21"/>
          <w:szCs w:val="21"/>
          <w:u w:val="none"/>
        </w:rPr>
        <w:t xml:space="preserve"> to </w:t>
      </w:r>
      <w:bookmarkStart w:id="37" w:name="_Hlk533012756"/>
      <w:r w:rsidRPr="0023655F">
        <w:rPr>
          <w:rFonts w:asciiTheme="minorHAnsi" w:hAnsiTheme="minorHAnsi" w:cstheme="minorHAnsi"/>
          <w:sz w:val="21"/>
          <w:szCs w:val="21"/>
          <w:u w:val="none"/>
        </w:rPr>
        <w:t>TBS</w:t>
      </w:r>
      <w:bookmarkEnd w:id="37"/>
      <w:r w:rsidRPr="0023655F">
        <w:rPr>
          <w:rFonts w:asciiTheme="minorHAnsi" w:hAnsiTheme="minorHAnsi" w:cstheme="minorHAnsi"/>
          <w:sz w:val="21"/>
          <w:szCs w:val="21"/>
          <w:u w:val="none"/>
        </w:rPr>
        <w:t xml:space="preserve"> containing 50% </w:t>
      </w:r>
      <w:bookmarkStart w:id="38" w:name="_Hlk533012769"/>
      <w:r w:rsidRPr="0023655F">
        <w:rPr>
          <w:rFonts w:asciiTheme="minorHAnsi" w:hAnsiTheme="minorHAnsi" w:cstheme="minorHAnsi"/>
          <w:sz w:val="21"/>
          <w:szCs w:val="21"/>
          <w:u w:val="none"/>
        </w:rPr>
        <w:t>glycerol</w:t>
      </w:r>
      <w:bookmarkEnd w:id="38"/>
      <w:r w:rsidRPr="0023655F">
        <w:rPr>
          <w:rFonts w:asciiTheme="minorHAnsi" w:hAnsiTheme="minorHAnsi" w:cstheme="minorHAnsi"/>
          <w:sz w:val="21"/>
          <w:szCs w:val="21"/>
          <w:u w:val="none"/>
        </w:rPr>
        <w:t xml:space="preserve">, 5 mM </w:t>
      </w:r>
      <w:bookmarkStart w:id="39" w:name="_Hlk533012791"/>
      <w:r w:rsidRPr="0023655F">
        <w:rPr>
          <w:rFonts w:asciiTheme="minorHAnsi" w:hAnsiTheme="minorHAnsi" w:cstheme="minorHAnsi"/>
          <w:sz w:val="21"/>
          <w:szCs w:val="21"/>
          <w:u w:val="none"/>
        </w:rPr>
        <w:t>EDTA</w:t>
      </w:r>
      <w:bookmarkEnd w:id="39"/>
      <w:r w:rsidRPr="0023655F">
        <w:rPr>
          <w:rFonts w:asciiTheme="minorHAnsi" w:hAnsiTheme="minorHAnsi" w:cstheme="minorHAnsi"/>
          <w:sz w:val="21"/>
          <w:szCs w:val="21"/>
          <w:u w:val="none"/>
        </w:rPr>
        <w:t xml:space="preserve"> and 5% </w:t>
      </w:r>
      <w:bookmarkStart w:id="40" w:name="_Hlk533012805"/>
      <w:r w:rsidRPr="0023655F">
        <w:rPr>
          <w:rFonts w:asciiTheme="minorHAnsi" w:hAnsiTheme="minorHAnsi" w:cstheme="minorHAnsi"/>
          <w:sz w:val="21"/>
          <w:szCs w:val="21"/>
          <w:u w:val="none"/>
          <w:lang w:eastAsia="ja-JP"/>
        </w:rPr>
        <w:t>BSA</w:t>
      </w:r>
      <w:bookmarkEnd w:id="40"/>
      <w:r w:rsidRPr="0023655F">
        <w:rPr>
          <w:rFonts w:asciiTheme="minorHAnsi" w:hAnsiTheme="minorHAnsi" w:cstheme="minorHAnsi"/>
          <w:sz w:val="21"/>
          <w:szCs w:val="21"/>
          <w:u w:val="none"/>
          <w:lang w:eastAsia="ja-JP"/>
        </w:rPr>
        <w:t>.</w:t>
      </w:r>
      <w:r w:rsidRPr="0023655F">
        <w:rPr>
          <w:rFonts w:asciiTheme="minorHAnsi" w:hAnsiTheme="minorHAnsi" w:cstheme="minorHAnsi"/>
          <w:sz w:val="21"/>
          <w:szCs w:val="21"/>
          <w:u w:val="none"/>
        </w:rPr>
        <w:t xml:space="preserve"> Antibody concentration is measured by </w:t>
      </w:r>
      <w:bookmarkStart w:id="41" w:name="_Hlk533012852"/>
      <w:r w:rsidRPr="0023655F">
        <w:rPr>
          <w:rFonts w:asciiTheme="minorHAnsi" w:hAnsiTheme="minorHAnsi" w:cstheme="minorHAnsi"/>
          <w:sz w:val="21"/>
          <w:szCs w:val="21"/>
          <w:u w:val="none"/>
        </w:rPr>
        <w:t>Sandwich ELISA</w:t>
      </w:r>
      <w:r w:rsidRPr="0023655F">
        <w:rPr>
          <w:rFonts w:asciiTheme="minorHAnsi" w:hAnsiTheme="minorHAnsi" w:cstheme="minorHAnsi"/>
          <w:sz w:val="21"/>
          <w:szCs w:val="21"/>
        </w:rPr>
        <w:t xml:space="preserve"> </w:t>
      </w:r>
      <w:bookmarkEnd w:id="41"/>
      <w:r w:rsidRPr="0023655F">
        <w:rPr>
          <w:rFonts w:asciiTheme="minorHAnsi" w:hAnsiTheme="minorHAnsi" w:cstheme="minorHAnsi"/>
          <w:sz w:val="21"/>
          <w:szCs w:val="21"/>
          <w:u w:val="none"/>
        </w:rPr>
        <w:fldChar w:fldCharType="begin"/>
      </w:r>
      <w:r w:rsidR="0089160E">
        <w:rPr>
          <w:rFonts w:asciiTheme="minorHAnsi" w:hAnsiTheme="minorHAnsi" w:cstheme="minorHAnsi"/>
          <w:sz w:val="21"/>
          <w:szCs w:val="21"/>
          <w:u w:val="none"/>
        </w:rPr>
        <w:instrText xml:space="preserve"> ADDIN EN.CITE &lt;EndNote&gt;&lt;Cite&gt;&lt;Author&gt;Weiland&lt;/Author&gt;&lt;Year&gt;1978&lt;/Year&gt;&lt;RecNum&gt;70&lt;/RecNum&gt;&lt;DisplayText&gt;&lt;style face="superscript"&gt;45&lt;/style&gt;&lt;/DisplayText&gt;&lt;record&gt;&lt;rec-number&gt;70&lt;/rec-number&gt;&lt;foreign-keys&gt;&lt;key app="EN" db-id="p0rwf0wwa2x5dqef9xlxp2ro2vw5swtws2xv" timestamp="1579195615"&gt;70&lt;/key&gt;&lt;/foreign-keys&gt;&lt;ref-type name="Journal Article"&gt;17&lt;/ref-type&gt;&lt;contributors&gt;&lt;authors&gt;&lt;author&gt;Weiland, G.&lt;/author&gt;&lt;author&gt;zu Dohna, H. G.&lt;/author&gt;&lt;/authors&gt;&lt;/contributors&gt;&lt;titles&gt;&lt;title&gt;[The suitability of the enzyme-linked immunosorbent assay (ELISA) for the demonstration of babesia antibodies in hyperimmune serums with the use of ectoantigens]&lt;/title&gt;&lt;secondary-title&gt;Berl Munch Tierarztl Wochenschr&lt;/secondary-title&gt;&lt;/titles&gt;&lt;periodical&gt;&lt;full-title&gt;Berl Munch Tierarztl Wochenschr&lt;/full-title&gt;&lt;/periodical&gt;&lt;pages&gt;33-5&lt;/pages&gt;&lt;volume&gt;91&lt;/volume&gt;&lt;number&gt;2&lt;/number&gt;&lt;edition&gt;1978/01/15&lt;/edition&gt;&lt;keywords&gt;&lt;keyword&gt;Animals&lt;/keyword&gt;&lt;keyword&gt;Antibodies/*analysis&lt;/keyword&gt;&lt;keyword&gt;Babesia/*immunology&lt;/keyword&gt;&lt;keyword&gt;Cross Reactions&lt;/keyword&gt;&lt;keyword&gt;Dogs&lt;/keyword&gt;&lt;keyword&gt;Enzyme-Linked Immunosorbent Assay&lt;/keyword&gt;&lt;keyword&gt;Immune Sera&lt;/keyword&gt;&lt;keyword&gt;Mice&lt;/keyword&gt;&lt;keyword&gt;Rabbits&lt;/keyword&gt;&lt;/keywords&gt;&lt;dates&gt;&lt;year&gt;1978&lt;/year&gt;&lt;pub-dates&gt;&lt;date&gt;Jan 15&lt;/date&gt;&lt;/pub-dates&gt;&lt;/dates&gt;&lt;orig-pub&gt;Die Brauchbarkeit des Enzyme-linked Immunosorbent Assay (ELISA) zum Nachweis von Babesien-Antikorpern in Hochimmunseren mit Hilfe von Ektoantigenen.&lt;/orig-pub&gt;&lt;isbn&gt;0005-9366 (Print)&amp;#xD;0005-9366 (Linking)&lt;/isbn&gt;&lt;accession-num&gt;623620&lt;/accession-num&gt;&lt;urls&gt;&lt;related-urls&gt;&lt;url&gt;https://www.ncbi.nlm.nih.gov/pubmed/623620&lt;/url&gt;&lt;/related-urls&gt;&lt;/urls&gt;&lt;/record&gt;&lt;/Cite&gt;&lt;/EndNote&gt;</w:instrText>
      </w:r>
      <w:r w:rsidRPr="0023655F">
        <w:rPr>
          <w:rFonts w:asciiTheme="minorHAnsi" w:hAnsiTheme="minorHAnsi" w:cstheme="minorHAnsi"/>
          <w:sz w:val="21"/>
          <w:szCs w:val="21"/>
          <w:u w:val="none"/>
        </w:rPr>
        <w:fldChar w:fldCharType="separate"/>
      </w:r>
      <w:r w:rsidR="0089160E" w:rsidRPr="0089160E">
        <w:rPr>
          <w:rFonts w:asciiTheme="minorHAnsi" w:hAnsiTheme="minorHAnsi" w:cstheme="minorHAnsi"/>
          <w:noProof/>
          <w:sz w:val="21"/>
          <w:szCs w:val="21"/>
          <w:u w:val="none"/>
          <w:vertAlign w:val="superscript"/>
        </w:rPr>
        <w:t>45</w:t>
      </w:r>
      <w:r w:rsidRPr="0023655F">
        <w:rPr>
          <w:rFonts w:asciiTheme="minorHAnsi" w:hAnsiTheme="minorHAnsi" w:cstheme="minorHAnsi"/>
          <w:sz w:val="21"/>
          <w:szCs w:val="21"/>
          <w:u w:val="none"/>
        </w:rPr>
        <w:fldChar w:fldCharType="end"/>
      </w:r>
      <w:r w:rsidRPr="0023655F">
        <w:rPr>
          <w:rFonts w:asciiTheme="minorHAnsi" w:hAnsiTheme="minorHAnsi" w:cstheme="minorHAnsi"/>
          <w:color w:val="FF0000"/>
          <w:sz w:val="21"/>
          <w:szCs w:val="21"/>
          <w:u w:val="none"/>
        </w:rPr>
        <w:t xml:space="preserve"> </w:t>
      </w:r>
      <w:r w:rsidRPr="0023655F">
        <w:rPr>
          <w:rFonts w:asciiTheme="minorHAnsi" w:hAnsiTheme="minorHAnsi" w:cstheme="minorHAnsi"/>
          <w:sz w:val="21"/>
          <w:szCs w:val="21"/>
          <w:u w:val="none"/>
        </w:rPr>
        <w:t xml:space="preserve">using a </w:t>
      </w:r>
      <w:r w:rsidRPr="0023655F">
        <w:rPr>
          <w:rFonts w:asciiTheme="minorHAnsi" w:hAnsiTheme="minorHAnsi" w:cstheme="minorHAnsi"/>
          <w:noProof/>
          <w:sz w:val="21"/>
          <w:szCs w:val="21"/>
          <w:u w:val="none"/>
        </w:rPr>
        <w:t>standard</w:t>
      </w:r>
      <w:r w:rsidRPr="0023655F">
        <w:rPr>
          <w:rFonts w:asciiTheme="minorHAnsi" w:hAnsiTheme="minorHAnsi" w:cstheme="minorHAnsi"/>
          <w:sz w:val="21"/>
          <w:szCs w:val="21"/>
          <w:u w:val="none"/>
        </w:rPr>
        <w:t xml:space="preserve"> curve of rabbit IgG, and antibody concentration </w:t>
      </w:r>
      <w:r w:rsidRPr="0023655F">
        <w:rPr>
          <w:rFonts w:asciiTheme="minorHAnsi" w:hAnsiTheme="minorHAnsi" w:cstheme="minorHAnsi"/>
          <w:noProof/>
          <w:sz w:val="21"/>
          <w:szCs w:val="21"/>
          <w:u w:val="none"/>
        </w:rPr>
        <w:t>was adjusted</w:t>
      </w:r>
      <w:r w:rsidRPr="0023655F">
        <w:rPr>
          <w:rFonts w:asciiTheme="minorHAnsi" w:hAnsiTheme="minorHAnsi" w:cstheme="minorHAnsi"/>
          <w:sz w:val="21"/>
          <w:szCs w:val="21"/>
          <w:u w:val="none"/>
        </w:rPr>
        <w:t xml:space="preserve"> to 1 mg/ml. The antibody conjugated to the DNA probe </w:t>
      </w:r>
      <w:r w:rsidRPr="0023655F">
        <w:rPr>
          <w:rFonts w:asciiTheme="minorHAnsi" w:hAnsiTheme="minorHAnsi" w:cstheme="minorHAnsi"/>
          <w:noProof/>
          <w:sz w:val="21"/>
          <w:szCs w:val="21"/>
          <w:u w:val="none"/>
        </w:rPr>
        <w:t>was stored</w:t>
      </w:r>
      <w:r w:rsidRPr="0023655F">
        <w:rPr>
          <w:rFonts w:asciiTheme="minorHAnsi" w:hAnsiTheme="minorHAnsi" w:cstheme="minorHAnsi"/>
          <w:sz w:val="21"/>
          <w:szCs w:val="21"/>
          <w:u w:val="none"/>
        </w:rPr>
        <w:t xml:space="preserve"> at -20°C until use.</w:t>
      </w:r>
    </w:p>
    <w:p w14:paraId="0456B90D" w14:textId="77777777" w:rsidR="00C27F5F" w:rsidRPr="007A08C5" w:rsidRDefault="00C27F5F" w:rsidP="00C27F5F">
      <w:pPr>
        <w:pStyle w:val="SMSubheading"/>
        <w:spacing w:line="480" w:lineRule="auto"/>
        <w:rPr>
          <w:u w:val="none"/>
        </w:rPr>
      </w:pPr>
    </w:p>
    <w:p w14:paraId="0E05E1A5" w14:textId="77777777" w:rsidR="00C27F5F" w:rsidRPr="002004E3" w:rsidRDefault="00C27F5F" w:rsidP="00C27F5F">
      <w:pPr>
        <w:pStyle w:val="SMSubheading"/>
        <w:spacing w:line="480" w:lineRule="auto"/>
        <w:rPr>
          <w:rFonts w:asciiTheme="minorHAnsi" w:hAnsiTheme="minorHAnsi" w:cstheme="minorHAnsi"/>
          <w:b/>
          <w:sz w:val="21"/>
          <w:szCs w:val="21"/>
          <w:u w:val="single"/>
        </w:rPr>
      </w:pPr>
      <w:bookmarkStart w:id="42" w:name="_Hlk532228468"/>
      <w:r w:rsidRPr="002004E3">
        <w:rPr>
          <w:rFonts w:asciiTheme="minorHAnsi" w:hAnsiTheme="minorHAnsi" w:cstheme="minorHAnsi"/>
          <w:b/>
          <w:sz w:val="21"/>
          <w:szCs w:val="21"/>
          <w:u w:val="single"/>
        </w:rPr>
        <w:t>Preparation of reusable single cells</w:t>
      </w:r>
    </w:p>
    <w:bookmarkEnd w:id="42"/>
    <w:p w14:paraId="40F6E184" w14:textId="0CBC0AED" w:rsidR="00C27F5F" w:rsidRPr="00411FA2" w:rsidRDefault="00C27F5F" w:rsidP="0089160E">
      <w:pPr>
        <w:pStyle w:val="SMText"/>
        <w:spacing w:line="480" w:lineRule="auto"/>
        <w:ind w:firstLine="0"/>
        <w:jc w:val="both"/>
        <w:rPr>
          <w:rFonts w:asciiTheme="minorHAnsi" w:hAnsiTheme="minorHAnsi" w:cstheme="minorHAnsi"/>
          <w:sz w:val="21"/>
          <w:szCs w:val="21"/>
        </w:rPr>
      </w:pPr>
      <w:r w:rsidRPr="00411FA2">
        <w:rPr>
          <w:rFonts w:asciiTheme="minorHAnsi" w:hAnsiTheme="minorHAnsi" w:cstheme="minorHAnsi"/>
          <w:sz w:val="21"/>
          <w:szCs w:val="21"/>
        </w:rPr>
        <w:t xml:space="preserve">K562 cells were harvested by centrifuging at 1,200 x g for 5 min and washed with PBS. The cells </w:t>
      </w:r>
      <w:r w:rsidRPr="00411FA2">
        <w:rPr>
          <w:rFonts w:asciiTheme="minorHAnsi" w:hAnsiTheme="minorHAnsi" w:cstheme="minorHAnsi"/>
          <w:noProof/>
          <w:sz w:val="21"/>
          <w:szCs w:val="21"/>
        </w:rPr>
        <w:t>were treated</w:t>
      </w:r>
      <w:r w:rsidRPr="00411FA2">
        <w:rPr>
          <w:rFonts w:asciiTheme="minorHAnsi" w:hAnsiTheme="minorHAnsi" w:cstheme="minorHAnsi"/>
          <w:sz w:val="21"/>
          <w:szCs w:val="21"/>
        </w:rPr>
        <w:t xml:space="preserve"> with one of the following </w:t>
      </w:r>
      <w:r w:rsidRPr="00411FA2">
        <w:rPr>
          <w:rFonts w:asciiTheme="minorHAnsi" w:hAnsiTheme="minorHAnsi" w:cstheme="minorHAnsi"/>
          <w:noProof/>
          <w:sz w:val="21"/>
          <w:szCs w:val="21"/>
        </w:rPr>
        <w:t>solutions</w:t>
      </w:r>
      <w:r w:rsidRPr="00411FA2">
        <w:rPr>
          <w:rFonts w:asciiTheme="minorHAnsi" w:hAnsiTheme="minorHAnsi" w:cstheme="minorHAnsi"/>
          <w:sz w:val="21"/>
          <w:szCs w:val="21"/>
        </w:rPr>
        <w:t xml:space="preserve">: PBS only, PBS containing 4% paraformaldehyde (PFA, 15713, Electron Microscopy Sciences), PBS containing 5% acrylamide and 4% PFA, PBS containing 20% acrylamide and 4% PFA, or PBS containing 28% acrylamide and 4% PFA. After 1-hour incubation, the cells </w:t>
      </w:r>
      <w:r w:rsidRPr="00411FA2">
        <w:rPr>
          <w:rFonts w:asciiTheme="minorHAnsi" w:hAnsiTheme="minorHAnsi" w:cstheme="minorHAnsi"/>
          <w:noProof/>
          <w:sz w:val="21"/>
          <w:szCs w:val="21"/>
        </w:rPr>
        <w:t>were washed</w:t>
      </w:r>
      <w:r w:rsidRPr="00411FA2">
        <w:rPr>
          <w:rFonts w:asciiTheme="minorHAnsi" w:hAnsiTheme="minorHAnsi" w:cstheme="minorHAnsi"/>
          <w:sz w:val="21"/>
          <w:szCs w:val="21"/>
        </w:rPr>
        <w:t xml:space="preserve"> with TBS containing 2.5% BSA. Individual cells </w:t>
      </w:r>
      <w:r w:rsidRPr="00411FA2">
        <w:rPr>
          <w:rFonts w:asciiTheme="minorHAnsi" w:hAnsiTheme="minorHAnsi" w:cstheme="minorHAnsi"/>
          <w:noProof/>
          <w:sz w:val="21"/>
          <w:szCs w:val="21"/>
        </w:rPr>
        <w:t>were transferred</w:t>
      </w:r>
      <w:r w:rsidRPr="00411FA2">
        <w:rPr>
          <w:rFonts w:asciiTheme="minorHAnsi" w:hAnsiTheme="minorHAnsi" w:cstheme="minorHAnsi"/>
          <w:sz w:val="21"/>
          <w:szCs w:val="21"/>
        </w:rPr>
        <w:t xml:space="preserve"> into a 0.2 ml tube containing 3</w:t>
      </w:r>
      <w:r w:rsidRPr="00411FA2">
        <w:rPr>
          <w:sz w:val="21"/>
          <w:szCs w:val="21"/>
        </w:rPr>
        <w:t xml:space="preserve"> </w:t>
      </w:r>
      <w:r w:rsidRPr="00411FA2">
        <w:rPr>
          <w:rFonts w:ascii="Symbol" w:hAnsi="Symbol"/>
          <w:sz w:val="21"/>
          <w:szCs w:val="21"/>
        </w:rPr>
        <w:t></w:t>
      </w:r>
      <w:r w:rsidRPr="00411FA2">
        <w:rPr>
          <w:rFonts w:asciiTheme="minorHAnsi" w:hAnsiTheme="minorHAnsi" w:cstheme="minorHAnsi"/>
          <w:sz w:val="21"/>
          <w:szCs w:val="21"/>
        </w:rPr>
        <w:t xml:space="preserve">l/tube of the acrylamide solution </w:t>
      </w:r>
      <w:r w:rsidR="00411FA2" w:rsidRPr="00411FA2">
        <w:rPr>
          <w:rFonts w:asciiTheme="minorHAnsi" w:hAnsiTheme="minorHAnsi" w:cstheme="minorHAnsi"/>
          <w:sz w:val="21"/>
          <w:szCs w:val="21"/>
        </w:rPr>
        <w:t>[PBS containing 3.88% (w/v) Acrylamide (01697-500ML, Sigma-Aldrich), 0.12% (w/v) Bis-acrylamide (M1533-25ML, Sigma-Aldrich) and 1% (w/v) ammonium persulfate (A3678-25G, Sigma-Aldrich)]</w:t>
      </w:r>
      <w:r w:rsidR="00411FA2">
        <w:rPr>
          <w:rFonts w:asciiTheme="minorHAnsi" w:hAnsiTheme="minorHAnsi" w:cstheme="minorHAnsi"/>
          <w:sz w:val="21"/>
          <w:szCs w:val="21"/>
        </w:rPr>
        <w:t xml:space="preserve"> </w:t>
      </w:r>
      <w:r w:rsidRPr="00411FA2">
        <w:rPr>
          <w:rFonts w:asciiTheme="minorHAnsi" w:hAnsiTheme="minorHAnsi" w:cstheme="minorHAnsi"/>
          <w:sz w:val="21"/>
          <w:szCs w:val="21"/>
        </w:rPr>
        <w:t xml:space="preserve">using ALS </w:t>
      </w:r>
      <w:proofErr w:type="spellStart"/>
      <w:r w:rsidRPr="00411FA2">
        <w:rPr>
          <w:rFonts w:asciiTheme="minorHAnsi" w:hAnsiTheme="minorHAnsi" w:cstheme="minorHAnsi"/>
          <w:sz w:val="21"/>
          <w:szCs w:val="21"/>
        </w:rPr>
        <w:t>CellCelector</w:t>
      </w:r>
      <w:proofErr w:type="spellEnd"/>
      <w:r w:rsidRPr="00411FA2">
        <w:rPr>
          <w:rFonts w:asciiTheme="minorHAnsi" w:hAnsiTheme="minorHAnsi" w:cstheme="minorHAnsi"/>
          <w:sz w:val="21"/>
          <w:szCs w:val="21"/>
        </w:rPr>
        <w:t xml:space="preserve"> (ALS Automated Lab Solutions) or </w:t>
      </w:r>
      <w:proofErr w:type="spellStart"/>
      <w:r w:rsidRPr="00411FA2">
        <w:rPr>
          <w:rFonts w:asciiTheme="minorHAnsi" w:hAnsiTheme="minorHAnsi" w:cstheme="minorHAnsi"/>
          <w:sz w:val="21"/>
          <w:szCs w:val="21"/>
        </w:rPr>
        <w:t>PicoPipet</w:t>
      </w:r>
      <w:proofErr w:type="spellEnd"/>
      <w:r w:rsidRPr="00411FA2">
        <w:rPr>
          <w:rFonts w:asciiTheme="minorHAnsi" w:hAnsiTheme="minorHAnsi" w:cstheme="minorHAnsi"/>
          <w:sz w:val="21"/>
          <w:szCs w:val="21"/>
        </w:rPr>
        <w:t xml:space="preserve"> with a </w:t>
      </w:r>
      <w:r w:rsidRPr="00411FA2">
        <w:rPr>
          <w:rFonts w:asciiTheme="minorHAnsi" w:hAnsiTheme="minorHAnsi" w:cstheme="minorHAnsi"/>
          <w:noProof/>
          <w:sz w:val="21"/>
          <w:szCs w:val="21"/>
          <w:lang w:eastAsia="ja-JP"/>
        </w:rPr>
        <w:t>micromanipulator</w:t>
      </w:r>
      <w:r w:rsidRPr="00411FA2">
        <w:rPr>
          <w:rFonts w:asciiTheme="minorHAnsi" w:hAnsiTheme="minorHAnsi" w:cstheme="minorHAnsi"/>
          <w:sz w:val="21"/>
          <w:szCs w:val="21"/>
        </w:rPr>
        <w:t xml:space="preserve"> (</w:t>
      </w:r>
      <w:proofErr w:type="spellStart"/>
      <w:r w:rsidRPr="00411FA2">
        <w:rPr>
          <w:rFonts w:asciiTheme="minorHAnsi" w:hAnsiTheme="minorHAnsi" w:cstheme="minorHAnsi"/>
          <w:sz w:val="21"/>
          <w:szCs w:val="21"/>
        </w:rPr>
        <w:t>Nepa</w:t>
      </w:r>
      <w:proofErr w:type="spellEnd"/>
      <w:r w:rsidRPr="00411FA2">
        <w:rPr>
          <w:rFonts w:asciiTheme="minorHAnsi" w:hAnsiTheme="minorHAnsi" w:cstheme="minorHAnsi"/>
          <w:sz w:val="21"/>
          <w:szCs w:val="21"/>
        </w:rPr>
        <w:t xml:space="preserve"> Gene) under microscopy. Fifty</w:t>
      </w:r>
      <w:r w:rsidRPr="00411FA2">
        <w:rPr>
          <w:sz w:val="21"/>
          <w:szCs w:val="21"/>
        </w:rPr>
        <w:t xml:space="preserve"> </w:t>
      </w:r>
      <w:r w:rsidRPr="00411FA2">
        <w:rPr>
          <w:rFonts w:ascii="Symbol" w:hAnsi="Symbol"/>
          <w:sz w:val="21"/>
          <w:szCs w:val="21"/>
        </w:rPr>
        <w:t></w:t>
      </w:r>
      <w:r w:rsidRPr="00411FA2">
        <w:rPr>
          <w:rFonts w:asciiTheme="minorHAnsi" w:hAnsiTheme="minorHAnsi" w:cstheme="minorHAnsi"/>
          <w:sz w:val="21"/>
          <w:szCs w:val="21"/>
        </w:rPr>
        <w:t xml:space="preserve">l of mineral oil containing 0.2% TEMED </w:t>
      </w:r>
      <w:r w:rsidRPr="00411FA2">
        <w:rPr>
          <w:rFonts w:asciiTheme="minorHAnsi" w:hAnsiTheme="minorHAnsi" w:cstheme="minorHAnsi"/>
          <w:noProof/>
          <w:sz w:val="21"/>
          <w:szCs w:val="21"/>
        </w:rPr>
        <w:t>was added</w:t>
      </w:r>
      <w:r w:rsidRPr="00411FA2">
        <w:rPr>
          <w:rFonts w:asciiTheme="minorHAnsi" w:hAnsiTheme="minorHAnsi" w:cstheme="minorHAnsi"/>
          <w:sz w:val="21"/>
          <w:szCs w:val="21"/>
        </w:rPr>
        <w:t xml:space="preserve"> to the 0.2 ml tube. Polymerization </w:t>
      </w:r>
      <w:r w:rsidRPr="00411FA2">
        <w:rPr>
          <w:rFonts w:asciiTheme="minorHAnsi" w:hAnsiTheme="minorHAnsi" w:cstheme="minorHAnsi"/>
          <w:noProof/>
          <w:sz w:val="21"/>
          <w:szCs w:val="21"/>
        </w:rPr>
        <w:t>was performed</w:t>
      </w:r>
      <w:r w:rsidRPr="00411FA2">
        <w:rPr>
          <w:rFonts w:asciiTheme="minorHAnsi" w:hAnsiTheme="minorHAnsi" w:cstheme="minorHAnsi"/>
          <w:sz w:val="21"/>
          <w:szCs w:val="21"/>
        </w:rPr>
        <w:t xml:space="preserve"> at room temperature for 1 hour. A cell </w:t>
      </w:r>
      <w:r w:rsidRPr="00411FA2">
        <w:rPr>
          <w:rFonts w:asciiTheme="minorHAnsi" w:hAnsiTheme="minorHAnsi" w:cstheme="minorHAnsi"/>
          <w:noProof/>
          <w:sz w:val="21"/>
          <w:szCs w:val="21"/>
        </w:rPr>
        <w:t>was embedded</w:t>
      </w:r>
      <w:r w:rsidRPr="00411FA2">
        <w:rPr>
          <w:rFonts w:asciiTheme="minorHAnsi" w:hAnsiTheme="minorHAnsi" w:cstheme="minorHAnsi"/>
          <w:sz w:val="21"/>
          <w:szCs w:val="21"/>
        </w:rPr>
        <w:t xml:space="preserve"> into the outside layer of the two-layered acrylamide bead. The cell </w:t>
      </w:r>
      <w:r w:rsidRPr="00411FA2">
        <w:rPr>
          <w:rFonts w:asciiTheme="minorHAnsi" w:hAnsiTheme="minorHAnsi" w:cstheme="minorHAnsi"/>
          <w:noProof/>
          <w:sz w:val="21"/>
          <w:szCs w:val="21"/>
        </w:rPr>
        <w:t>was stained</w:t>
      </w:r>
      <w:r w:rsidRPr="00411FA2">
        <w:rPr>
          <w:rFonts w:asciiTheme="minorHAnsi" w:hAnsiTheme="minorHAnsi" w:cstheme="minorHAnsi"/>
          <w:sz w:val="21"/>
          <w:szCs w:val="21"/>
        </w:rPr>
        <w:t xml:space="preserve"> with SYBR Gold (S11494, Thermo Fisher Scientific), </w:t>
      </w:r>
      <w:r w:rsidRPr="00411FA2">
        <w:rPr>
          <w:rFonts w:asciiTheme="minorHAnsi" w:hAnsiTheme="minorHAnsi" w:cstheme="minorHAnsi"/>
          <w:noProof/>
          <w:sz w:val="21"/>
          <w:szCs w:val="21"/>
        </w:rPr>
        <w:t>and</w:t>
      </w:r>
      <w:r w:rsidRPr="00411FA2">
        <w:rPr>
          <w:rFonts w:asciiTheme="minorHAnsi" w:hAnsiTheme="minorHAnsi" w:cstheme="minorHAnsi"/>
          <w:sz w:val="21"/>
          <w:szCs w:val="21"/>
        </w:rPr>
        <w:t xml:space="preserve"> the </w:t>
      </w:r>
      <w:r w:rsidRPr="00411FA2">
        <w:rPr>
          <w:rFonts w:asciiTheme="minorHAnsi" w:hAnsiTheme="minorHAnsi" w:cstheme="minorHAnsi"/>
          <w:noProof/>
          <w:sz w:val="21"/>
          <w:szCs w:val="21"/>
        </w:rPr>
        <w:t>presence</w:t>
      </w:r>
      <w:r w:rsidRPr="00411FA2">
        <w:rPr>
          <w:rFonts w:asciiTheme="minorHAnsi" w:hAnsiTheme="minorHAnsi" w:cstheme="minorHAnsi"/>
          <w:sz w:val="21"/>
          <w:szCs w:val="21"/>
        </w:rPr>
        <w:t xml:space="preserve"> of a single cell was confirmed using fluorescent microscopy </w:t>
      </w:r>
      <w:r w:rsidRPr="00411FA2">
        <w:rPr>
          <w:rFonts w:asciiTheme="minorHAnsi" w:hAnsiTheme="minorHAnsi" w:cstheme="minorHAnsi"/>
          <w:color w:val="000000" w:themeColor="text1"/>
          <w:sz w:val="21"/>
          <w:szCs w:val="21"/>
        </w:rPr>
        <w:t>(</w:t>
      </w:r>
      <w:r w:rsidRPr="00411FA2">
        <w:rPr>
          <w:rFonts w:asciiTheme="minorHAnsi" w:hAnsiTheme="minorHAnsi" w:cstheme="minorHAnsi"/>
          <w:sz w:val="21"/>
          <w:szCs w:val="21"/>
        </w:rPr>
        <w:t xml:space="preserve">BZ-X710, Keyence). </w:t>
      </w:r>
    </w:p>
    <w:p w14:paraId="1AE1E0C2" w14:textId="36130949" w:rsidR="00937604" w:rsidRDefault="00937604" w:rsidP="00937604">
      <w:pPr>
        <w:pStyle w:val="SMText"/>
        <w:spacing w:line="480" w:lineRule="auto"/>
        <w:ind w:firstLine="0"/>
        <w:jc w:val="both"/>
      </w:pPr>
    </w:p>
    <w:p w14:paraId="0430978A" w14:textId="77777777" w:rsidR="00937604" w:rsidRPr="00937604" w:rsidRDefault="00937604" w:rsidP="00937604">
      <w:pPr>
        <w:pStyle w:val="SMText"/>
        <w:spacing w:line="480" w:lineRule="auto"/>
        <w:ind w:firstLine="0"/>
        <w:jc w:val="both"/>
        <w:rPr>
          <w:rFonts w:asciiTheme="minorHAnsi" w:hAnsiTheme="minorHAnsi" w:cstheme="minorHAnsi"/>
          <w:b/>
          <w:sz w:val="21"/>
          <w:szCs w:val="21"/>
          <w:u w:val="single"/>
        </w:rPr>
      </w:pPr>
      <w:r w:rsidRPr="00937604">
        <w:rPr>
          <w:rFonts w:asciiTheme="minorHAnsi" w:hAnsiTheme="minorHAnsi" w:cstheme="minorHAnsi"/>
          <w:b/>
          <w:sz w:val="21"/>
          <w:szCs w:val="21"/>
          <w:u w:val="single"/>
        </w:rPr>
        <w:t xml:space="preserve">Cellular protein retention assay </w:t>
      </w:r>
    </w:p>
    <w:p w14:paraId="1357FCB4" w14:textId="3F0D49C0" w:rsidR="00937604" w:rsidRPr="00937604" w:rsidRDefault="00937604" w:rsidP="00937604">
      <w:pPr>
        <w:pStyle w:val="SMText"/>
        <w:spacing w:line="480" w:lineRule="auto"/>
        <w:ind w:firstLine="0"/>
        <w:jc w:val="both"/>
        <w:rPr>
          <w:rFonts w:asciiTheme="minorHAnsi" w:hAnsiTheme="minorHAnsi" w:cstheme="minorHAnsi"/>
          <w:sz w:val="21"/>
          <w:szCs w:val="21"/>
        </w:rPr>
      </w:pPr>
      <w:r w:rsidRPr="00937604">
        <w:rPr>
          <w:rFonts w:asciiTheme="minorHAnsi" w:hAnsiTheme="minorHAnsi" w:cstheme="minorHAnsi"/>
          <w:sz w:val="21"/>
          <w:szCs w:val="21"/>
        </w:rPr>
        <w:lastRenderedPageBreak/>
        <w:t>K562 cells were harvested and washed in PBS. Cells were suspended in PBS and 0.33 x10</w:t>
      </w:r>
      <w:r w:rsidRPr="00937604">
        <w:rPr>
          <w:rFonts w:asciiTheme="minorHAnsi" w:hAnsiTheme="minorHAnsi" w:cstheme="minorHAnsi"/>
          <w:sz w:val="21"/>
          <w:szCs w:val="21"/>
          <w:vertAlign w:val="superscript"/>
        </w:rPr>
        <w:t>5</w:t>
      </w:r>
      <w:r w:rsidRPr="00937604">
        <w:rPr>
          <w:rFonts w:asciiTheme="minorHAnsi" w:hAnsiTheme="minorHAnsi" w:cstheme="minorHAnsi"/>
          <w:sz w:val="21"/>
          <w:szCs w:val="21"/>
        </w:rPr>
        <w:t xml:space="preserve"> cells were aliquoted into 0.5 ml Protein </w:t>
      </w:r>
      <w:proofErr w:type="spellStart"/>
      <w:r w:rsidRPr="00937604">
        <w:rPr>
          <w:rFonts w:asciiTheme="minorHAnsi" w:hAnsiTheme="minorHAnsi" w:cstheme="minorHAnsi"/>
          <w:sz w:val="21"/>
          <w:szCs w:val="21"/>
        </w:rPr>
        <w:t>LoBind</w:t>
      </w:r>
      <w:proofErr w:type="spellEnd"/>
      <w:r w:rsidRPr="00937604">
        <w:rPr>
          <w:rFonts w:asciiTheme="minorHAnsi" w:hAnsiTheme="minorHAnsi" w:cstheme="minorHAnsi"/>
          <w:sz w:val="21"/>
          <w:szCs w:val="21"/>
        </w:rPr>
        <w:t xml:space="preserve"> tubes (0030108094, Eppendorf). The tubes were centrifuged at 1,200 x g for 5 min. As input controls, 1x10</w:t>
      </w:r>
      <w:r w:rsidRPr="00937604">
        <w:rPr>
          <w:rFonts w:asciiTheme="minorHAnsi" w:hAnsiTheme="minorHAnsi" w:cstheme="minorHAnsi"/>
          <w:sz w:val="21"/>
          <w:szCs w:val="21"/>
          <w:vertAlign w:val="superscript"/>
        </w:rPr>
        <w:t>5</w:t>
      </w:r>
      <w:r w:rsidRPr="00937604">
        <w:rPr>
          <w:rFonts w:asciiTheme="minorHAnsi" w:hAnsiTheme="minorHAnsi" w:cstheme="minorHAnsi"/>
          <w:sz w:val="21"/>
          <w:szCs w:val="21"/>
        </w:rPr>
        <w:t xml:space="preserve"> cells were lysed with 100 </w:t>
      </w:r>
      <w:r w:rsidRPr="00937604">
        <w:rPr>
          <w:rFonts w:ascii="Symbol" w:hAnsi="Symbol" w:cstheme="minorHAnsi"/>
          <w:sz w:val="21"/>
          <w:szCs w:val="21"/>
        </w:rPr>
        <w:t></w:t>
      </w:r>
      <w:r w:rsidRPr="00937604">
        <w:rPr>
          <w:rFonts w:asciiTheme="minorHAnsi" w:hAnsiTheme="minorHAnsi" w:cstheme="minorHAnsi"/>
          <w:sz w:val="21"/>
          <w:szCs w:val="21"/>
        </w:rPr>
        <w:t xml:space="preserve">l/tube of 1 x lithium dodecyl sulfate buffer (LDS buffer, NP0007, Thermo Fisher) and stored at 4 °C until measurement.  The cells were treated with PBS only, PBS containing 4% PFA, PBS containing 5% acrylamide and 4% PFA, PBS containing 20% acrylamide and 4% PFA, or PBS containing 28% acrylamide and 4% PFA. After 1-hour incubation, cells were washed with TBS containing 10% fetal bovine serum. Cells were suspended with 90 </w:t>
      </w:r>
      <w:r w:rsidRPr="00937604">
        <w:rPr>
          <w:rFonts w:ascii="Symbol" w:hAnsi="Symbol" w:cstheme="minorHAnsi"/>
          <w:sz w:val="21"/>
          <w:szCs w:val="21"/>
        </w:rPr>
        <w:t></w:t>
      </w:r>
      <w:r w:rsidRPr="00937604">
        <w:rPr>
          <w:rFonts w:asciiTheme="minorHAnsi" w:hAnsiTheme="minorHAnsi" w:cstheme="minorHAnsi"/>
          <w:sz w:val="21"/>
          <w:szCs w:val="21"/>
        </w:rPr>
        <w:t xml:space="preserve">l of the acrylamide solution and the cell suspension was transferred into 9 PCR tubes containing 50 </w:t>
      </w:r>
      <w:r w:rsidRPr="00937604">
        <w:rPr>
          <w:rFonts w:ascii="Symbol" w:hAnsi="Symbol" w:cstheme="minorHAnsi"/>
          <w:sz w:val="21"/>
          <w:szCs w:val="21"/>
        </w:rPr>
        <w:t></w:t>
      </w:r>
      <w:r w:rsidRPr="00937604">
        <w:rPr>
          <w:rFonts w:asciiTheme="minorHAnsi" w:hAnsiTheme="minorHAnsi" w:cstheme="minorHAnsi"/>
          <w:sz w:val="21"/>
          <w:szCs w:val="21"/>
        </w:rPr>
        <w:t>l/tube mineral oil containing 0.2% TEMED. After 1-hour incubation, polymerized beads (3 beads, approximately 1 x 10</w:t>
      </w:r>
      <w:r w:rsidRPr="00937604">
        <w:rPr>
          <w:rFonts w:asciiTheme="minorHAnsi" w:hAnsiTheme="minorHAnsi" w:cstheme="minorHAnsi"/>
          <w:sz w:val="21"/>
          <w:szCs w:val="21"/>
          <w:vertAlign w:val="superscript"/>
        </w:rPr>
        <w:t>5</w:t>
      </w:r>
      <w:r w:rsidRPr="00937604">
        <w:rPr>
          <w:rFonts w:asciiTheme="minorHAnsi" w:hAnsiTheme="minorHAnsi" w:cstheme="minorHAnsi"/>
          <w:sz w:val="21"/>
          <w:szCs w:val="21"/>
        </w:rPr>
        <w:t xml:space="preserve"> cells) were transferred into a PCR tube. </w:t>
      </w:r>
      <w:proofErr w:type="spellStart"/>
      <w:r w:rsidRPr="00937604">
        <w:rPr>
          <w:rFonts w:asciiTheme="minorHAnsi" w:hAnsiTheme="minorHAnsi" w:cstheme="minorHAnsi"/>
          <w:sz w:val="21"/>
          <w:szCs w:val="21"/>
        </w:rPr>
        <w:t>ThermoPol</w:t>
      </w:r>
      <w:proofErr w:type="spellEnd"/>
      <w:r w:rsidRPr="00937604">
        <w:rPr>
          <w:rFonts w:asciiTheme="minorHAnsi" w:hAnsiTheme="minorHAnsi" w:cstheme="minorHAnsi"/>
          <w:sz w:val="21"/>
          <w:szCs w:val="21"/>
        </w:rPr>
        <w:t xml:space="preserve"> </w:t>
      </w:r>
      <w:proofErr w:type="gramStart"/>
      <w:r w:rsidRPr="00937604">
        <w:rPr>
          <w:rFonts w:asciiTheme="minorHAnsi" w:hAnsiTheme="minorHAnsi" w:cstheme="minorHAnsi"/>
          <w:sz w:val="21"/>
          <w:szCs w:val="21"/>
        </w:rPr>
        <w:t>Mg(</w:t>
      </w:r>
      <w:proofErr w:type="gramEnd"/>
      <w:r w:rsidRPr="00937604">
        <w:rPr>
          <w:rFonts w:asciiTheme="minorHAnsi" w:hAnsiTheme="minorHAnsi" w:cstheme="minorHAnsi"/>
          <w:sz w:val="21"/>
          <w:szCs w:val="21"/>
        </w:rPr>
        <w:t xml:space="preserve">-) buffer (100 </w:t>
      </w:r>
      <w:r w:rsidRPr="00937604">
        <w:rPr>
          <w:rFonts w:ascii="Symbol" w:hAnsi="Symbol" w:cstheme="minorHAnsi"/>
          <w:sz w:val="21"/>
          <w:szCs w:val="21"/>
        </w:rPr>
        <w:t></w:t>
      </w:r>
      <w:r w:rsidRPr="00937604">
        <w:rPr>
          <w:rFonts w:asciiTheme="minorHAnsi" w:hAnsiTheme="minorHAnsi" w:cstheme="minorHAnsi"/>
          <w:sz w:val="21"/>
          <w:szCs w:val="21"/>
        </w:rPr>
        <w:t>l/tube) was added and the following treatments were performed. One group was stored at 4 °C. Other groups were placed in a thermal cycler, heated at 94°C for 3 min and cooled at 4°C for 5min (number of cycles 1, 2, 5, 10 and 100). The supernatant was collected from each condition. Protein concentration was measured by Micro BCA Protein Assay kit according to the manufacturer’s protocol (23235, Thermo Fisher). Solubilized cellular proteins from non-treated cells in LDS buffer were used as 100% in calculating eluted cellular proteins from the polyacrylamide beads.</w:t>
      </w:r>
    </w:p>
    <w:p w14:paraId="04A7A21B" w14:textId="76366D9A" w:rsidR="00937604" w:rsidRDefault="00937604" w:rsidP="00937604">
      <w:pPr>
        <w:pStyle w:val="SMText"/>
        <w:spacing w:line="480" w:lineRule="auto"/>
        <w:ind w:firstLine="0"/>
        <w:jc w:val="both"/>
        <w:rPr>
          <w:ins w:id="43" w:author="Ohnuki, Hidetaka (NIH/NCI) [E]" w:date="2020-01-16T11:53:00Z"/>
        </w:rPr>
      </w:pPr>
    </w:p>
    <w:p w14:paraId="186E9302" w14:textId="77777777" w:rsidR="00937604" w:rsidRPr="00937604" w:rsidRDefault="00937604" w:rsidP="00937604">
      <w:pPr>
        <w:pStyle w:val="SMText"/>
        <w:spacing w:line="480" w:lineRule="auto"/>
        <w:ind w:firstLine="0"/>
        <w:jc w:val="both"/>
        <w:rPr>
          <w:rFonts w:asciiTheme="minorHAnsi" w:hAnsiTheme="minorHAnsi" w:cstheme="minorHAnsi"/>
          <w:b/>
          <w:sz w:val="21"/>
          <w:szCs w:val="21"/>
          <w:u w:val="single"/>
        </w:rPr>
      </w:pPr>
      <w:r w:rsidRPr="00937604">
        <w:rPr>
          <w:rFonts w:asciiTheme="minorHAnsi" w:hAnsiTheme="minorHAnsi" w:cstheme="minorHAnsi"/>
          <w:b/>
          <w:sz w:val="21"/>
          <w:szCs w:val="21"/>
          <w:u w:val="single"/>
        </w:rPr>
        <w:t xml:space="preserve">Agarose gel electrophoresis </w:t>
      </w:r>
    </w:p>
    <w:p w14:paraId="2117A55B" w14:textId="2744CC10" w:rsidR="00937604" w:rsidRPr="00937604" w:rsidRDefault="00937604" w:rsidP="00937604">
      <w:pPr>
        <w:pStyle w:val="SMText"/>
        <w:spacing w:line="480" w:lineRule="auto"/>
        <w:ind w:firstLine="0"/>
        <w:jc w:val="both"/>
        <w:rPr>
          <w:rFonts w:asciiTheme="minorHAnsi" w:hAnsiTheme="minorHAnsi" w:cstheme="minorHAnsi"/>
          <w:sz w:val="21"/>
          <w:szCs w:val="21"/>
        </w:rPr>
      </w:pPr>
      <w:r w:rsidRPr="00937604">
        <w:rPr>
          <w:rFonts w:asciiTheme="minorHAnsi" w:hAnsiTheme="minorHAnsi" w:cstheme="minorHAnsi"/>
          <w:sz w:val="21"/>
          <w:szCs w:val="21"/>
        </w:rPr>
        <w:t>Agarose gel electrophoresis was performed through 2% agarose gel, E-Gel (G521802, Thermo Fisher Scientific) and DNA products are visualized by the imager LAS 4000 (</w:t>
      </w:r>
      <w:proofErr w:type="spellStart"/>
      <w:r w:rsidRPr="00937604">
        <w:rPr>
          <w:rFonts w:asciiTheme="minorHAnsi" w:hAnsiTheme="minorHAnsi" w:cstheme="minorHAnsi"/>
          <w:sz w:val="21"/>
          <w:szCs w:val="21"/>
        </w:rPr>
        <w:t>FujiFilm</w:t>
      </w:r>
      <w:proofErr w:type="spellEnd"/>
      <w:r w:rsidRPr="00937604">
        <w:rPr>
          <w:rFonts w:asciiTheme="minorHAnsi" w:hAnsiTheme="minorHAnsi" w:cstheme="minorHAnsi"/>
          <w:sz w:val="21"/>
          <w:szCs w:val="21"/>
        </w:rPr>
        <w:t>).</w:t>
      </w:r>
    </w:p>
    <w:p w14:paraId="5FA84C7A" w14:textId="77777777" w:rsidR="00937604" w:rsidRDefault="00937604" w:rsidP="00937604">
      <w:pPr>
        <w:pStyle w:val="SMText"/>
        <w:spacing w:line="480" w:lineRule="auto"/>
        <w:ind w:firstLine="0"/>
        <w:jc w:val="both"/>
      </w:pPr>
    </w:p>
    <w:p w14:paraId="55155C3B" w14:textId="77777777" w:rsidR="00C27F5F" w:rsidRPr="002004E3" w:rsidRDefault="00C27F5F" w:rsidP="00C27F5F">
      <w:pPr>
        <w:pStyle w:val="SMSubheading"/>
        <w:spacing w:line="480" w:lineRule="auto"/>
        <w:rPr>
          <w:rFonts w:asciiTheme="minorHAnsi" w:hAnsiTheme="minorHAnsi" w:cstheme="minorHAnsi"/>
          <w:b/>
          <w:sz w:val="21"/>
          <w:szCs w:val="21"/>
          <w:u w:val="single"/>
        </w:rPr>
      </w:pPr>
      <w:r w:rsidRPr="002004E3">
        <w:rPr>
          <w:rFonts w:asciiTheme="minorHAnsi" w:hAnsiTheme="minorHAnsi" w:cstheme="minorHAnsi"/>
          <w:b/>
          <w:sz w:val="21"/>
          <w:szCs w:val="21"/>
          <w:u w:val="single"/>
        </w:rPr>
        <w:t>Acquisition of locational information of individual antibodies on the genome</w:t>
      </w:r>
    </w:p>
    <w:p w14:paraId="2F8021C5" w14:textId="77777777" w:rsidR="00C27F5F" w:rsidRPr="00411FA2" w:rsidRDefault="00C27F5F" w:rsidP="00C27F5F">
      <w:pPr>
        <w:pStyle w:val="SMSubheading"/>
        <w:spacing w:line="480" w:lineRule="auto"/>
        <w:jc w:val="both"/>
        <w:rPr>
          <w:rFonts w:asciiTheme="minorHAnsi" w:hAnsiTheme="minorHAnsi" w:cstheme="minorHAnsi"/>
          <w:sz w:val="21"/>
          <w:szCs w:val="21"/>
          <w:u w:val="none"/>
        </w:rPr>
      </w:pPr>
      <w:r w:rsidRPr="00411FA2">
        <w:rPr>
          <w:rFonts w:asciiTheme="minorHAnsi" w:hAnsiTheme="minorHAnsi" w:cstheme="minorHAnsi"/>
          <w:sz w:val="21"/>
          <w:szCs w:val="21"/>
          <w:u w:val="none"/>
        </w:rPr>
        <w:t xml:space="preserve">Cell membranes and nuclear membranes were permeabilized using the following protocol. Single cells </w:t>
      </w:r>
      <w:r w:rsidRPr="00411FA2">
        <w:rPr>
          <w:rFonts w:asciiTheme="minorHAnsi" w:hAnsiTheme="minorHAnsi" w:cstheme="minorHAnsi"/>
          <w:noProof/>
          <w:sz w:val="21"/>
          <w:szCs w:val="21"/>
          <w:u w:val="none"/>
        </w:rPr>
        <w:t>were treated</w:t>
      </w:r>
      <w:r w:rsidRPr="00411FA2">
        <w:rPr>
          <w:rFonts w:asciiTheme="minorHAnsi" w:hAnsiTheme="minorHAnsi" w:cstheme="minorHAnsi"/>
          <w:sz w:val="21"/>
          <w:szCs w:val="21"/>
          <w:u w:val="none"/>
        </w:rPr>
        <w:t xml:space="preserve"> with 1 x TBS containing 1% Triton X-100, 1 mM EDTA and 10% glycerol (TBS-Triton) for 15 min. The cells </w:t>
      </w:r>
      <w:r w:rsidRPr="00411FA2">
        <w:rPr>
          <w:rFonts w:asciiTheme="minorHAnsi" w:hAnsiTheme="minorHAnsi" w:cstheme="minorHAnsi"/>
          <w:noProof/>
          <w:sz w:val="21"/>
          <w:szCs w:val="21"/>
          <w:u w:val="none"/>
        </w:rPr>
        <w:t xml:space="preserve">were then </w:t>
      </w:r>
      <w:r w:rsidRPr="00411FA2">
        <w:rPr>
          <w:rFonts w:asciiTheme="minorHAnsi" w:hAnsiTheme="minorHAnsi" w:cstheme="minorHAnsi"/>
          <w:sz w:val="21"/>
          <w:szCs w:val="21"/>
          <w:u w:val="none"/>
        </w:rPr>
        <w:t xml:space="preserve">serially </w:t>
      </w:r>
      <w:r w:rsidRPr="00411FA2">
        <w:rPr>
          <w:rFonts w:asciiTheme="minorHAnsi" w:hAnsiTheme="minorHAnsi" w:cstheme="minorHAnsi"/>
          <w:noProof/>
          <w:sz w:val="21"/>
          <w:szCs w:val="21"/>
          <w:u w:val="none"/>
        </w:rPr>
        <w:t>treated</w:t>
      </w:r>
      <w:r w:rsidRPr="00411FA2">
        <w:rPr>
          <w:rFonts w:asciiTheme="minorHAnsi" w:hAnsiTheme="minorHAnsi" w:cstheme="minorHAnsi"/>
          <w:sz w:val="21"/>
          <w:szCs w:val="21"/>
          <w:u w:val="none"/>
        </w:rPr>
        <w:t xml:space="preserve"> with 25%, 50%, 75% and 100% methanol for 5 min each, then treated with 75%, 50% </w:t>
      </w:r>
      <w:r w:rsidRPr="00411FA2">
        <w:rPr>
          <w:rFonts w:asciiTheme="minorHAnsi" w:hAnsiTheme="minorHAnsi" w:cstheme="minorHAnsi"/>
          <w:noProof/>
          <w:sz w:val="21"/>
          <w:szCs w:val="21"/>
          <w:u w:val="none"/>
        </w:rPr>
        <w:t>and</w:t>
      </w:r>
      <w:r w:rsidRPr="00411FA2">
        <w:rPr>
          <w:rFonts w:asciiTheme="minorHAnsi" w:hAnsiTheme="minorHAnsi" w:cstheme="minorHAnsi"/>
          <w:sz w:val="21"/>
          <w:szCs w:val="21"/>
          <w:u w:val="none"/>
        </w:rPr>
        <w:t xml:space="preserve"> 25% methanol. The single cell </w:t>
      </w:r>
      <w:r w:rsidRPr="00411FA2">
        <w:rPr>
          <w:rFonts w:asciiTheme="minorHAnsi" w:hAnsiTheme="minorHAnsi" w:cstheme="minorHAnsi"/>
          <w:noProof/>
          <w:sz w:val="21"/>
          <w:szCs w:val="21"/>
          <w:u w:val="none"/>
        </w:rPr>
        <w:t>was washed</w:t>
      </w:r>
      <w:r w:rsidRPr="00411FA2">
        <w:rPr>
          <w:rFonts w:asciiTheme="minorHAnsi" w:hAnsiTheme="minorHAnsi" w:cstheme="minorHAnsi"/>
          <w:sz w:val="21"/>
          <w:szCs w:val="21"/>
          <w:u w:val="none"/>
        </w:rPr>
        <w:t xml:space="preserve"> with the TBS-Triton.</w:t>
      </w:r>
    </w:p>
    <w:p w14:paraId="619C5057" w14:textId="77777777" w:rsidR="00C27F5F" w:rsidRPr="00A20B22" w:rsidRDefault="00C27F5F" w:rsidP="00C27F5F">
      <w:pPr>
        <w:pStyle w:val="SMSubheading"/>
        <w:spacing w:line="480" w:lineRule="auto"/>
        <w:jc w:val="both"/>
        <w:rPr>
          <w:rFonts w:asciiTheme="minorHAnsi" w:hAnsiTheme="minorHAnsi" w:cstheme="minorHAnsi"/>
          <w:sz w:val="21"/>
          <w:szCs w:val="21"/>
          <w:u w:val="none"/>
        </w:rPr>
      </w:pPr>
      <w:r w:rsidRPr="00A96D1A">
        <w:rPr>
          <w:rFonts w:asciiTheme="minorHAnsi" w:hAnsiTheme="minorHAnsi" w:cstheme="minorHAnsi"/>
          <w:sz w:val="21"/>
          <w:szCs w:val="21"/>
          <w:u w:val="none"/>
        </w:rPr>
        <w:lastRenderedPageBreak/>
        <w:tab/>
        <w:t>In the “Annealing” step (</w:t>
      </w:r>
      <w:r w:rsidRPr="00A96D1A">
        <w:rPr>
          <w:rFonts w:asciiTheme="minorHAnsi" w:hAnsiTheme="minorHAnsi" w:cstheme="minorHAnsi"/>
          <w:b/>
          <w:sz w:val="21"/>
          <w:szCs w:val="21"/>
          <w:u w:val="none"/>
        </w:rPr>
        <w:t>Fig. 1b</w:t>
      </w:r>
      <w:r w:rsidRPr="00A96D1A">
        <w:rPr>
          <w:rFonts w:asciiTheme="minorHAnsi" w:hAnsiTheme="minorHAnsi" w:cstheme="minorHAnsi"/>
          <w:sz w:val="21"/>
          <w:szCs w:val="21"/>
          <w:u w:val="none"/>
        </w:rPr>
        <w:t xml:space="preserve">), the single cell </w:t>
      </w:r>
      <w:r w:rsidRPr="00A96D1A">
        <w:rPr>
          <w:rFonts w:asciiTheme="minorHAnsi" w:hAnsiTheme="minorHAnsi" w:cstheme="minorHAnsi"/>
          <w:noProof/>
          <w:sz w:val="21"/>
          <w:szCs w:val="21"/>
          <w:u w:val="none"/>
        </w:rPr>
        <w:t>was washed</w:t>
      </w:r>
      <w:r w:rsidRPr="00A96D1A">
        <w:rPr>
          <w:rFonts w:asciiTheme="minorHAnsi" w:hAnsiTheme="minorHAnsi" w:cstheme="minorHAnsi"/>
          <w:sz w:val="21"/>
          <w:szCs w:val="21"/>
          <w:u w:val="none"/>
        </w:rPr>
        <w:t xml:space="preserve"> with “</w:t>
      </w:r>
      <w:proofErr w:type="spellStart"/>
      <w:r w:rsidRPr="00A96D1A">
        <w:rPr>
          <w:rFonts w:asciiTheme="minorHAnsi" w:hAnsiTheme="minorHAnsi" w:cstheme="minorHAnsi"/>
          <w:sz w:val="21"/>
          <w:szCs w:val="21"/>
          <w:u w:val="none"/>
        </w:rPr>
        <w:t>ThermoPol</w:t>
      </w:r>
      <w:proofErr w:type="spellEnd"/>
      <w:r w:rsidRPr="00A96D1A">
        <w:rPr>
          <w:rFonts w:asciiTheme="minorHAnsi" w:hAnsiTheme="minorHAnsi" w:cstheme="minorHAnsi"/>
          <w:sz w:val="21"/>
          <w:szCs w:val="21"/>
          <w:u w:val="none"/>
        </w:rPr>
        <w:t xml:space="preserve"> </w:t>
      </w:r>
      <w:proofErr w:type="gramStart"/>
      <w:r w:rsidRPr="00A96D1A">
        <w:rPr>
          <w:rFonts w:asciiTheme="minorHAnsi" w:hAnsiTheme="minorHAnsi" w:cstheme="minorHAnsi"/>
          <w:sz w:val="21"/>
          <w:szCs w:val="21"/>
          <w:u w:val="none"/>
        </w:rPr>
        <w:t>Mg(</w:t>
      </w:r>
      <w:proofErr w:type="gramEnd"/>
      <w:r w:rsidRPr="00A96D1A">
        <w:rPr>
          <w:rFonts w:asciiTheme="minorHAnsi" w:hAnsiTheme="minorHAnsi" w:cstheme="minorHAnsi"/>
          <w:sz w:val="21"/>
          <w:szCs w:val="21"/>
          <w:u w:val="none"/>
        </w:rPr>
        <w:t xml:space="preserve">-) buffer” (20 mM </w:t>
      </w:r>
      <w:bookmarkStart w:id="44" w:name="_Hlk533013241"/>
      <w:r w:rsidRPr="00A96D1A">
        <w:rPr>
          <w:rFonts w:asciiTheme="minorHAnsi" w:hAnsiTheme="minorHAnsi" w:cstheme="minorHAnsi"/>
          <w:sz w:val="21"/>
          <w:szCs w:val="21"/>
          <w:u w:val="none"/>
        </w:rPr>
        <w:t>Tri-HCl, pH8.8</w:t>
      </w:r>
      <w:bookmarkEnd w:id="44"/>
      <w:r w:rsidRPr="00A96D1A">
        <w:rPr>
          <w:rFonts w:asciiTheme="minorHAnsi" w:hAnsiTheme="minorHAnsi" w:cstheme="minorHAnsi"/>
          <w:sz w:val="21"/>
          <w:szCs w:val="21"/>
          <w:u w:val="none"/>
        </w:rPr>
        <w:t xml:space="preserve">, 10 mM </w:t>
      </w:r>
      <w:bookmarkStart w:id="45" w:name="_Hlk533013254"/>
      <w:r w:rsidRPr="00A96D1A">
        <w:rPr>
          <w:rFonts w:asciiTheme="minorHAnsi" w:hAnsiTheme="minorHAnsi" w:cstheme="minorHAnsi"/>
          <w:sz w:val="21"/>
          <w:szCs w:val="21"/>
          <w:u w:val="none"/>
        </w:rPr>
        <w:t>(NH</w:t>
      </w:r>
      <w:r w:rsidRPr="00A96D1A">
        <w:rPr>
          <w:rFonts w:asciiTheme="minorHAnsi" w:hAnsiTheme="minorHAnsi" w:cstheme="minorHAnsi"/>
          <w:sz w:val="21"/>
          <w:szCs w:val="21"/>
          <w:u w:val="none"/>
          <w:vertAlign w:val="subscript"/>
        </w:rPr>
        <w:t>4</w:t>
      </w:r>
      <w:r w:rsidRPr="00A96D1A">
        <w:rPr>
          <w:rFonts w:asciiTheme="minorHAnsi" w:hAnsiTheme="minorHAnsi" w:cstheme="minorHAnsi"/>
          <w:sz w:val="21"/>
          <w:szCs w:val="21"/>
          <w:u w:val="none"/>
        </w:rPr>
        <w:t>)</w:t>
      </w:r>
      <w:r w:rsidRPr="00A96D1A">
        <w:rPr>
          <w:rFonts w:asciiTheme="minorHAnsi" w:hAnsiTheme="minorHAnsi" w:cstheme="minorHAnsi"/>
          <w:sz w:val="21"/>
          <w:szCs w:val="21"/>
          <w:u w:val="none"/>
          <w:vertAlign w:val="subscript"/>
        </w:rPr>
        <w:t>2</w:t>
      </w:r>
      <w:r w:rsidRPr="00A96D1A">
        <w:rPr>
          <w:rFonts w:asciiTheme="minorHAnsi" w:hAnsiTheme="minorHAnsi" w:cstheme="minorHAnsi"/>
          <w:sz w:val="21"/>
          <w:szCs w:val="21"/>
          <w:u w:val="none"/>
        </w:rPr>
        <w:t>SO</w:t>
      </w:r>
      <w:r w:rsidRPr="00A96D1A">
        <w:rPr>
          <w:rFonts w:asciiTheme="minorHAnsi" w:hAnsiTheme="minorHAnsi" w:cstheme="minorHAnsi"/>
          <w:sz w:val="21"/>
          <w:szCs w:val="21"/>
          <w:u w:val="none"/>
          <w:vertAlign w:val="subscript"/>
        </w:rPr>
        <w:t>4</w:t>
      </w:r>
      <w:bookmarkEnd w:id="45"/>
      <w:r w:rsidRPr="00A96D1A">
        <w:rPr>
          <w:rFonts w:asciiTheme="minorHAnsi" w:hAnsiTheme="minorHAnsi" w:cstheme="minorHAnsi"/>
          <w:sz w:val="21"/>
          <w:szCs w:val="21"/>
          <w:u w:val="none"/>
        </w:rPr>
        <w:t xml:space="preserve">, 10 mM </w:t>
      </w:r>
      <w:bookmarkStart w:id="46" w:name="_Hlk533013286"/>
      <w:proofErr w:type="spellStart"/>
      <w:r w:rsidRPr="00A96D1A">
        <w:rPr>
          <w:rFonts w:asciiTheme="minorHAnsi" w:hAnsiTheme="minorHAnsi" w:cstheme="minorHAnsi"/>
          <w:sz w:val="21"/>
          <w:szCs w:val="21"/>
          <w:u w:val="none"/>
        </w:rPr>
        <w:t>KCl</w:t>
      </w:r>
      <w:bookmarkEnd w:id="46"/>
      <w:proofErr w:type="spellEnd"/>
      <w:r w:rsidRPr="00A96D1A">
        <w:rPr>
          <w:rFonts w:asciiTheme="minorHAnsi" w:hAnsiTheme="minorHAnsi" w:cstheme="minorHAnsi"/>
          <w:sz w:val="21"/>
          <w:szCs w:val="21"/>
          <w:u w:val="none"/>
        </w:rPr>
        <w:t xml:space="preserve"> and 0.1% </w:t>
      </w:r>
      <w:bookmarkStart w:id="47" w:name="_Hlk533013298"/>
      <w:r w:rsidRPr="00A96D1A">
        <w:rPr>
          <w:rFonts w:asciiTheme="minorHAnsi" w:hAnsiTheme="minorHAnsi" w:cstheme="minorHAnsi"/>
          <w:sz w:val="21"/>
          <w:szCs w:val="21"/>
          <w:u w:val="none"/>
        </w:rPr>
        <w:t>Triton X-100</w:t>
      </w:r>
      <w:bookmarkEnd w:id="47"/>
      <w:r w:rsidRPr="00A96D1A">
        <w:rPr>
          <w:rFonts w:asciiTheme="minorHAnsi" w:hAnsiTheme="minorHAnsi" w:cstheme="minorHAnsi"/>
          <w:sz w:val="21"/>
          <w:szCs w:val="21"/>
          <w:u w:val="none"/>
        </w:rPr>
        <w:t xml:space="preserve">) and the </w:t>
      </w:r>
      <w:r w:rsidRPr="00A96D1A">
        <w:rPr>
          <w:rFonts w:asciiTheme="minorHAnsi" w:hAnsiTheme="minorHAnsi" w:cstheme="minorHAnsi"/>
          <w:noProof/>
          <w:sz w:val="21"/>
          <w:szCs w:val="21"/>
          <w:u w:val="none"/>
        </w:rPr>
        <w:t>supernatant</w:t>
      </w:r>
      <w:r w:rsidRPr="00A96D1A">
        <w:rPr>
          <w:rFonts w:asciiTheme="minorHAnsi" w:hAnsiTheme="minorHAnsi" w:cstheme="minorHAnsi"/>
          <w:sz w:val="21"/>
          <w:szCs w:val="21"/>
          <w:u w:val="none"/>
        </w:rPr>
        <w:t xml:space="preserve"> </w:t>
      </w:r>
      <w:r w:rsidRPr="00A96D1A">
        <w:rPr>
          <w:rFonts w:asciiTheme="minorHAnsi" w:hAnsiTheme="minorHAnsi" w:cstheme="minorHAnsi"/>
          <w:noProof/>
          <w:sz w:val="21"/>
          <w:szCs w:val="21"/>
          <w:u w:val="none"/>
        </w:rPr>
        <w:t>was removed</w:t>
      </w:r>
      <w:r w:rsidRPr="00A96D1A">
        <w:rPr>
          <w:rFonts w:asciiTheme="minorHAnsi" w:hAnsiTheme="minorHAnsi" w:cstheme="minorHAnsi"/>
          <w:sz w:val="21"/>
          <w:szCs w:val="21"/>
          <w:u w:val="none"/>
        </w:rPr>
        <w:t xml:space="preserve">. </w:t>
      </w:r>
      <w:proofErr w:type="spellStart"/>
      <w:r w:rsidRPr="00A96D1A">
        <w:rPr>
          <w:rFonts w:asciiTheme="minorHAnsi" w:hAnsiTheme="minorHAnsi" w:cstheme="minorHAnsi"/>
          <w:color w:val="000000" w:themeColor="text1"/>
          <w:sz w:val="21"/>
          <w:szCs w:val="21"/>
          <w:u w:val="none"/>
        </w:rPr>
        <w:t>ThermoPol</w:t>
      </w:r>
      <w:proofErr w:type="spellEnd"/>
      <w:r w:rsidRPr="00A96D1A">
        <w:rPr>
          <w:rFonts w:asciiTheme="minorHAnsi" w:hAnsiTheme="minorHAnsi" w:cstheme="minorHAnsi"/>
          <w:color w:val="000000" w:themeColor="text1"/>
          <w:sz w:val="21"/>
          <w:szCs w:val="21"/>
          <w:u w:val="none"/>
        </w:rPr>
        <w:t xml:space="preserve"> Mg (-) buffer (15 </w:t>
      </w:r>
      <w:r w:rsidRPr="00411FA2">
        <w:rPr>
          <w:rFonts w:ascii="Symbol" w:hAnsi="Symbol" w:cstheme="minorHAnsi"/>
          <w:color w:val="000000" w:themeColor="text1"/>
          <w:sz w:val="21"/>
          <w:szCs w:val="21"/>
          <w:u w:val="none"/>
        </w:rPr>
        <w:t></w:t>
      </w:r>
      <w:r w:rsidRPr="00A20B22">
        <w:rPr>
          <w:rFonts w:asciiTheme="minorHAnsi" w:hAnsiTheme="minorHAnsi" w:cstheme="minorHAnsi"/>
          <w:color w:val="000000" w:themeColor="text1"/>
          <w:sz w:val="21"/>
          <w:szCs w:val="21"/>
          <w:u w:val="none"/>
        </w:rPr>
        <w:t xml:space="preserve">l/tube) containing 17.5 </w:t>
      </w:r>
      <w:r w:rsidRPr="00A20B22">
        <w:rPr>
          <w:rFonts w:ascii="Symbol" w:hAnsi="Symbol" w:cstheme="minorHAnsi"/>
          <w:color w:val="000000" w:themeColor="text1"/>
          <w:sz w:val="21"/>
          <w:szCs w:val="21"/>
          <w:u w:val="none"/>
        </w:rPr>
        <w:t></w:t>
      </w:r>
      <w:r w:rsidRPr="00A20B22">
        <w:rPr>
          <w:rFonts w:asciiTheme="minorHAnsi" w:hAnsiTheme="minorHAnsi" w:cstheme="minorHAnsi"/>
          <w:color w:val="000000" w:themeColor="text1"/>
          <w:sz w:val="21"/>
          <w:szCs w:val="21"/>
          <w:u w:val="none"/>
        </w:rPr>
        <w:t xml:space="preserve">M </w:t>
      </w:r>
      <w:r w:rsidRPr="00A20B22">
        <w:rPr>
          <w:rFonts w:asciiTheme="minorHAnsi" w:hAnsiTheme="minorHAnsi" w:cstheme="minorHAnsi"/>
          <w:sz w:val="21"/>
          <w:szCs w:val="21"/>
          <w:u w:val="none"/>
        </w:rPr>
        <w:t xml:space="preserve">of the </w:t>
      </w:r>
      <w:r w:rsidRPr="00A20B22">
        <w:rPr>
          <w:rFonts w:asciiTheme="minorHAnsi" w:hAnsiTheme="minorHAnsi" w:cstheme="minorHAnsi"/>
          <w:color w:val="000000" w:themeColor="text1"/>
          <w:sz w:val="21"/>
          <w:szCs w:val="21"/>
          <w:u w:val="none"/>
        </w:rPr>
        <w:t>1</w:t>
      </w:r>
      <w:r w:rsidRPr="00A20B22">
        <w:rPr>
          <w:rFonts w:asciiTheme="minorHAnsi" w:hAnsiTheme="minorHAnsi" w:cstheme="minorHAnsi"/>
          <w:color w:val="000000" w:themeColor="text1"/>
          <w:sz w:val="21"/>
          <w:szCs w:val="21"/>
          <w:u w:val="none"/>
          <w:vertAlign w:val="superscript"/>
        </w:rPr>
        <w:t>st</w:t>
      </w:r>
      <w:r w:rsidRPr="00A20B22">
        <w:rPr>
          <w:rFonts w:asciiTheme="minorHAnsi" w:hAnsiTheme="minorHAnsi" w:cstheme="minorHAnsi"/>
          <w:color w:val="000000" w:themeColor="text1"/>
          <w:sz w:val="21"/>
          <w:szCs w:val="21"/>
          <w:u w:val="none"/>
        </w:rPr>
        <w:t xml:space="preserve"> Random Primer (5’-/5Phos/CGACGCTNNNNNNNN-3’, Integrated DNA Technologies) was added to the single cell and incubated for 1 hour to deliver the random primer to the nucleus.</w:t>
      </w:r>
      <w:r w:rsidRPr="00A20B22">
        <w:rPr>
          <w:rFonts w:asciiTheme="minorHAnsi" w:hAnsiTheme="minorHAnsi" w:cstheme="minorHAnsi"/>
          <w:color w:val="FF0000"/>
          <w:sz w:val="21"/>
          <w:szCs w:val="21"/>
          <w:u w:val="none"/>
        </w:rPr>
        <w:t xml:space="preserve"> </w:t>
      </w:r>
      <w:r w:rsidRPr="00A20B22">
        <w:rPr>
          <w:rFonts w:asciiTheme="minorHAnsi" w:hAnsiTheme="minorHAnsi" w:cstheme="minorHAnsi"/>
          <w:sz w:val="21"/>
          <w:szCs w:val="21"/>
          <w:u w:val="none"/>
        </w:rPr>
        <w:t>The tube was incubated at 94</w:t>
      </w:r>
      <w:r w:rsidRPr="00A20B22">
        <w:rPr>
          <w:rFonts w:asciiTheme="minorHAnsi" w:hAnsiTheme="minorHAnsi" w:cstheme="minorHAnsi"/>
          <w:sz w:val="21"/>
          <w:szCs w:val="21"/>
        </w:rPr>
        <w:t xml:space="preserve"> </w:t>
      </w:r>
      <w:r w:rsidRPr="00A20B22">
        <w:rPr>
          <w:rFonts w:asciiTheme="minorHAnsi" w:hAnsiTheme="minorHAnsi" w:cstheme="minorHAnsi"/>
          <w:sz w:val="21"/>
          <w:szCs w:val="21"/>
          <w:u w:val="none"/>
        </w:rPr>
        <w:t xml:space="preserve">°C for 3 </w:t>
      </w:r>
      <w:r w:rsidRPr="00A20B22">
        <w:rPr>
          <w:rFonts w:asciiTheme="minorHAnsi" w:hAnsiTheme="minorHAnsi" w:cstheme="minorHAnsi"/>
          <w:noProof/>
          <w:sz w:val="21"/>
          <w:szCs w:val="21"/>
          <w:u w:val="none"/>
        </w:rPr>
        <w:t xml:space="preserve">min </w:t>
      </w:r>
      <w:r w:rsidRPr="00A20B22">
        <w:rPr>
          <w:rFonts w:asciiTheme="minorHAnsi" w:hAnsiTheme="minorHAnsi" w:cstheme="minorHAnsi"/>
          <w:sz w:val="21"/>
          <w:szCs w:val="21"/>
          <w:u w:val="none"/>
        </w:rPr>
        <w:t xml:space="preserve">and incubated on ice for 2 min or longer. </w:t>
      </w:r>
    </w:p>
    <w:p w14:paraId="44C30846" w14:textId="77777777" w:rsidR="00C27F5F" w:rsidRPr="00A20B22" w:rsidRDefault="00C27F5F" w:rsidP="00C27F5F">
      <w:pPr>
        <w:pStyle w:val="SMSubheading"/>
        <w:spacing w:line="480" w:lineRule="auto"/>
        <w:ind w:firstLine="720"/>
        <w:jc w:val="both"/>
        <w:rPr>
          <w:rFonts w:asciiTheme="minorHAnsi" w:hAnsiTheme="minorHAnsi" w:cstheme="minorHAnsi"/>
          <w:sz w:val="21"/>
          <w:szCs w:val="21"/>
          <w:u w:val="none"/>
        </w:rPr>
      </w:pPr>
      <w:r w:rsidRPr="00A20B22">
        <w:rPr>
          <w:rFonts w:asciiTheme="minorHAnsi" w:hAnsiTheme="minorHAnsi" w:cstheme="minorHAnsi"/>
          <w:sz w:val="21"/>
          <w:szCs w:val="21"/>
          <w:u w:val="none"/>
        </w:rPr>
        <w:t xml:space="preserve">In the </w:t>
      </w:r>
      <w:bookmarkStart w:id="48" w:name="Method_ExtensionStep"/>
      <w:r w:rsidRPr="00A20B22">
        <w:rPr>
          <w:rFonts w:asciiTheme="minorHAnsi" w:hAnsiTheme="minorHAnsi" w:cstheme="minorHAnsi"/>
          <w:sz w:val="21"/>
          <w:szCs w:val="21"/>
          <w:u w:val="none"/>
        </w:rPr>
        <w:t xml:space="preserve">“Extension” step </w:t>
      </w:r>
      <w:bookmarkEnd w:id="48"/>
      <w:r w:rsidRPr="00A20B22">
        <w:rPr>
          <w:rFonts w:asciiTheme="minorHAnsi" w:hAnsiTheme="minorHAnsi" w:cstheme="minorHAnsi"/>
          <w:sz w:val="21"/>
          <w:szCs w:val="21"/>
          <w:u w:val="none"/>
        </w:rPr>
        <w:t>(</w:t>
      </w:r>
      <w:r w:rsidRPr="00A20B22">
        <w:rPr>
          <w:rFonts w:asciiTheme="minorHAnsi" w:hAnsiTheme="minorHAnsi" w:cstheme="minorHAnsi"/>
          <w:b/>
          <w:sz w:val="21"/>
          <w:szCs w:val="21"/>
          <w:u w:val="none"/>
        </w:rPr>
        <w:t>Fig. 1b</w:t>
      </w:r>
      <w:r w:rsidRPr="00A20B22">
        <w:rPr>
          <w:rFonts w:asciiTheme="minorHAnsi" w:hAnsiTheme="minorHAnsi" w:cstheme="minorHAnsi"/>
          <w:sz w:val="21"/>
          <w:szCs w:val="21"/>
          <w:u w:val="none"/>
        </w:rPr>
        <w:t xml:space="preserve">), a </w:t>
      </w:r>
      <w:r w:rsidRPr="00A20B22">
        <w:rPr>
          <w:rFonts w:asciiTheme="minorHAnsi" w:hAnsiTheme="minorHAnsi" w:cstheme="minorHAnsi"/>
          <w:color w:val="000000" w:themeColor="text1"/>
          <w:sz w:val="21"/>
          <w:szCs w:val="21"/>
          <w:u w:val="none"/>
        </w:rPr>
        <w:t>solution</w:t>
      </w:r>
      <w:r w:rsidRPr="00A20B22">
        <w:rPr>
          <w:rFonts w:asciiTheme="minorHAnsi" w:hAnsiTheme="minorHAnsi" w:cstheme="minorHAnsi"/>
          <w:color w:val="FF0000"/>
          <w:sz w:val="21"/>
          <w:szCs w:val="21"/>
          <w:u w:val="none"/>
        </w:rPr>
        <w:t xml:space="preserve"> </w:t>
      </w:r>
      <w:r w:rsidRPr="00A20B22">
        <w:rPr>
          <w:rFonts w:asciiTheme="minorHAnsi" w:hAnsiTheme="minorHAnsi" w:cstheme="minorHAnsi"/>
          <w:sz w:val="21"/>
          <w:szCs w:val="21"/>
          <w:u w:val="none"/>
        </w:rPr>
        <w:t xml:space="preserve">containing </w:t>
      </w:r>
      <w:bookmarkStart w:id="49" w:name="_Hlk533013348"/>
      <w:r w:rsidRPr="00A20B22">
        <w:rPr>
          <w:rFonts w:asciiTheme="minorHAnsi" w:hAnsiTheme="minorHAnsi" w:cstheme="minorHAnsi"/>
          <w:sz w:val="21"/>
          <w:szCs w:val="21"/>
          <w:u w:val="none"/>
        </w:rPr>
        <w:t>MgSO</w:t>
      </w:r>
      <w:r w:rsidRPr="00A20B22">
        <w:rPr>
          <w:rFonts w:asciiTheme="minorHAnsi" w:hAnsiTheme="minorHAnsi" w:cstheme="minorHAnsi"/>
          <w:sz w:val="21"/>
          <w:szCs w:val="21"/>
          <w:u w:val="none"/>
          <w:vertAlign w:val="subscript"/>
        </w:rPr>
        <w:t>4</w:t>
      </w:r>
      <w:bookmarkEnd w:id="49"/>
      <w:r w:rsidRPr="00A20B22">
        <w:rPr>
          <w:rFonts w:asciiTheme="minorHAnsi" w:hAnsiTheme="minorHAnsi" w:cstheme="minorHAnsi"/>
          <w:sz w:val="21"/>
          <w:szCs w:val="21"/>
          <w:u w:val="none"/>
        </w:rPr>
        <w:t xml:space="preserve"> (final concentration 2 mM), </w:t>
      </w:r>
      <w:bookmarkStart w:id="50" w:name="_Hlk533013367"/>
      <w:r w:rsidRPr="00A20B22">
        <w:rPr>
          <w:rFonts w:asciiTheme="minorHAnsi" w:hAnsiTheme="minorHAnsi" w:cstheme="minorHAnsi"/>
          <w:sz w:val="21"/>
          <w:szCs w:val="21"/>
          <w:u w:val="none"/>
        </w:rPr>
        <w:t>NaCl</w:t>
      </w:r>
      <w:bookmarkEnd w:id="50"/>
      <w:r w:rsidRPr="00A20B22">
        <w:rPr>
          <w:rFonts w:asciiTheme="minorHAnsi" w:hAnsiTheme="minorHAnsi" w:cstheme="minorHAnsi"/>
          <w:sz w:val="21"/>
          <w:szCs w:val="21"/>
          <w:u w:val="none"/>
        </w:rPr>
        <w:t xml:space="preserve"> (final concentration 300 mM) and </w:t>
      </w:r>
      <w:bookmarkStart w:id="51" w:name="_Hlk533013378"/>
      <w:r w:rsidRPr="00A20B22">
        <w:rPr>
          <w:rFonts w:asciiTheme="minorHAnsi" w:hAnsiTheme="minorHAnsi" w:cstheme="minorHAnsi"/>
          <w:sz w:val="21"/>
          <w:szCs w:val="21"/>
          <w:u w:val="none"/>
        </w:rPr>
        <w:t>dNTPs</w:t>
      </w:r>
      <w:bookmarkEnd w:id="51"/>
      <w:r w:rsidRPr="00A20B22">
        <w:rPr>
          <w:rFonts w:asciiTheme="minorHAnsi" w:hAnsiTheme="minorHAnsi" w:cstheme="minorHAnsi"/>
          <w:sz w:val="21"/>
          <w:szCs w:val="21"/>
          <w:u w:val="none"/>
        </w:rPr>
        <w:t xml:space="preserve"> (final concentration 1.47 mM) </w:t>
      </w:r>
      <w:r w:rsidRPr="00A20B22">
        <w:rPr>
          <w:rFonts w:asciiTheme="minorHAnsi" w:hAnsiTheme="minorHAnsi" w:cstheme="minorHAnsi"/>
          <w:noProof/>
          <w:sz w:val="21"/>
          <w:szCs w:val="21"/>
          <w:u w:val="none"/>
        </w:rPr>
        <w:t>was added followed by addition of</w:t>
      </w:r>
      <w:r w:rsidRPr="00A20B22">
        <w:rPr>
          <w:rFonts w:asciiTheme="minorHAnsi" w:hAnsiTheme="minorHAnsi" w:cstheme="minorHAnsi"/>
          <w:sz w:val="21"/>
          <w:szCs w:val="21"/>
          <w:u w:val="none"/>
        </w:rPr>
        <w:t xml:space="preserve"> the DNA polymerase </w:t>
      </w:r>
      <w:proofErr w:type="spellStart"/>
      <w:r w:rsidRPr="00A20B22">
        <w:rPr>
          <w:rFonts w:asciiTheme="minorHAnsi" w:hAnsiTheme="minorHAnsi" w:cstheme="minorHAnsi"/>
          <w:sz w:val="21"/>
          <w:szCs w:val="21"/>
          <w:u w:val="none"/>
        </w:rPr>
        <w:t>DeepVent</w:t>
      </w:r>
      <w:proofErr w:type="spellEnd"/>
      <w:r w:rsidRPr="00A20B22">
        <w:rPr>
          <w:rFonts w:asciiTheme="minorHAnsi" w:hAnsiTheme="minorHAnsi" w:cstheme="minorHAnsi"/>
          <w:sz w:val="21"/>
          <w:szCs w:val="21"/>
          <w:u w:val="none"/>
        </w:rPr>
        <w:t xml:space="preserve"> Exo(-) (1 unit, M0259L, New England </w:t>
      </w:r>
      <w:r w:rsidRPr="00A20B22">
        <w:rPr>
          <w:rFonts w:asciiTheme="minorHAnsi" w:hAnsiTheme="minorHAnsi" w:cstheme="minorHAnsi"/>
          <w:noProof/>
          <w:sz w:val="21"/>
          <w:szCs w:val="21"/>
          <w:u w:val="none"/>
        </w:rPr>
        <w:t>BioLabs</w:t>
      </w:r>
      <w:r w:rsidRPr="00A20B22">
        <w:rPr>
          <w:rFonts w:asciiTheme="minorHAnsi" w:hAnsiTheme="minorHAnsi" w:cstheme="minorHAnsi"/>
          <w:sz w:val="21"/>
          <w:szCs w:val="21"/>
          <w:u w:val="none"/>
        </w:rPr>
        <w:t xml:space="preserve">) and incubation for 4 hours on ice, 2 hours at 4°C, 2 hours at 10 °C, 2 hours at 20°C and 4 hours at 25°C. </w:t>
      </w:r>
    </w:p>
    <w:p w14:paraId="09214A23" w14:textId="77777777" w:rsidR="00C27F5F" w:rsidRPr="00411FA2" w:rsidRDefault="00C27F5F" w:rsidP="00C27F5F">
      <w:pPr>
        <w:pStyle w:val="SMSubheading"/>
        <w:spacing w:line="480" w:lineRule="auto"/>
        <w:ind w:firstLine="720"/>
        <w:jc w:val="both"/>
        <w:rPr>
          <w:sz w:val="21"/>
          <w:szCs w:val="21"/>
          <w:u w:val="none"/>
        </w:rPr>
      </w:pPr>
      <w:r w:rsidRPr="00A20B22">
        <w:rPr>
          <w:rFonts w:asciiTheme="minorHAnsi" w:hAnsiTheme="minorHAnsi" w:cstheme="minorHAnsi"/>
          <w:sz w:val="21"/>
          <w:szCs w:val="21"/>
          <w:u w:val="none"/>
        </w:rPr>
        <w:t>In the “Antibody binding” step (</w:t>
      </w:r>
      <w:r w:rsidRPr="00A20B22">
        <w:rPr>
          <w:rFonts w:asciiTheme="minorHAnsi" w:hAnsiTheme="minorHAnsi" w:cstheme="minorHAnsi"/>
          <w:b/>
          <w:sz w:val="21"/>
          <w:szCs w:val="21"/>
          <w:u w:val="none"/>
        </w:rPr>
        <w:t>Fig. 1b</w:t>
      </w:r>
      <w:r w:rsidRPr="00A20B22">
        <w:rPr>
          <w:rFonts w:asciiTheme="minorHAnsi" w:hAnsiTheme="minorHAnsi" w:cstheme="minorHAnsi"/>
          <w:sz w:val="21"/>
          <w:szCs w:val="21"/>
          <w:u w:val="none"/>
        </w:rPr>
        <w:t xml:space="preserve">), the cell was washed and incubated with the </w:t>
      </w:r>
      <w:proofErr w:type="spellStart"/>
      <w:r w:rsidRPr="00A20B22">
        <w:rPr>
          <w:rFonts w:asciiTheme="minorHAnsi" w:hAnsiTheme="minorHAnsi" w:cstheme="minorHAnsi"/>
          <w:sz w:val="21"/>
          <w:szCs w:val="21"/>
          <w:u w:val="none"/>
        </w:rPr>
        <w:t>ThermoPol</w:t>
      </w:r>
      <w:proofErr w:type="spellEnd"/>
      <w:r w:rsidRPr="00A20B22">
        <w:rPr>
          <w:rFonts w:asciiTheme="minorHAnsi" w:hAnsiTheme="minorHAnsi" w:cstheme="minorHAnsi"/>
          <w:sz w:val="21"/>
          <w:szCs w:val="21"/>
          <w:u w:val="none"/>
        </w:rPr>
        <w:t xml:space="preserve"> </w:t>
      </w:r>
      <w:proofErr w:type="gramStart"/>
      <w:r w:rsidRPr="00A20B22">
        <w:rPr>
          <w:rFonts w:asciiTheme="minorHAnsi" w:hAnsiTheme="minorHAnsi" w:cstheme="minorHAnsi"/>
          <w:sz w:val="21"/>
          <w:szCs w:val="21"/>
          <w:u w:val="none"/>
        </w:rPr>
        <w:t>Mg(</w:t>
      </w:r>
      <w:proofErr w:type="gramEnd"/>
      <w:r w:rsidRPr="00A20B22">
        <w:rPr>
          <w:rFonts w:asciiTheme="minorHAnsi" w:hAnsiTheme="minorHAnsi" w:cstheme="minorHAnsi"/>
          <w:sz w:val="21"/>
          <w:szCs w:val="21"/>
          <w:u w:val="none"/>
        </w:rPr>
        <w:t xml:space="preserve">-) buffer containing 300 mM NaCl, 10 mM EDTA and 1% BSA and 10% glycerol for 1 hour.  Antibodies conjugated with the DNA probe were added (0.5 </w:t>
      </w:r>
      <w:r w:rsidRPr="00411FA2">
        <w:rPr>
          <w:rFonts w:ascii="Symbol" w:hAnsi="Symbol"/>
          <w:sz w:val="21"/>
          <w:szCs w:val="21"/>
          <w:u w:val="none"/>
        </w:rPr>
        <w:t></w:t>
      </w:r>
      <w:r w:rsidRPr="00411FA2">
        <w:rPr>
          <w:sz w:val="21"/>
          <w:szCs w:val="21"/>
          <w:u w:val="none"/>
        </w:rPr>
        <w:t xml:space="preserve">g IgG/ml each) to the cell and incubated overnight on ice. The cell </w:t>
      </w:r>
      <w:r w:rsidRPr="00411FA2">
        <w:rPr>
          <w:noProof/>
          <w:sz w:val="21"/>
          <w:szCs w:val="21"/>
          <w:u w:val="none"/>
        </w:rPr>
        <w:t>was washed</w:t>
      </w:r>
      <w:r w:rsidRPr="00411FA2">
        <w:rPr>
          <w:sz w:val="21"/>
          <w:szCs w:val="21"/>
          <w:u w:val="none"/>
        </w:rPr>
        <w:t xml:space="preserve"> with </w:t>
      </w:r>
      <w:bookmarkStart w:id="52" w:name="_Hlk533014207"/>
      <w:r w:rsidRPr="00411FA2">
        <w:rPr>
          <w:sz w:val="21"/>
          <w:szCs w:val="21"/>
          <w:u w:val="none"/>
        </w:rPr>
        <w:t xml:space="preserve">the </w:t>
      </w:r>
      <w:proofErr w:type="spellStart"/>
      <w:r w:rsidRPr="00411FA2">
        <w:rPr>
          <w:sz w:val="21"/>
          <w:szCs w:val="21"/>
          <w:u w:val="none"/>
        </w:rPr>
        <w:t>ThermoPol</w:t>
      </w:r>
      <w:proofErr w:type="spellEnd"/>
      <w:r w:rsidRPr="00411FA2">
        <w:rPr>
          <w:sz w:val="21"/>
          <w:szCs w:val="21"/>
          <w:u w:val="none"/>
        </w:rPr>
        <w:t xml:space="preserve"> Mg (-) buffer containing 300 mM NaCl</w:t>
      </w:r>
      <w:bookmarkEnd w:id="52"/>
      <w:r w:rsidRPr="00411FA2">
        <w:rPr>
          <w:sz w:val="21"/>
          <w:szCs w:val="21"/>
          <w:u w:val="none"/>
        </w:rPr>
        <w:t xml:space="preserve">. </w:t>
      </w:r>
    </w:p>
    <w:p w14:paraId="5D25D8FC" w14:textId="77777777" w:rsidR="00C27F5F" w:rsidRPr="00A20B22" w:rsidRDefault="00C27F5F" w:rsidP="00C27F5F">
      <w:pPr>
        <w:pStyle w:val="SMSubheading"/>
        <w:spacing w:line="480" w:lineRule="auto"/>
        <w:ind w:firstLine="720"/>
        <w:jc w:val="both"/>
        <w:rPr>
          <w:rFonts w:asciiTheme="minorHAnsi" w:hAnsiTheme="minorHAnsi" w:cstheme="minorHAnsi"/>
          <w:sz w:val="21"/>
          <w:szCs w:val="21"/>
          <w:u w:val="none"/>
        </w:rPr>
      </w:pPr>
      <w:r w:rsidRPr="00A20B22">
        <w:rPr>
          <w:rFonts w:asciiTheme="minorHAnsi" w:hAnsiTheme="minorHAnsi" w:cstheme="minorHAnsi"/>
          <w:sz w:val="21"/>
          <w:szCs w:val="21"/>
          <w:u w:val="none"/>
        </w:rPr>
        <w:t>In the “Proximity joining” and “Proximity ligation” steps (</w:t>
      </w:r>
      <w:r w:rsidRPr="00A20B22">
        <w:rPr>
          <w:rFonts w:asciiTheme="minorHAnsi" w:hAnsiTheme="minorHAnsi" w:cstheme="minorHAnsi"/>
          <w:b/>
          <w:sz w:val="21"/>
          <w:szCs w:val="21"/>
          <w:u w:val="none"/>
        </w:rPr>
        <w:t>Fig. 1b</w:t>
      </w:r>
      <w:r w:rsidRPr="00A20B22">
        <w:rPr>
          <w:rFonts w:asciiTheme="minorHAnsi" w:hAnsiTheme="minorHAnsi" w:cstheme="minorHAnsi"/>
          <w:sz w:val="21"/>
          <w:szCs w:val="21"/>
          <w:u w:val="none"/>
        </w:rPr>
        <w:t xml:space="preserve">), the cell </w:t>
      </w:r>
      <w:r w:rsidRPr="00A20B22">
        <w:rPr>
          <w:rFonts w:asciiTheme="minorHAnsi" w:hAnsiTheme="minorHAnsi" w:cstheme="minorHAnsi"/>
          <w:noProof/>
          <w:sz w:val="21"/>
          <w:szCs w:val="21"/>
          <w:u w:val="none"/>
        </w:rPr>
        <w:t>was incubated</w:t>
      </w:r>
      <w:r w:rsidRPr="00A20B22">
        <w:rPr>
          <w:rFonts w:asciiTheme="minorHAnsi" w:hAnsiTheme="minorHAnsi" w:cstheme="minorHAnsi"/>
          <w:sz w:val="21"/>
          <w:szCs w:val="21"/>
          <w:u w:val="none"/>
        </w:rPr>
        <w:t xml:space="preserve"> with </w:t>
      </w:r>
      <w:proofErr w:type="spellStart"/>
      <w:r w:rsidRPr="00A20B22">
        <w:rPr>
          <w:rFonts w:asciiTheme="minorHAnsi" w:hAnsiTheme="minorHAnsi" w:cstheme="minorHAnsi"/>
          <w:sz w:val="21"/>
          <w:szCs w:val="21"/>
          <w:u w:val="none"/>
        </w:rPr>
        <w:t>ThermoPol</w:t>
      </w:r>
      <w:proofErr w:type="spellEnd"/>
      <w:r w:rsidRPr="00A20B22">
        <w:rPr>
          <w:rFonts w:asciiTheme="minorHAnsi" w:hAnsiTheme="minorHAnsi" w:cstheme="minorHAnsi"/>
          <w:sz w:val="21"/>
          <w:szCs w:val="21"/>
          <w:u w:val="none"/>
        </w:rPr>
        <w:t xml:space="preserve"> Mg (-) buffer containing 300 mM NaCl and 0.5 </w:t>
      </w:r>
      <w:r w:rsidRPr="00A20B22">
        <w:rPr>
          <w:rFonts w:ascii="Symbol" w:hAnsi="Symbol" w:cstheme="minorHAnsi"/>
          <w:sz w:val="21"/>
          <w:szCs w:val="21"/>
          <w:u w:val="none"/>
        </w:rPr>
        <w:t></w:t>
      </w:r>
      <w:r w:rsidRPr="00A20B22">
        <w:rPr>
          <w:rFonts w:asciiTheme="minorHAnsi" w:hAnsiTheme="minorHAnsi" w:cstheme="minorHAnsi"/>
          <w:sz w:val="21"/>
          <w:szCs w:val="21"/>
          <w:u w:val="none"/>
        </w:rPr>
        <w:t xml:space="preserve">M Ligation Adapter Probe (5’-AGCGTCGTGTAGGGAA-3’, Integrated DNA Technologies) for 1 hour at 25°C. The cell was washed once with 1x Quick Ligation Reaction buffer (M0202L, New England </w:t>
      </w:r>
      <w:r w:rsidRPr="00A20B22">
        <w:rPr>
          <w:rFonts w:asciiTheme="minorHAnsi" w:hAnsiTheme="minorHAnsi" w:cstheme="minorHAnsi"/>
          <w:noProof/>
          <w:sz w:val="21"/>
          <w:szCs w:val="21"/>
          <w:u w:val="none"/>
        </w:rPr>
        <w:t>BioLabs</w:t>
      </w:r>
      <w:r w:rsidRPr="00A20B22">
        <w:rPr>
          <w:rFonts w:asciiTheme="minorHAnsi" w:hAnsiTheme="minorHAnsi" w:cstheme="minorHAnsi"/>
          <w:sz w:val="21"/>
          <w:szCs w:val="21"/>
          <w:u w:val="none"/>
        </w:rPr>
        <w:t xml:space="preserve">). Quick Ligase (1 </w:t>
      </w:r>
      <w:r w:rsidRPr="00411FA2">
        <w:rPr>
          <w:rFonts w:ascii="Symbol" w:hAnsi="Symbol"/>
          <w:sz w:val="21"/>
          <w:szCs w:val="21"/>
          <w:u w:val="none"/>
        </w:rPr>
        <w:t></w:t>
      </w:r>
      <w:r w:rsidRPr="00A20B22">
        <w:rPr>
          <w:rFonts w:asciiTheme="minorHAnsi" w:hAnsiTheme="minorHAnsi" w:cstheme="minorHAnsi"/>
          <w:sz w:val="21"/>
          <w:szCs w:val="21"/>
          <w:u w:val="none"/>
        </w:rPr>
        <w:t>l) and 1 x Quick Ligation Reaction buffer (19</w:t>
      </w:r>
      <w:r w:rsidRPr="00411FA2">
        <w:rPr>
          <w:sz w:val="21"/>
          <w:szCs w:val="21"/>
          <w:u w:val="none"/>
        </w:rPr>
        <w:t xml:space="preserve"> </w:t>
      </w:r>
      <w:r w:rsidRPr="00411FA2">
        <w:rPr>
          <w:rFonts w:ascii="Symbol" w:hAnsi="Symbol"/>
          <w:sz w:val="21"/>
          <w:szCs w:val="21"/>
          <w:u w:val="none"/>
        </w:rPr>
        <w:t></w:t>
      </w:r>
      <w:r w:rsidRPr="00A20B22">
        <w:rPr>
          <w:rFonts w:asciiTheme="minorHAnsi" w:hAnsiTheme="minorHAnsi" w:cstheme="minorHAnsi"/>
          <w:sz w:val="21"/>
          <w:szCs w:val="21"/>
          <w:u w:val="none"/>
        </w:rPr>
        <w:t>l) were added and incubated for 4 hours at 15 °C and 30 min at 25°C.</w:t>
      </w:r>
    </w:p>
    <w:p w14:paraId="10022533" w14:textId="77777777" w:rsidR="00C27F5F" w:rsidRPr="00A20B22" w:rsidRDefault="00C27F5F" w:rsidP="00C27F5F">
      <w:pPr>
        <w:pStyle w:val="SMSubheading"/>
        <w:spacing w:line="480" w:lineRule="auto"/>
        <w:ind w:firstLine="720"/>
        <w:jc w:val="both"/>
        <w:rPr>
          <w:rFonts w:asciiTheme="minorHAnsi" w:hAnsiTheme="minorHAnsi" w:cstheme="minorHAnsi"/>
          <w:sz w:val="21"/>
          <w:szCs w:val="21"/>
          <w:u w:val="none"/>
        </w:rPr>
      </w:pPr>
      <w:r w:rsidRPr="00A20B22">
        <w:rPr>
          <w:rFonts w:asciiTheme="minorHAnsi" w:hAnsiTheme="minorHAnsi" w:cstheme="minorHAnsi"/>
          <w:sz w:val="21"/>
          <w:szCs w:val="21"/>
          <w:u w:val="none"/>
        </w:rPr>
        <w:t>The ligated product of Antibody-DNA probe + 1</w:t>
      </w:r>
      <w:r w:rsidRPr="00A20B22">
        <w:rPr>
          <w:rFonts w:asciiTheme="minorHAnsi" w:hAnsiTheme="minorHAnsi" w:cstheme="minorHAnsi"/>
          <w:sz w:val="21"/>
          <w:szCs w:val="21"/>
          <w:u w:val="none"/>
          <w:vertAlign w:val="superscript"/>
        </w:rPr>
        <w:t>st</w:t>
      </w:r>
      <w:r w:rsidRPr="00A20B22">
        <w:rPr>
          <w:rFonts w:asciiTheme="minorHAnsi" w:hAnsiTheme="minorHAnsi" w:cstheme="minorHAnsi"/>
          <w:sz w:val="21"/>
          <w:szCs w:val="21"/>
          <w:u w:val="none"/>
        </w:rPr>
        <w:t xml:space="preserve"> Random primer was fully extended using the polymerase </w:t>
      </w:r>
      <w:proofErr w:type="spellStart"/>
      <w:r w:rsidRPr="00A20B22">
        <w:rPr>
          <w:rFonts w:asciiTheme="minorHAnsi" w:hAnsiTheme="minorHAnsi" w:cstheme="minorHAnsi"/>
          <w:sz w:val="21"/>
          <w:szCs w:val="21"/>
          <w:u w:val="none"/>
        </w:rPr>
        <w:t>Bst</w:t>
      </w:r>
      <w:proofErr w:type="spellEnd"/>
      <w:r w:rsidRPr="00A20B22">
        <w:rPr>
          <w:rFonts w:asciiTheme="minorHAnsi" w:hAnsiTheme="minorHAnsi" w:cstheme="minorHAnsi"/>
          <w:sz w:val="21"/>
          <w:szCs w:val="21"/>
          <w:u w:val="none"/>
        </w:rPr>
        <w:t xml:space="preserve"> 3.0 (M0374L, New England </w:t>
      </w:r>
      <w:r w:rsidRPr="00A20B22">
        <w:rPr>
          <w:rFonts w:asciiTheme="minorHAnsi" w:hAnsiTheme="minorHAnsi" w:cstheme="minorHAnsi"/>
          <w:noProof/>
          <w:sz w:val="21"/>
          <w:szCs w:val="21"/>
          <w:u w:val="none"/>
        </w:rPr>
        <w:t>BioLabs</w:t>
      </w:r>
      <w:r w:rsidRPr="00A20B22">
        <w:rPr>
          <w:rFonts w:asciiTheme="minorHAnsi" w:hAnsiTheme="minorHAnsi" w:cstheme="minorHAnsi"/>
          <w:sz w:val="21"/>
          <w:szCs w:val="21"/>
          <w:u w:val="none"/>
        </w:rPr>
        <w:t xml:space="preserve">). The cell </w:t>
      </w:r>
      <w:r w:rsidRPr="00A20B22">
        <w:rPr>
          <w:rFonts w:asciiTheme="minorHAnsi" w:hAnsiTheme="minorHAnsi" w:cstheme="minorHAnsi"/>
          <w:noProof/>
          <w:sz w:val="21"/>
          <w:szCs w:val="21"/>
          <w:u w:val="none"/>
        </w:rPr>
        <w:t>was washed</w:t>
      </w:r>
      <w:r w:rsidRPr="00A20B22">
        <w:rPr>
          <w:rFonts w:asciiTheme="minorHAnsi" w:hAnsiTheme="minorHAnsi" w:cstheme="minorHAnsi"/>
          <w:sz w:val="21"/>
          <w:szCs w:val="21"/>
          <w:u w:val="none"/>
        </w:rPr>
        <w:t xml:space="preserve"> with </w:t>
      </w:r>
      <w:proofErr w:type="spellStart"/>
      <w:r w:rsidRPr="00A20B22">
        <w:rPr>
          <w:rFonts w:asciiTheme="minorHAnsi" w:hAnsiTheme="minorHAnsi" w:cstheme="minorHAnsi"/>
          <w:sz w:val="21"/>
          <w:szCs w:val="21"/>
          <w:u w:val="none"/>
        </w:rPr>
        <w:t>ThermoPol</w:t>
      </w:r>
      <w:proofErr w:type="spellEnd"/>
      <w:r w:rsidRPr="00A20B22">
        <w:rPr>
          <w:rFonts w:asciiTheme="minorHAnsi" w:hAnsiTheme="minorHAnsi" w:cstheme="minorHAnsi"/>
          <w:sz w:val="21"/>
          <w:szCs w:val="21"/>
          <w:u w:val="none"/>
        </w:rPr>
        <w:t xml:space="preserve"> Mg (-) buffer containing 300 mM NaCl. The polymerase solution was then added (320 unit/ml </w:t>
      </w:r>
      <w:proofErr w:type="spellStart"/>
      <w:r w:rsidRPr="00A20B22">
        <w:rPr>
          <w:rFonts w:asciiTheme="minorHAnsi" w:hAnsiTheme="minorHAnsi" w:cstheme="minorHAnsi"/>
          <w:sz w:val="21"/>
          <w:szCs w:val="21"/>
          <w:u w:val="none"/>
        </w:rPr>
        <w:t>Bst</w:t>
      </w:r>
      <w:proofErr w:type="spellEnd"/>
      <w:r w:rsidRPr="00A20B22">
        <w:rPr>
          <w:rFonts w:asciiTheme="minorHAnsi" w:hAnsiTheme="minorHAnsi" w:cstheme="minorHAnsi"/>
          <w:sz w:val="21"/>
          <w:szCs w:val="21"/>
          <w:u w:val="none"/>
        </w:rPr>
        <w:t xml:space="preserve"> 3.0 polymerase, 1.4 mM dNTPs and 2.5 mM MgSO</w:t>
      </w:r>
      <w:r w:rsidRPr="00A20B22">
        <w:rPr>
          <w:rFonts w:asciiTheme="minorHAnsi" w:hAnsiTheme="minorHAnsi" w:cstheme="minorHAnsi"/>
          <w:sz w:val="21"/>
          <w:szCs w:val="21"/>
          <w:u w:val="none"/>
          <w:vertAlign w:val="subscript"/>
        </w:rPr>
        <w:t>4</w:t>
      </w:r>
      <w:r w:rsidRPr="00A20B22">
        <w:rPr>
          <w:rFonts w:asciiTheme="minorHAnsi" w:hAnsiTheme="minorHAnsi" w:cstheme="minorHAnsi"/>
          <w:sz w:val="21"/>
          <w:szCs w:val="21"/>
          <w:u w:val="none"/>
        </w:rPr>
        <w:t xml:space="preserve"> in </w:t>
      </w:r>
      <w:proofErr w:type="spellStart"/>
      <w:r w:rsidRPr="00A20B22">
        <w:rPr>
          <w:rFonts w:asciiTheme="minorHAnsi" w:hAnsiTheme="minorHAnsi" w:cstheme="minorHAnsi"/>
          <w:sz w:val="21"/>
          <w:szCs w:val="21"/>
          <w:u w:val="none"/>
        </w:rPr>
        <w:t>ThermoPol</w:t>
      </w:r>
      <w:proofErr w:type="spellEnd"/>
      <w:r w:rsidRPr="00A20B22">
        <w:rPr>
          <w:rFonts w:asciiTheme="minorHAnsi" w:hAnsiTheme="minorHAnsi" w:cstheme="minorHAnsi"/>
          <w:sz w:val="21"/>
          <w:szCs w:val="21"/>
          <w:u w:val="none"/>
        </w:rPr>
        <w:t xml:space="preserve"> buffer). The cell </w:t>
      </w:r>
      <w:r w:rsidRPr="00A20B22">
        <w:rPr>
          <w:rFonts w:asciiTheme="minorHAnsi" w:hAnsiTheme="minorHAnsi" w:cstheme="minorHAnsi"/>
          <w:noProof/>
          <w:sz w:val="21"/>
          <w:szCs w:val="21"/>
          <w:u w:val="none"/>
        </w:rPr>
        <w:t>was incubated</w:t>
      </w:r>
      <w:r w:rsidRPr="00A20B22">
        <w:rPr>
          <w:rFonts w:asciiTheme="minorHAnsi" w:hAnsiTheme="minorHAnsi" w:cstheme="minorHAnsi"/>
          <w:sz w:val="21"/>
          <w:szCs w:val="21"/>
          <w:u w:val="none"/>
        </w:rPr>
        <w:t xml:space="preserve"> for 4 hours at 4</w:t>
      </w:r>
      <w:bookmarkStart w:id="53" w:name="_Hlk532303023"/>
      <w:r w:rsidRPr="00A20B22">
        <w:rPr>
          <w:rFonts w:asciiTheme="minorHAnsi" w:hAnsiTheme="minorHAnsi" w:cstheme="minorHAnsi"/>
          <w:sz w:val="21"/>
          <w:szCs w:val="21"/>
          <w:u w:val="none"/>
        </w:rPr>
        <w:t>°C</w:t>
      </w:r>
      <w:bookmarkEnd w:id="53"/>
      <w:r w:rsidRPr="00A20B22">
        <w:rPr>
          <w:rFonts w:asciiTheme="minorHAnsi" w:hAnsiTheme="minorHAnsi" w:cstheme="minorHAnsi"/>
          <w:sz w:val="21"/>
          <w:szCs w:val="21"/>
          <w:u w:val="none"/>
        </w:rPr>
        <w:t xml:space="preserve">, 1 hour at 10°C, 1 hour at 20°C, 1 hour at 30°C, 1 hour at 40°C, 1 hour at 50°C and 1 hour at 65°C. </w:t>
      </w:r>
    </w:p>
    <w:p w14:paraId="3D59CD59" w14:textId="159A1850" w:rsidR="00C27F5F" w:rsidRPr="00A20B22" w:rsidRDefault="00C27F5F" w:rsidP="00C27F5F">
      <w:pPr>
        <w:pStyle w:val="SMSubheading"/>
        <w:spacing w:line="480" w:lineRule="auto"/>
        <w:ind w:firstLine="720"/>
        <w:jc w:val="both"/>
        <w:rPr>
          <w:rFonts w:asciiTheme="minorHAnsi" w:hAnsiTheme="minorHAnsi" w:cstheme="minorHAnsi"/>
          <w:sz w:val="21"/>
          <w:szCs w:val="21"/>
          <w:u w:val="none"/>
        </w:rPr>
      </w:pPr>
      <w:r w:rsidRPr="00A20B22">
        <w:rPr>
          <w:rFonts w:asciiTheme="minorHAnsi" w:hAnsiTheme="minorHAnsi" w:cstheme="minorHAnsi"/>
          <w:sz w:val="21"/>
          <w:szCs w:val="21"/>
          <w:u w:val="none"/>
        </w:rPr>
        <w:lastRenderedPageBreak/>
        <w:t xml:space="preserve">The extended products </w:t>
      </w:r>
      <w:r w:rsidRPr="00A20B22">
        <w:rPr>
          <w:rFonts w:asciiTheme="minorHAnsi" w:hAnsiTheme="minorHAnsi" w:cstheme="minorHAnsi"/>
          <w:noProof/>
          <w:sz w:val="21"/>
          <w:szCs w:val="21"/>
          <w:u w:val="none"/>
        </w:rPr>
        <w:t>were amplified</w:t>
      </w:r>
      <w:r w:rsidRPr="00A20B22">
        <w:rPr>
          <w:rFonts w:asciiTheme="minorHAnsi" w:hAnsiTheme="minorHAnsi" w:cstheme="minorHAnsi"/>
          <w:sz w:val="21"/>
          <w:szCs w:val="21"/>
          <w:u w:val="none"/>
        </w:rPr>
        <w:t xml:space="preserve"> by a modified Multiple Annealing and Looping Based Amplification Cycles (MALBAC)</w:t>
      </w:r>
      <w:r w:rsidR="0089160E" w:rsidRPr="0089160E">
        <w:t xml:space="preserve"> </w:t>
      </w:r>
      <w:r w:rsidR="0089160E">
        <w:rPr>
          <w:rFonts w:asciiTheme="minorHAnsi" w:hAnsiTheme="minorHAnsi" w:cstheme="minorHAnsi"/>
          <w:sz w:val="21"/>
          <w:szCs w:val="21"/>
          <w:u w:val="none"/>
        </w:rPr>
        <w:fldChar w:fldCharType="begin">
          <w:fldData xml:space="preserve">PEVuZE5vdGU+PENpdGU+PEF1dGhvcj5ab25nPC9BdXRob3I+PFllYXI+MjAxMjwvWWVhcj48UmVj
TnVtPjg3PC9SZWNOdW0+PERpc3BsYXlUZXh0PjxzdHlsZSBmYWNlPSJzdXBlcnNjcmlwdCI+MTUs
NDY8L3N0eWxlPjwvRGlzcGxheVRleHQ+PHJlY29yZD48cmVjLW51bWJlcj44NzwvcmVjLW51bWJl
cj48Zm9yZWlnbi1rZXlzPjxrZXkgYXBwPSJFTiIgZGItaWQ9InAwcndmMHd3YTJ4NWRxZWY5eGx4
cDJybzJ2dzVzd3R3czJ4diIgdGltZXN0YW1wPSIxNTc5MTk2MTQ2Ij44Nzwva2V5PjwvZm9yZWln
bi1rZXlzPjxyZWYtdHlwZSBuYW1lPSJKb3VybmFsIEFydGljbGUiPjE3PC9yZWYtdHlwZT48Y29u
dHJpYnV0b3JzPjxhdXRob3JzPjxhdXRob3I+Wm9uZywgQy48L2F1dGhvcj48YXV0aG9yPkx1LCBT
LjwvYXV0aG9yPjxhdXRob3I+Q2hhcG1hbiwgQS4gUi48L2F1dGhvcj48YXV0aG9yPlhpZSwgWC4g
Uy48L2F1dGhvcj48L2F1dGhvcnM+PC9jb250cmlidXRvcnM+PGF1dGgtYWRkcmVzcz5EZXBhcnRt
ZW50IG9mIENoZW1pc3RyeSBhbmQgQ2hlbWljYWwgQmlvbG9neSwgSGFydmFyZCBVbml2ZXJzaXR5
LCBDYW1icmlkZ2UsIE1BIDAyMTM4LCBVU0EuPC9hdXRoLWFkZHJlc3M+PHRpdGxlcz48dGl0bGU+
R2Vub21lLXdpZGUgZGV0ZWN0aW9uIG9mIHNpbmdsZS1udWNsZW90aWRlIGFuZCBjb3B5LW51bWJl
ciB2YXJpYXRpb25zIG9mIGEgc2luZ2xlIGh1bWFuIGNlbGw8L3RpdGxlPjxzZWNvbmRhcnktdGl0
bGU+U2NpZW5jZTwvc2Vjb25kYXJ5LXRpdGxlPjwvdGl0bGVzPjxwZXJpb2RpY2FsPjxmdWxsLXRp
dGxlPlNjaWVuY2U8L2Z1bGwtdGl0bGU+PC9wZXJpb2RpY2FsPjxwYWdlcz4xNjIyLTY8L3BhZ2Vz
Pjx2b2x1bWU+MzM4PC92b2x1bWU+PG51bWJlcj42MTE0PC9udW1iZXI+PGVkaXRpb24+MjAxMi8x
Mi8yMjwvZWRpdGlvbj48a2V5d29yZHM+PGtleXdvcmQ+QWRlbm9jYXJjaW5vbWEvZ2VuZXRpY3M8
L2tleXdvcmQ+PGtleXdvcmQ+Q2VsbCBMaW5lLCBUdW1vcjwva2V5d29yZD48a2V5d29yZD5Db2xv
cmVjdGFsIE5lb3BsYXNtcy8qZ2VuZXRpY3M8L2tleXdvcmQ+PGtleXdvcmQ+KkROQSBDb3B5IE51
bWJlciBWYXJpYXRpb25zPC9rZXl3b3JkPjxrZXl3b3JkPkROQSwgTmVvcGxhc20vKmdlbmV0aWNz
PC9rZXl3b3JkPjxrZXl3b3JkPkdlbm9tZSwgSHVtYW48L2tleXdvcmQ+PGtleXdvcmQ+SGlnaC1U
aHJvdWdocHV0IE51Y2xlb3RpZGUgU2VxdWVuY2luZzwva2V5d29yZD48a2V5d29yZD5IdW1hbnM8
L2tleXdvcmQ+PGtleXdvcmQ+TXV0YXRpb24gUmF0ZTwva2V5d29yZD48a2V5d29yZD5OdWNsZWlj
IEFjaWQgQW1wbGlmaWNhdGlvbiBUZWNobmlxdWVzLyptZXRob2RzPC9rZXl3b3JkPjxrZXl3b3Jk
PipQb2ludCBNdXRhdGlvbjwva2V5d29yZD48a2V5d29yZD4qUG9seW1vcnBoaXNtLCBTaW5nbGUg
TnVjbGVvdGlkZTwva2V5d29yZD48a2V5d29yZD5TZXF1ZW5jZSBBbmFseXNpcywgRE5BL21ldGhv
ZHM8L2tleXdvcmQ+PGtleXdvcmQ+KlNpbmdsZS1DZWxsIEFuYWx5c2lzPC9rZXl3b3JkPjwva2V5
d29yZHM+PGRhdGVzPjx5ZWFyPjIwMTI8L3llYXI+PHB1Yi1kYXRlcz48ZGF0ZT5EZWMgMjE8L2Rh
dGU+PC9wdWItZGF0ZXM+PC9kYXRlcz48aXNibj4xMDk1LTkyMDMgKEVsZWN0cm9uaWMpJiN4RDsw
MDM2LTgwNzUgKExpbmtpbmcpPC9pc2JuPjxhY2Nlc3Npb24tbnVtPjIzMjU4ODk0PC9hY2Nlc3Np
b24tbnVtPjx1cmxzPjxyZWxhdGVkLXVybHM+PHVybD5odHRwczovL3d3dy5uY2JpLm5sbS5uaWgu
Z292L3B1Ym1lZC8yMzI1ODg5NDwvdXJsPjwvcmVsYXRlZC11cmxzPjwvdXJscz48Y3VzdG9tMj5Q
TUMzNjAwNDEyPC9jdXN0b20yPjxlbGVjdHJvbmljLXJlc291cmNlLW51bT4xMC4xMTI2L3NjaWVu
Y2UuMTIyOTE2NDwvZWxlY3Ryb25pYy1yZXNvdXJjZS1udW0+PC9yZWNvcmQ+PC9DaXRlPjxDaXRl
PjxBdXRob3I+THU8L0F1dGhvcj48WWVhcj4yMDEyPC9ZZWFyPjxSZWNOdW0+ODg8L1JlY051bT48
cmVjb3JkPjxyZWMtbnVtYmVyPjg4PC9yZWMtbnVtYmVyPjxmb3JlaWduLWtleXM+PGtleSBhcHA9
IkVOIiBkYi1pZD0icDByd2Ywd3dhMng1ZHFlZjl4bHhwMnJvMnZ3NXN3dHdzMnh2IiB0aW1lc3Rh
bXA9IjE1NzkxOTYxNDYiPjg4PC9rZXk+PC9mb3JlaWduLWtleXM+PHJlZi10eXBlIG5hbWU9Ikpv
dXJuYWwgQXJ0aWNsZSI+MTc8L3JlZi10eXBlPjxjb250cmlidXRvcnM+PGF1dGhvcnM+PGF1dGhv
cj5MdSwgUy48L2F1dGhvcj48YXV0aG9yPlpvbmcsIEMuPC9hdXRob3I+PGF1dGhvcj5GYW4sIFcu
PC9hdXRob3I+PGF1dGhvcj5ZYW5nLCBNLjwvYXV0aG9yPjxhdXRob3I+TGksIEouPC9hdXRob3I+
PGF1dGhvcj5DaGFwbWFuLCBBLiBSLjwvYXV0aG9yPjxhdXRob3I+Wmh1LCBQLjwvYXV0aG9yPjxh
dXRob3I+SHUsIFguPC9hdXRob3I+PGF1dGhvcj5YdSwgTC48L2F1dGhvcj48YXV0aG9yPllhbiwg
TC48L2F1dGhvcj48YXV0aG9yPkJhaSwgRi48L2F1dGhvcj48YXV0aG9yPlFpYW8sIEouPC9hdXRo
b3I+PGF1dGhvcj5UYW5nLCBGLjwvYXV0aG9yPjxhdXRob3I+TGksIFIuPC9hdXRob3I+PGF1dGhv
cj5YaWUsIFguIFMuPC9hdXRob3I+PC9hdXRob3JzPjwvY29udHJpYnV0b3JzPjxhdXRoLWFkZHJl
c3M+RGVwYXJ0bWVudCBvZiBDaGVtaXN0cnkgYW5kIENoZW1pY2FsIEJpb2xvZ3ksIEhhcnZhcmQg
VW5pdmVyc2l0eSwgQ2FtYnJpZGdlLCBNQSAwMjEzOCwgVVNBLjwvYXV0aC1hZGRyZXNzPjx0aXRs
ZXM+PHRpdGxlPlByb2JpbmcgbWVpb3RpYyByZWNvbWJpbmF0aW9uIGFuZCBhbmV1cGxvaWR5IG9m
IHNpbmdsZSBzcGVybSBjZWxscyBieSB3aG9sZS1nZW5vbWUgc2VxdWVuY2luZzwvdGl0bGU+PHNl
Y29uZGFyeS10aXRsZT5TY2llbmNlPC9zZWNvbmRhcnktdGl0bGU+PC90aXRsZXM+PHBlcmlvZGlj
YWw+PGZ1bGwtdGl0bGU+U2NpZW5jZTwvZnVsbC10aXRsZT48L3BlcmlvZGljYWw+PHBhZ2VzPjE2
MjctMzA8L3BhZ2VzPjx2b2x1bWU+MzM4PC92b2x1bWU+PG51bWJlcj42MTE0PC9udW1iZXI+PGVk
aXRpb24+MjAxMi8xMi8yMjwvZWRpdGlvbj48a2V5d29yZHM+PGtleXdvcmQ+QW5ldXBsb2lkeTwv
a2V5d29yZD48a2V5d29yZD5DaHJvbW9zb21lIFNlZ3JlZ2F0aW9uPC9rZXl3b3JkPjxrZXl3b3Jk
PkNocm9tb3NvbWVzLCBIdW1hbi9nZW5ldGljczwva2V5d29yZD48a2V5d29yZD5Dcm9zc2luZyBP
dmVyLCBHZW5ldGljPC9rZXl3b3JkPjxrZXl3b3JkPipHZW5vbWUsIEh1bWFuPC9rZXl3b3JkPjxr
ZXl3b3JkPkhhcGxvdHlwZXM8L2tleXdvcmQ+PGtleXdvcmQ+SGV0ZXJvenlnb3RlPC9rZXl3b3Jk
PjxrZXl3b3JkPkhpZ2gtVGhyb3VnaHB1dCBOdWNsZW90aWRlIFNlcXVlbmNpbmc8L2tleXdvcmQ+
PGtleXdvcmQ+SHVtYW5zPC9rZXl3b3JkPjxrZXl3b3JkPk1hbGU8L2tleXdvcmQ+PGtleXdvcmQ+
Kk1laW9zaXM8L2tleXdvcmQ+PGtleXdvcmQ+TWlkZGxlIEFnZWQ8L2tleXdvcmQ+PGtleXdvcmQ+
Kk51Y2xlaWMgQWNpZCBBbXBsaWZpY2F0aW9uIFRlY2huaXF1ZXM8L2tleXdvcmQ+PGtleXdvcmQ+
KlJlY29tYmluYXRpb24sIEdlbmV0aWM8L2tleXdvcmQ+PGtleXdvcmQ+U2VxdWVuY2UgQW5hbHlz
aXMsIEROQS8qbWV0aG9kczwva2V5d29yZD48a2V5d29yZD5TaW5nbGUtQ2VsbCBBbmFseXNpczwv
a2V5d29yZD48a2V5d29yZD5TcGVybWF0b3pvYS8qcGh5c2lvbG9neTwva2V5d29yZD48a2V5d29y
ZD5UcmFuc2NyaXB0aW9uIEluaXRpYXRpb24gU2l0ZTwva2V5d29yZD48L2tleXdvcmRzPjxkYXRl
cz48eWVhcj4yMDEyPC95ZWFyPjxwdWItZGF0ZXM+PGRhdGU+RGVjIDIxPC9kYXRlPjwvcHViLWRh
dGVzPjwvZGF0ZXM+PGlzYm4+MTA5NS05MjAzIChFbGVjdHJvbmljKSYjeEQ7MDAzNi04MDc1IChM
aW5raW5nKTwvaXNibj48YWNjZXNzaW9uLW51bT4yMzI1ODg5NTwvYWNjZXNzaW9uLW51bT48dXJs
cz48cmVsYXRlZC11cmxzPjx1cmw+aHR0cHM6Ly93d3cubmNiaS5ubG0ubmloLmdvdi9wdWJtZWQv
MjMyNTg4OTU8L3VybD48L3JlbGF0ZWQtdXJscz48L3VybHM+PGN1c3RvbTI+UE1DMzU5MDQ5MTwv
Y3VzdG9tMj48ZWxlY3Ryb25pYy1yZXNvdXJjZS1udW0+MTAuMTEyNi9zY2llbmNlLjEyMjkxMTI8
L2VsZWN0cm9uaWMtcmVzb3VyY2UtbnVtPjwvcmVjb3JkPjwvQ2l0ZT48L0VuZE5vdGU+AG==
</w:fldData>
        </w:fldChar>
      </w:r>
      <w:r w:rsidR="0089160E">
        <w:rPr>
          <w:rFonts w:asciiTheme="minorHAnsi" w:hAnsiTheme="minorHAnsi" w:cstheme="minorHAnsi"/>
          <w:sz w:val="21"/>
          <w:szCs w:val="21"/>
          <w:u w:val="none"/>
        </w:rPr>
        <w:instrText xml:space="preserve"> ADDIN EN.CITE </w:instrText>
      </w:r>
      <w:r w:rsidR="0089160E">
        <w:rPr>
          <w:rFonts w:asciiTheme="minorHAnsi" w:hAnsiTheme="minorHAnsi" w:cstheme="minorHAnsi"/>
          <w:sz w:val="21"/>
          <w:szCs w:val="21"/>
          <w:u w:val="none"/>
        </w:rPr>
        <w:fldChar w:fldCharType="begin">
          <w:fldData xml:space="preserve">PEVuZE5vdGU+PENpdGU+PEF1dGhvcj5ab25nPC9BdXRob3I+PFllYXI+MjAxMjwvWWVhcj48UmVj
TnVtPjg3PC9SZWNOdW0+PERpc3BsYXlUZXh0PjxzdHlsZSBmYWNlPSJzdXBlcnNjcmlwdCI+MTUs
NDY8L3N0eWxlPjwvRGlzcGxheVRleHQ+PHJlY29yZD48cmVjLW51bWJlcj44NzwvcmVjLW51bWJl
cj48Zm9yZWlnbi1rZXlzPjxrZXkgYXBwPSJFTiIgZGItaWQ9InAwcndmMHd3YTJ4NWRxZWY5eGx4
cDJybzJ2dzVzd3R3czJ4diIgdGltZXN0YW1wPSIxNTc5MTk2MTQ2Ij44Nzwva2V5PjwvZm9yZWln
bi1rZXlzPjxyZWYtdHlwZSBuYW1lPSJKb3VybmFsIEFydGljbGUiPjE3PC9yZWYtdHlwZT48Y29u
dHJpYnV0b3JzPjxhdXRob3JzPjxhdXRob3I+Wm9uZywgQy48L2F1dGhvcj48YXV0aG9yPkx1LCBT
LjwvYXV0aG9yPjxhdXRob3I+Q2hhcG1hbiwgQS4gUi48L2F1dGhvcj48YXV0aG9yPlhpZSwgWC4g
Uy48L2F1dGhvcj48L2F1dGhvcnM+PC9jb250cmlidXRvcnM+PGF1dGgtYWRkcmVzcz5EZXBhcnRt
ZW50IG9mIENoZW1pc3RyeSBhbmQgQ2hlbWljYWwgQmlvbG9neSwgSGFydmFyZCBVbml2ZXJzaXR5
LCBDYW1icmlkZ2UsIE1BIDAyMTM4LCBVU0EuPC9hdXRoLWFkZHJlc3M+PHRpdGxlcz48dGl0bGU+
R2Vub21lLXdpZGUgZGV0ZWN0aW9uIG9mIHNpbmdsZS1udWNsZW90aWRlIGFuZCBjb3B5LW51bWJl
ciB2YXJpYXRpb25zIG9mIGEgc2luZ2xlIGh1bWFuIGNlbGw8L3RpdGxlPjxzZWNvbmRhcnktdGl0
bGU+U2NpZW5jZTwvc2Vjb25kYXJ5LXRpdGxlPjwvdGl0bGVzPjxwZXJpb2RpY2FsPjxmdWxsLXRp
dGxlPlNjaWVuY2U8L2Z1bGwtdGl0bGU+PC9wZXJpb2RpY2FsPjxwYWdlcz4xNjIyLTY8L3BhZ2Vz
Pjx2b2x1bWU+MzM4PC92b2x1bWU+PG51bWJlcj42MTE0PC9udW1iZXI+PGVkaXRpb24+MjAxMi8x
Mi8yMjwvZWRpdGlvbj48a2V5d29yZHM+PGtleXdvcmQ+QWRlbm9jYXJjaW5vbWEvZ2VuZXRpY3M8
L2tleXdvcmQ+PGtleXdvcmQ+Q2VsbCBMaW5lLCBUdW1vcjwva2V5d29yZD48a2V5d29yZD5Db2xv
cmVjdGFsIE5lb3BsYXNtcy8qZ2VuZXRpY3M8L2tleXdvcmQ+PGtleXdvcmQ+KkROQSBDb3B5IE51
bWJlciBWYXJpYXRpb25zPC9rZXl3b3JkPjxrZXl3b3JkPkROQSwgTmVvcGxhc20vKmdlbmV0aWNz
PC9rZXl3b3JkPjxrZXl3b3JkPkdlbm9tZSwgSHVtYW48L2tleXdvcmQ+PGtleXdvcmQ+SGlnaC1U
aHJvdWdocHV0IE51Y2xlb3RpZGUgU2VxdWVuY2luZzwva2V5d29yZD48a2V5d29yZD5IdW1hbnM8
L2tleXdvcmQ+PGtleXdvcmQ+TXV0YXRpb24gUmF0ZTwva2V5d29yZD48a2V5d29yZD5OdWNsZWlj
IEFjaWQgQW1wbGlmaWNhdGlvbiBUZWNobmlxdWVzLyptZXRob2RzPC9rZXl3b3JkPjxrZXl3b3Jk
PipQb2ludCBNdXRhdGlvbjwva2V5d29yZD48a2V5d29yZD4qUG9seW1vcnBoaXNtLCBTaW5nbGUg
TnVjbGVvdGlkZTwva2V5d29yZD48a2V5d29yZD5TZXF1ZW5jZSBBbmFseXNpcywgRE5BL21ldGhv
ZHM8L2tleXdvcmQ+PGtleXdvcmQ+KlNpbmdsZS1DZWxsIEFuYWx5c2lzPC9rZXl3b3JkPjwva2V5
d29yZHM+PGRhdGVzPjx5ZWFyPjIwMTI8L3llYXI+PHB1Yi1kYXRlcz48ZGF0ZT5EZWMgMjE8L2Rh
dGU+PC9wdWItZGF0ZXM+PC9kYXRlcz48aXNibj4xMDk1LTkyMDMgKEVsZWN0cm9uaWMpJiN4RDsw
MDM2LTgwNzUgKExpbmtpbmcpPC9pc2JuPjxhY2Nlc3Npb24tbnVtPjIzMjU4ODk0PC9hY2Nlc3Np
b24tbnVtPjx1cmxzPjxyZWxhdGVkLXVybHM+PHVybD5odHRwczovL3d3dy5uY2JpLm5sbS5uaWgu
Z292L3B1Ym1lZC8yMzI1ODg5NDwvdXJsPjwvcmVsYXRlZC11cmxzPjwvdXJscz48Y3VzdG9tMj5Q
TUMzNjAwNDEyPC9jdXN0b20yPjxlbGVjdHJvbmljLXJlc291cmNlLW51bT4xMC4xMTI2L3NjaWVu
Y2UuMTIyOTE2NDwvZWxlY3Ryb25pYy1yZXNvdXJjZS1udW0+PC9yZWNvcmQ+PC9DaXRlPjxDaXRl
PjxBdXRob3I+THU8L0F1dGhvcj48WWVhcj4yMDEyPC9ZZWFyPjxSZWNOdW0+ODg8L1JlY051bT48
cmVjb3JkPjxyZWMtbnVtYmVyPjg4PC9yZWMtbnVtYmVyPjxmb3JlaWduLWtleXM+PGtleSBhcHA9
IkVOIiBkYi1pZD0icDByd2Ywd3dhMng1ZHFlZjl4bHhwMnJvMnZ3NXN3dHdzMnh2IiB0aW1lc3Rh
bXA9IjE1NzkxOTYxNDYiPjg4PC9rZXk+PC9mb3JlaWduLWtleXM+PHJlZi10eXBlIG5hbWU9Ikpv
dXJuYWwgQXJ0aWNsZSI+MTc8L3JlZi10eXBlPjxjb250cmlidXRvcnM+PGF1dGhvcnM+PGF1dGhv
cj5MdSwgUy48L2F1dGhvcj48YXV0aG9yPlpvbmcsIEMuPC9hdXRob3I+PGF1dGhvcj5GYW4sIFcu
PC9hdXRob3I+PGF1dGhvcj5ZYW5nLCBNLjwvYXV0aG9yPjxhdXRob3I+TGksIEouPC9hdXRob3I+
PGF1dGhvcj5DaGFwbWFuLCBBLiBSLjwvYXV0aG9yPjxhdXRob3I+Wmh1LCBQLjwvYXV0aG9yPjxh
dXRob3I+SHUsIFguPC9hdXRob3I+PGF1dGhvcj5YdSwgTC48L2F1dGhvcj48YXV0aG9yPllhbiwg
TC48L2F1dGhvcj48YXV0aG9yPkJhaSwgRi48L2F1dGhvcj48YXV0aG9yPlFpYW8sIEouPC9hdXRo
b3I+PGF1dGhvcj5UYW5nLCBGLjwvYXV0aG9yPjxhdXRob3I+TGksIFIuPC9hdXRob3I+PGF1dGhv
cj5YaWUsIFguIFMuPC9hdXRob3I+PC9hdXRob3JzPjwvY29udHJpYnV0b3JzPjxhdXRoLWFkZHJl
c3M+RGVwYXJ0bWVudCBvZiBDaGVtaXN0cnkgYW5kIENoZW1pY2FsIEJpb2xvZ3ksIEhhcnZhcmQg
VW5pdmVyc2l0eSwgQ2FtYnJpZGdlLCBNQSAwMjEzOCwgVVNBLjwvYXV0aC1hZGRyZXNzPjx0aXRs
ZXM+PHRpdGxlPlByb2JpbmcgbWVpb3RpYyByZWNvbWJpbmF0aW9uIGFuZCBhbmV1cGxvaWR5IG9m
IHNpbmdsZSBzcGVybSBjZWxscyBieSB3aG9sZS1nZW5vbWUgc2VxdWVuY2luZzwvdGl0bGU+PHNl
Y29uZGFyeS10aXRsZT5TY2llbmNlPC9zZWNvbmRhcnktdGl0bGU+PC90aXRsZXM+PHBlcmlvZGlj
YWw+PGZ1bGwtdGl0bGU+U2NpZW5jZTwvZnVsbC10aXRsZT48L3BlcmlvZGljYWw+PHBhZ2VzPjE2
MjctMzA8L3BhZ2VzPjx2b2x1bWU+MzM4PC92b2x1bWU+PG51bWJlcj42MTE0PC9udW1iZXI+PGVk
aXRpb24+MjAxMi8xMi8yMjwvZWRpdGlvbj48a2V5d29yZHM+PGtleXdvcmQ+QW5ldXBsb2lkeTwv
a2V5d29yZD48a2V5d29yZD5DaHJvbW9zb21lIFNlZ3JlZ2F0aW9uPC9rZXl3b3JkPjxrZXl3b3Jk
PkNocm9tb3NvbWVzLCBIdW1hbi9nZW5ldGljczwva2V5d29yZD48a2V5d29yZD5Dcm9zc2luZyBP
dmVyLCBHZW5ldGljPC9rZXl3b3JkPjxrZXl3b3JkPipHZW5vbWUsIEh1bWFuPC9rZXl3b3JkPjxr
ZXl3b3JkPkhhcGxvdHlwZXM8L2tleXdvcmQ+PGtleXdvcmQ+SGV0ZXJvenlnb3RlPC9rZXl3b3Jk
PjxrZXl3b3JkPkhpZ2gtVGhyb3VnaHB1dCBOdWNsZW90aWRlIFNlcXVlbmNpbmc8L2tleXdvcmQ+
PGtleXdvcmQ+SHVtYW5zPC9rZXl3b3JkPjxrZXl3b3JkPk1hbGU8L2tleXdvcmQ+PGtleXdvcmQ+
Kk1laW9zaXM8L2tleXdvcmQ+PGtleXdvcmQ+TWlkZGxlIEFnZWQ8L2tleXdvcmQ+PGtleXdvcmQ+
Kk51Y2xlaWMgQWNpZCBBbXBsaWZpY2F0aW9uIFRlY2huaXF1ZXM8L2tleXdvcmQ+PGtleXdvcmQ+
KlJlY29tYmluYXRpb24sIEdlbmV0aWM8L2tleXdvcmQ+PGtleXdvcmQ+U2VxdWVuY2UgQW5hbHlz
aXMsIEROQS8qbWV0aG9kczwva2V5d29yZD48a2V5d29yZD5TaW5nbGUtQ2VsbCBBbmFseXNpczwv
a2V5d29yZD48a2V5d29yZD5TcGVybWF0b3pvYS8qcGh5c2lvbG9neTwva2V5d29yZD48a2V5d29y
ZD5UcmFuc2NyaXB0aW9uIEluaXRpYXRpb24gU2l0ZTwva2V5d29yZD48L2tleXdvcmRzPjxkYXRl
cz48eWVhcj4yMDEyPC95ZWFyPjxwdWItZGF0ZXM+PGRhdGU+RGVjIDIxPC9kYXRlPjwvcHViLWRh
dGVzPjwvZGF0ZXM+PGlzYm4+MTA5NS05MjAzIChFbGVjdHJvbmljKSYjeEQ7MDAzNi04MDc1IChM
aW5raW5nKTwvaXNibj48YWNjZXNzaW9uLW51bT4yMzI1ODg5NTwvYWNjZXNzaW9uLW51bT48dXJs
cz48cmVsYXRlZC11cmxzPjx1cmw+aHR0cHM6Ly93d3cubmNiaS5ubG0ubmloLmdvdi9wdWJtZWQv
MjMyNTg4OTU8L3VybD48L3JlbGF0ZWQtdXJscz48L3VybHM+PGN1c3RvbTI+UE1DMzU5MDQ5MTwv
Y3VzdG9tMj48ZWxlY3Ryb25pYy1yZXNvdXJjZS1udW0+MTAuMTEyNi9zY2llbmNlLjEyMjkxMTI8
L2VsZWN0cm9uaWMtcmVzb3VyY2UtbnVtPjwvcmVjb3JkPjwvQ2l0ZT48L0VuZE5vdGU+AG==
</w:fldData>
        </w:fldChar>
      </w:r>
      <w:r w:rsidR="0089160E">
        <w:rPr>
          <w:rFonts w:asciiTheme="minorHAnsi" w:hAnsiTheme="minorHAnsi" w:cstheme="minorHAnsi"/>
          <w:sz w:val="21"/>
          <w:szCs w:val="21"/>
          <w:u w:val="none"/>
        </w:rPr>
        <w:instrText xml:space="preserve"> ADDIN EN.CITE.DATA </w:instrText>
      </w:r>
      <w:r w:rsidR="0089160E">
        <w:rPr>
          <w:rFonts w:asciiTheme="minorHAnsi" w:hAnsiTheme="minorHAnsi" w:cstheme="minorHAnsi"/>
          <w:sz w:val="21"/>
          <w:szCs w:val="21"/>
          <w:u w:val="none"/>
        </w:rPr>
      </w:r>
      <w:r w:rsidR="0089160E">
        <w:rPr>
          <w:rFonts w:asciiTheme="minorHAnsi" w:hAnsiTheme="minorHAnsi" w:cstheme="minorHAnsi"/>
          <w:sz w:val="21"/>
          <w:szCs w:val="21"/>
          <w:u w:val="none"/>
        </w:rPr>
        <w:fldChar w:fldCharType="end"/>
      </w:r>
      <w:r w:rsidR="0089160E">
        <w:rPr>
          <w:rFonts w:asciiTheme="minorHAnsi" w:hAnsiTheme="minorHAnsi" w:cstheme="minorHAnsi"/>
          <w:sz w:val="21"/>
          <w:szCs w:val="21"/>
          <w:u w:val="none"/>
        </w:rPr>
        <w:fldChar w:fldCharType="separate"/>
      </w:r>
      <w:r w:rsidR="0089160E" w:rsidRPr="0089160E">
        <w:rPr>
          <w:rFonts w:asciiTheme="minorHAnsi" w:hAnsiTheme="minorHAnsi" w:cstheme="minorHAnsi"/>
          <w:noProof/>
          <w:sz w:val="21"/>
          <w:szCs w:val="21"/>
          <w:u w:val="none"/>
          <w:vertAlign w:val="superscript"/>
        </w:rPr>
        <w:t>15,46</w:t>
      </w:r>
      <w:r w:rsidR="0089160E">
        <w:rPr>
          <w:rFonts w:asciiTheme="minorHAnsi" w:hAnsiTheme="minorHAnsi" w:cstheme="minorHAnsi"/>
          <w:sz w:val="21"/>
          <w:szCs w:val="21"/>
          <w:u w:val="none"/>
        </w:rPr>
        <w:fldChar w:fldCharType="end"/>
      </w:r>
      <w:r w:rsidRPr="00A20B22">
        <w:rPr>
          <w:rFonts w:asciiTheme="minorHAnsi" w:hAnsiTheme="minorHAnsi" w:cstheme="minorHAnsi"/>
          <w:sz w:val="21"/>
          <w:szCs w:val="21"/>
          <w:u w:val="none"/>
        </w:rPr>
        <w:t xml:space="preserve">. Two </w:t>
      </w:r>
      <w:r w:rsidRPr="00A20B22">
        <w:rPr>
          <w:rFonts w:ascii="Symbol" w:hAnsi="Symbol" w:cstheme="minorHAnsi"/>
          <w:sz w:val="21"/>
          <w:szCs w:val="21"/>
          <w:u w:val="none"/>
        </w:rPr>
        <w:t></w:t>
      </w:r>
      <w:r w:rsidRPr="00A20B22">
        <w:rPr>
          <w:rFonts w:asciiTheme="minorHAnsi" w:hAnsiTheme="minorHAnsi" w:cstheme="minorHAnsi"/>
          <w:sz w:val="21"/>
          <w:szCs w:val="21"/>
          <w:u w:val="none"/>
        </w:rPr>
        <w:t>M of the 2</w:t>
      </w:r>
      <w:r w:rsidRPr="00A20B22">
        <w:rPr>
          <w:rFonts w:asciiTheme="minorHAnsi" w:hAnsiTheme="minorHAnsi" w:cstheme="minorHAnsi"/>
          <w:sz w:val="21"/>
          <w:szCs w:val="21"/>
          <w:u w:val="none"/>
          <w:vertAlign w:val="superscript"/>
        </w:rPr>
        <w:t>nd</w:t>
      </w:r>
      <w:r w:rsidRPr="00A20B22">
        <w:rPr>
          <w:rFonts w:asciiTheme="minorHAnsi" w:hAnsiTheme="minorHAnsi" w:cstheme="minorHAnsi"/>
          <w:sz w:val="21"/>
          <w:szCs w:val="21"/>
          <w:u w:val="none"/>
        </w:rPr>
        <w:t xml:space="preserve"> Random primer (</w:t>
      </w:r>
      <w:r w:rsidRPr="00A20B22">
        <w:rPr>
          <w:rFonts w:asciiTheme="minorHAnsi" w:hAnsiTheme="minorHAnsi" w:cstheme="minorHAnsi"/>
          <w:b/>
          <w:sz w:val="21"/>
          <w:szCs w:val="21"/>
          <w:u w:val="none"/>
        </w:rPr>
        <w:t>Table S1</w:t>
      </w:r>
      <w:r w:rsidRPr="00A20B22">
        <w:rPr>
          <w:rFonts w:asciiTheme="minorHAnsi" w:hAnsiTheme="minorHAnsi" w:cstheme="minorHAnsi"/>
          <w:sz w:val="21"/>
          <w:szCs w:val="21"/>
          <w:u w:val="none"/>
        </w:rPr>
        <w:t xml:space="preserve">) was added and incubated for 2 hours. The cell and the extended products were heated at 94°C for 3 min and incubated on ice for 2 min. </w:t>
      </w:r>
      <w:proofErr w:type="spellStart"/>
      <w:r w:rsidRPr="00A20B22">
        <w:rPr>
          <w:rFonts w:asciiTheme="minorHAnsi" w:hAnsiTheme="minorHAnsi" w:cstheme="minorHAnsi"/>
          <w:sz w:val="21"/>
          <w:szCs w:val="21"/>
          <w:u w:val="none"/>
        </w:rPr>
        <w:t>Bst</w:t>
      </w:r>
      <w:proofErr w:type="spellEnd"/>
      <w:r w:rsidRPr="00A20B22">
        <w:rPr>
          <w:rFonts w:asciiTheme="minorHAnsi" w:hAnsiTheme="minorHAnsi" w:cstheme="minorHAnsi"/>
          <w:sz w:val="21"/>
          <w:szCs w:val="21"/>
          <w:u w:val="none"/>
        </w:rPr>
        <w:t xml:space="preserve"> 3.0 polymerase (1 </w:t>
      </w:r>
      <w:r w:rsidRPr="00411FA2">
        <w:rPr>
          <w:rFonts w:ascii="Symbol" w:hAnsi="Symbol"/>
          <w:sz w:val="21"/>
          <w:szCs w:val="21"/>
          <w:u w:val="none"/>
        </w:rPr>
        <w:t></w:t>
      </w:r>
      <w:r w:rsidRPr="00A20B22">
        <w:rPr>
          <w:rFonts w:asciiTheme="minorHAnsi" w:hAnsiTheme="minorHAnsi" w:cstheme="minorHAnsi"/>
          <w:sz w:val="21"/>
          <w:szCs w:val="21"/>
          <w:u w:val="none"/>
        </w:rPr>
        <w:t xml:space="preserve">l/tube) was added and incubated for 4 hours at 4°C, 30 min at 10°C, 30 min at 20°C, 30 min at 30°C, 30 min at 40°C, 30 min at 50°C, 60 min at 65°C and 3 min at 94°C. The supernatant </w:t>
      </w:r>
      <w:r w:rsidRPr="00A20B22">
        <w:rPr>
          <w:rFonts w:asciiTheme="minorHAnsi" w:hAnsiTheme="minorHAnsi" w:cstheme="minorHAnsi"/>
          <w:noProof/>
          <w:sz w:val="21"/>
          <w:szCs w:val="21"/>
          <w:u w:val="none"/>
        </w:rPr>
        <w:t>was collected</w:t>
      </w:r>
      <w:r w:rsidRPr="00A20B22">
        <w:rPr>
          <w:rFonts w:asciiTheme="minorHAnsi" w:hAnsiTheme="minorHAnsi" w:cstheme="minorHAnsi"/>
          <w:sz w:val="21"/>
          <w:szCs w:val="21"/>
          <w:u w:val="none"/>
        </w:rPr>
        <w:t xml:space="preserve">, and 20 </w:t>
      </w:r>
      <w:r w:rsidRPr="00411FA2">
        <w:rPr>
          <w:rFonts w:ascii="Symbol" w:hAnsi="Symbol"/>
          <w:sz w:val="21"/>
          <w:szCs w:val="21"/>
          <w:u w:val="none"/>
        </w:rPr>
        <w:t></w:t>
      </w:r>
      <w:r w:rsidRPr="00A20B22">
        <w:rPr>
          <w:rFonts w:asciiTheme="minorHAnsi" w:hAnsiTheme="minorHAnsi" w:cstheme="minorHAnsi"/>
          <w:sz w:val="21"/>
          <w:szCs w:val="21"/>
          <w:u w:val="none"/>
        </w:rPr>
        <w:t xml:space="preserve">l of buffer containing 10 mM Tris-HCl, pH 7.4, 0.1 mM EDTA and 0.05% Tween 20 </w:t>
      </w:r>
      <w:r w:rsidRPr="00A20B22">
        <w:rPr>
          <w:rFonts w:asciiTheme="minorHAnsi" w:hAnsiTheme="minorHAnsi" w:cstheme="minorHAnsi"/>
          <w:noProof/>
          <w:sz w:val="21"/>
          <w:szCs w:val="21"/>
          <w:u w:val="none"/>
        </w:rPr>
        <w:t>was added</w:t>
      </w:r>
      <w:r w:rsidRPr="00A20B22">
        <w:rPr>
          <w:rFonts w:asciiTheme="minorHAnsi" w:hAnsiTheme="minorHAnsi" w:cstheme="minorHAnsi"/>
          <w:sz w:val="21"/>
          <w:szCs w:val="21"/>
          <w:u w:val="none"/>
        </w:rPr>
        <w:t xml:space="preserve">. After overnight incubation at 4°C, the </w:t>
      </w:r>
      <w:r w:rsidRPr="00A20B22">
        <w:rPr>
          <w:rFonts w:asciiTheme="minorHAnsi" w:hAnsiTheme="minorHAnsi" w:cstheme="minorHAnsi"/>
          <w:noProof/>
          <w:sz w:val="21"/>
          <w:szCs w:val="21"/>
          <w:u w:val="none"/>
        </w:rPr>
        <w:t>supernatant</w:t>
      </w:r>
      <w:r w:rsidRPr="00A20B22">
        <w:rPr>
          <w:rFonts w:asciiTheme="minorHAnsi" w:hAnsiTheme="minorHAnsi" w:cstheme="minorHAnsi"/>
          <w:sz w:val="21"/>
          <w:szCs w:val="21"/>
          <w:u w:val="none"/>
        </w:rPr>
        <w:t xml:space="preserve"> </w:t>
      </w:r>
      <w:r w:rsidRPr="00A20B22">
        <w:rPr>
          <w:rFonts w:asciiTheme="minorHAnsi" w:hAnsiTheme="minorHAnsi" w:cstheme="minorHAnsi"/>
          <w:noProof/>
          <w:sz w:val="21"/>
          <w:szCs w:val="21"/>
          <w:u w:val="none"/>
        </w:rPr>
        <w:t>was collecte</w:t>
      </w:r>
      <w:r w:rsidRPr="00A20B22">
        <w:rPr>
          <w:rFonts w:asciiTheme="minorHAnsi" w:hAnsiTheme="minorHAnsi" w:cstheme="minorHAnsi"/>
          <w:sz w:val="21"/>
          <w:szCs w:val="21"/>
          <w:u w:val="none"/>
        </w:rPr>
        <w:t xml:space="preserve">d; supernatant collection was repeated for a total of 3 times. The collected supernatant </w:t>
      </w:r>
      <w:r w:rsidRPr="00A20B22">
        <w:rPr>
          <w:rFonts w:asciiTheme="minorHAnsi" w:hAnsiTheme="minorHAnsi" w:cstheme="minorHAnsi"/>
          <w:noProof/>
          <w:sz w:val="21"/>
          <w:szCs w:val="21"/>
          <w:u w:val="none"/>
        </w:rPr>
        <w:t>was combined</w:t>
      </w:r>
      <w:r w:rsidRPr="00A20B22">
        <w:rPr>
          <w:rFonts w:asciiTheme="minorHAnsi" w:hAnsiTheme="minorHAnsi" w:cstheme="minorHAnsi"/>
          <w:sz w:val="21"/>
          <w:szCs w:val="21"/>
          <w:u w:val="none"/>
        </w:rPr>
        <w:t xml:space="preserve"> into a 0.2 ml PCR tube. Four</w:t>
      </w:r>
      <w:r w:rsidRPr="00411FA2">
        <w:rPr>
          <w:sz w:val="21"/>
          <w:szCs w:val="21"/>
          <w:u w:val="none"/>
        </w:rPr>
        <w:t xml:space="preserve"> </w:t>
      </w:r>
      <w:r w:rsidRPr="00411FA2">
        <w:rPr>
          <w:rFonts w:ascii="Symbol" w:hAnsi="Symbol"/>
          <w:sz w:val="21"/>
          <w:szCs w:val="21"/>
          <w:u w:val="none"/>
        </w:rPr>
        <w:t></w:t>
      </w:r>
      <w:r w:rsidRPr="00A20B22">
        <w:rPr>
          <w:rFonts w:asciiTheme="minorHAnsi" w:hAnsiTheme="minorHAnsi" w:cstheme="minorHAnsi"/>
          <w:sz w:val="21"/>
          <w:szCs w:val="21"/>
          <w:u w:val="none"/>
        </w:rPr>
        <w:t xml:space="preserve">l of 10 x </w:t>
      </w:r>
      <w:proofErr w:type="spellStart"/>
      <w:r w:rsidRPr="00A20B22">
        <w:rPr>
          <w:rFonts w:asciiTheme="minorHAnsi" w:hAnsiTheme="minorHAnsi" w:cstheme="minorHAnsi"/>
          <w:sz w:val="21"/>
          <w:szCs w:val="21"/>
          <w:u w:val="none"/>
        </w:rPr>
        <w:t>ThermoPol</w:t>
      </w:r>
      <w:proofErr w:type="spellEnd"/>
      <w:r w:rsidRPr="00A20B22">
        <w:rPr>
          <w:rFonts w:asciiTheme="minorHAnsi" w:hAnsiTheme="minorHAnsi" w:cstheme="minorHAnsi"/>
          <w:sz w:val="21"/>
          <w:szCs w:val="21"/>
          <w:u w:val="none"/>
        </w:rPr>
        <w:t xml:space="preserve"> buffer (New England </w:t>
      </w:r>
      <w:r w:rsidRPr="00A20B22">
        <w:rPr>
          <w:rFonts w:asciiTheme="minorHAnsi" w:hAnsiTheme="minorHAnsi" w:cstheme="minorHAnsi"/>
          <w:noProof/>
          <w:sz w:val="21"/>
          <w:szCs w:val="21"/>
          <w:u w:val="none"/>
        </w:rPr>
        <w:t>BioLabs</w:t>
      </w:r>
      <w:r w:rsidRPr="00A20B22">
        <w:rPr>
          <w:rFonts w:asciiTheme="minorHAnsi" w:hAnsiTheme="minorHAnsi" w:cstheme="minorHAnsi"/>
          <w:sz w:val="21"/>
          <w:szCs w:val="21"/>
          <w:u w:val="none"/>
        </w:rPr>
        <w:t xml:space="preserve">) and dNTPs (total 1.4 mM) </w:t>
      </w:r>
      <w:r w:rsidRPr="00A20B22">
        <w:rPr>
          <w:rFonts w:asciiTheme="minorHAnsi" w:hAnsiTheme="minorHAnsi" w:cstheme="minorHAnsi"/>
          <w:noProof/>
          <w:sz w:val="21"/>
          <w:szCs w:val="21"/>
          <w:u w:val="none"/>
        </w:rPr>
        <w:t>were added</w:t>
      </w:r>
      <w:r w:rsidRPr="00A20B22">
        <w:rPr>
          <w:rFonts w:asciiTheme="minorHAnsi" w:hAnsiTheme="minorHAnsi" w:cstheme="minorHAnsi"/>
          <w:sz w:val="21"/>
          <w:szCs w:val="21"/>
          <w:u w:val="none"/>
        </w:rPr>
        <w:t xml:space="preserve">, and then the combined solution was heated at 94°C for 3 min and placed on ice for 2 min. </w:t>
      </w:r>
      <w:proofErr w:type="spellStart"/>
      <w:r w:rsidRPr="00A20B22">
        <w:rPr>
          <w:rFonts w:asciiTheme="minorHAnsi" w:hAnsiTheme="minorHAnsi" w:cstheme="minorHAnsi"/>
          <w:sz w:val="21"/>
          <w:szCs w:val="21"/>
          <w:u w:val="none"/>
        </w:rPr>
        <w:t>Bst</w:t>
      </w:r>
      <w:proofErr w:type="spellEnd"/>
      <w:r w:rsidRPr="00A20B22">
        <w:rPr>
          <w:rFonts w:asciiTheme="minorHAnsi" w:hAnsiTheme="minorHAnsi" w:cstheme="minorHAnsi"/>
          <w:sz w:val="21"/>
          <w:szCs w:val="21"/>
          <w:u w:val="none"/>
        </w:rPr>
        <w:t xml:space="preserve"> large fragment (2 </w:t>
      </w:r>
      <w:r w:rsidRPr="00411FA2">
        <w:rPr>
          <w:sz w:val="21"/>
          <w:szCs w:val="21"/>
          <w:u w:val="none"/>
        </w:rPr>
        <w:t>u</w:t>
      </w:r>
      <w:r w:rsidRPr="00A20B22">
        <w:rPr>
          <w:rFonts w:asciiTheme="minorHAnsi" w:hAnsiTheme="minorHAnsi" w:cstheme="minorHAnsi"/>
          <w:sz w:val="21"/>
          <w:szCs w:val="21"/>
          <w:u w:val="none"/>
        </w:rPr>
        <w:t xml:space="preserve">l/tube, M0275L, New England </w:t>
      </w:r>
      <w:proofErr w:type="spellStart"/>
      <w:r w:rsidRPr="00A20B22">
        <w:rPr>
          <w:rFonts w:asciiTheme="minorHAnsi" w:hAnsiTheme="minorHAnsi" w:cstheme="minorHAnsi"/>
          <w:sz w:val="21"/>
          <w:szCs w:val="21"/>
          <w:u w:val="none"/>
        </w:rPr>
        <w:t>BioLabs</w:t>
      </w:r>
      <w:proofErr w:type="spellEnd"/>
      <w:r w:rsidRPr="00A20B22">
        <w:rPr>
          <w:rFonts w:asciiTheme="minorHAnsi" w:hAnsiTheme="minorHAnsi" w:cstheme="minorHAnsi"/>
          <w:sz w:val="21"/>
          <w:szCs w:val="21"/>
          <w:u w:val="none"/>
        </w:rPr>
        <w:t xml:space="preserve">) was added and </w:t>
      </w:r>
      <w:bookmarkStart w:id="54" w:name="_Hlk532392632"/>
      <w:r w:rsidRPr="00A20B22">
        <w:rPr>
          <w:rFonts w:asciiTheme="minorHAnsi" w:hAnsiTheme="minorHAnsi" w:cstheme="minorHAnsi"/>
          <w:sz w:val="21"/>
          <w:szCs w:val="21"/>
          <w:u w:val="none"/>
        </w:rPr>
        <w:t xml:space="preserve">incubated at 10°C for 45secs, 20°C for 45secs, 30°C for 45secs, 40°C for 45secs, 50°C for 45secs, 65°C for 2mins and 94°C for </w:t>
      </w:r>
      <w:r w:rsidRPr="00A20B22">
        <w:rPr>
          <w:rFonts w:asciiTheme="minorHAnsi" w:hAnsiTheme="minorHAnsi" w:cstheme="minorHAnsi"/>
          <w:noProof/>
          <w:sz w:val="21"/>
          <w:szCs w:val="21"/>
          <w:u w:val="none"/>
        </w:rPr>
        <w:t>20s</w:t>
      </w:r>
      <w:r w:rsidRPr="00A20B22">
        <w:rPr>
          <w:rFonts w:asciiTheme="minorHAnsi" w:hAnsiTheme="minorHAnsi" w:cstheme="minorHAnsi"/>
          <w:sz w:val="21"/>
          <w:szCs w:val="21"/>
          <w:u w:val="none"/>
        </w:rPr>
        <w:t xml:space="preserve">. The tubes were then quickly quenched on ice. </w:t>
      </w:r>
      <w:bookmarkEnd w:id="54"/>
      <w:r w:rsidRPr="00A20B22">
        <w:rPr>
          <w:rFonts w:asciiTheme="minorHAnsi" w:hAnsiTheme="minorHAnsi" w:cstheme="minorHAnsi"/>
          <w:sz w:val="21"/>
          <w:szCs w:val="21"/>
          <w:u w:val="none"/>
        </w:rPr>
        <w:t xml:space="preserve">After quenching on ice, </w:t>
      </w:r>
      <w:proofErr w:type="spellStart"/>
      <w:r w:rsidRPr="00A20B22">
        <w:rPr>
          <w:rFonts w:asciiTheme="minorHAnsi" w:hAnsiTheme="minorHAnsi" w:cstheme="minorHAnsi"/>
          <w:sz w:val="21"/>
          <w:szCs w:val="21"/>
          <w:u w:val="none"/>
        </w:rPr>
        <w:t>Bst</w:t>
      </w:r>
      <w:proofErr w:type="spellEnd"/>
      <w:r w:rsidRPr="00A20B22">
        <w:rPr>
          <w:rFonts w:asciiTheme="minorHAnsi" w:hAnsiTheme="minorHAnsi" w:cstheme="minorHAnsi"/>
          <w:sz w:val="21"/>
          <w:szCs w:val="21"/>
          <w:u w:val="none"/>
        </w:rPr>
        <w:t xml:space="preserve"> </w:t>
      </w:r>
      <w:r w:rsidRPr="00A20B22">
        <w:rPr>
          <w:rFonts w:asciiTheme="minorHAnsi" w:hAnsiTheme="minorHAnsi" w:cstheme="minorHAnsi"/>
          <w:noProof/>
          <w:sz w:val="21"/>
          <w:szCs w:val="21"/>
          <w:u w:val="none"/>
        </w:rPr>
        <w:t>large</w:t>
      </w:r>
      <w:r w:rsidRPr="00A20B22">
        <w:rPr>
          <w:rFonts w:asciiTheme="minorHAnsi" w:hAnsiTheme="minorHAnsi" w:cstheme="minorHAnsi"/>
          <w:sz w:val="21"/>
          <w:szCs w:val="21"/>
          <w:u w:val="none"/>
        </w:rPr>
        <w:t xml:space="preserve"> fragment (2 ul/tube) was added and then incubated at 10°C for 45secs, 20°C for 45secs, 30°C for 45secs, 40°C for 45secs, 50°C for 45secs, 65°C for 2mins and 94°C for </w:t>
      </w:r>
      <w:r w:rsidRPr="00A20B22">
        <w:rPr>
          <w:rFonts w:asciiTheme="minorHAnsi" w:hAnsiTheme="minorHAnsi" w:cstheme="minorHAnsi"/>
          <w:noProof/>
          <w:sz w:val="21"/>
          <w:szCs w:val="21"/>
          <w:u w:val="none"/>
        </w:rPr>
        <w:t>20s</w:t>
      </w:r>
      <w:r w:rsidRPr="00A20B22">
        <w:rPr>
          <w:rFonts w:asciiTheme="minorHAnsi" w:hAnsiTheme="minorHAnsi" w:cstheme="minorHAnsi"/>
          <w:color w:val="000000" w:themeColor="text1"/>
          <w:sz w:val="21"/>
          <w:szCs w:val="21"/>
          <w:u w:val="none"/>
        </w:rPr>
        <w:t xml:space="preserve">. </w:t>
      </w:r>
      <w:r w:rsidRPr="00A20B22">
        <w:rPr>
          <w:rFonts w:asciiTheme="minorHAnsi" w:hAnsiTheme="minorHAnsi" w:cstheme="minorHAnsi"/>
          <w:sz w:val="21"/>
          <w:szCs w:val="21"/>
          <w:u w:val="none"/>
        </w:rPr>
        <w:t>The tubes were then quickly quenched on ice. The above cycles were repeated for a total of 8 times.</w:t>
      </w:r>
    </w:p>
    <w:p w14:paraId="3927B589" w14:textId="41B9F90A" w:rsidR="00C27F5F" w:rsidRPr="00A20B22" w:rsidRDefault="00C27F5F" w:rsidP="00C27F5F">
      <w:pPr>
        <w:pStyle w:val="SMSubheading"/>
        <w:spacing w:line="480" w:lineRule="auto"/>
        <w:ind w:firstLine="720"/>
        <w:jc w:val="both"/>
        <w:rPr>
          <w:rFonts w:asciiTheme="minorHAnsi" w:hAnsiTheme="minorHAnsi" w:cstheme="minorHAnsi"/>
          <w:sz w:val="21"/>
          <w:szCs w:val="21"/>
          <w:u w:val="none"/>
        </w:rPr>
      </w:pPr>
      <w:r w:rsidRPr="00A20B22">
        <w:rPr>
          <w:rFonts w:asciiTheme="minorHAnsi" w:hAnsiTheme="minorHAnsi" w:cstheme="minorHAnsi"/>
          <w:sz w:val="21"/>
          <w:szCs w:val="21"/>
          <w:u w:val="none"/>
        </w:rPr>
        <w:t xml:space="preserve">The products were further amplified by PCR using a primer (5'-ATCCATAGTGTCAGCAGGCT-3’) with </w:t>
      </w:r>
      <w:proofErr w:type="spellStart"/>
      <w:r w:rsidRPr="00A20B22">
        <w:rPr>
          <w:rFonts w:asciiTheme="minorHAnsi" w:hAnsiTheme="minorHAnsi" w:cstheme="minorHAnsi"/>
          <w:sz w:val="21"/>
          <w:szCs w:val="21"/>
          <w:u w:val="none"/>
        </w:rPr>
        <w:t>DeepVent</w:t>
      </w:r>
      <w:proofErr w:type="spellEnd"/>
      <w:r w:rsidRPr="00A20B22">
        <w:rPr>
          <w:rFonts w:asciiTheme="minorHAnsi" w:hAnsiTheme="minorHAnsi" w:cstheme="minorHAnsi"/>
          <w:sz w:val="21"/>
          <w:szCs w:val="21"/>
          <w:u w:val="none"/>
        </w:rPr>
        <w:t xml:space="preserve"> </w:t>
      </w:r>
      <w:r w:rsidRPr="00A20B22">
        <w:rPr>
          <w:rFonts w:asciiTheme="minorHAnsi" w:hAnsiTheme="minorHAnsi" w:cstheme="minorHAnsi"/>
          <w:noProof/>
          <w:sz w:val="21"/>
          <w:szCs w:val="21"/>
          <w:u w:val="none"/>
        </w:rPr>
        <w:t>exo</w:t>
      </w:r>
      <w:r w:rsidRPr="00A20B22">
        <w:rPr>
          <w:rFonts w:asciiTheme="minorHAnsi" w:hAnsiTheme="minorHAnsi" w:cstheme="minorHAnsi"/>
          <w:sz w:val="21"/>
          <w:szCs w:val="21"/>
          <w:u w:val="none"/>
        </w:rPr>
        <w:t xml:space="preserve">(-) polymerase (step1: 95°C-5 min, step2: 95°C-30 sec, step3: 60°C-30 sec, step4: 72°C-30 sec, step5: repeat step2-4 20 times, step6:  72°C-5 min and step 7: 4°C-forever). DNA was purified using </w:t>
      </w:r>
      <w:proofErr w:type="spellStart"/>
      <w:r w:rsidRPr="00A20B22">
        <w:rPr>
          <w:rFonts w:asciiTheme="minorHAnsi" w:hAnsiTheme="minorHAnsi" w:cstheme="minorHAnsi"/>
          <w:sz w:val="21"/>
          <w:szCs w:val="21"/>
          <w:u w:val="none"/>
        </w:rPr>
        <w:t>UltraPure</w:t>
      </w:r>
      <w:proofErr w:type="spellEnd"/>
      <w:r w:rsidRPr="00A20B22">
        <w:rPr>
          <w:rFonts w:asciiTheme="minorHAnsi" w:hAnsiTheme="minorHAnsi" w:cstheme="minorHAnsi"/>
          <w:sz w:val="21"/>
          <w:szCs w:val="21"/>
          <w:u w:val="none"/>
        </w:rPr>
        <w:t xml:space="preserve"> </w:t>
      </w:r>
      <w:proofErr w:type="spellStart"/>
      <w:proofErr w:type="gramStart"/>
      <w:r w:rsidRPr="00A20B22">
        <w:rPr>
          <w:rFonts w:asciiTheme="minorHAnsi" w:hAnsiTheme="minorHAnsi" w:cstheme="minorHAnsi"/>
          <w:sz w:val="21"/>
          <w:szCs w:val="21"/>
          <w:u w:val="none"/>
        </w:rPr>
        <w:t>Phenol:Chloroform</w:t>
      </w:r>
      <w:proofErr w:type="gramEnd"/>
      <w:r w:rsidRPr="00A20B22">
        <w:rPr>
          <w:rFonts w:asciiTheme="minorHAnsi" w:hAnsiTheme="minorHAnsi" w:cstheme="minorHAnsi"/>
          <w:sz w:val="21"/>
          <w:szCs w:val="21"/>
          <w:u w:val="none"/>
        </w:rPr>
        <w:t>:</w:t>
      </w:r>
      <w:r w:rsidRPr="00A20B22">
        <w:rPr>
          <w:rFonts w:asciiTheme="minorHAnsi" w:hAnsiTheme="minorHAnsi" w:cstheme="minorHAnsi"/>
          <w:noProof/>
          <w:sz w:val="21"/>
          <w:szCs w:val="21"/>
          <w:u w:val="none"/>
        </w:rPr>
        <w:t>Isoamy</w:t>
      </w:r>
      <w:r w:rsidRPr="00A20B22">
        <w:rPr>
          <w:rFonts w:asciiTheme="minorHAnsi" w:hAnsiTheme="minorHAnsi" w:cstheme="minorHAnsi"/>
          <w:noProof/>
          <w:color w:val="000000" w:themeColor="text1"/>
          <w:sz w:val="21"/>
          <w:szCs w:val="21"/>
          <w:u w:val="none"/>
        </w:rPr>
        <w:t>l</w:t>
      </w:r>
      <w:proofErr w:type="spellEnd"/>
      <w:r w:rsidRPr="00A20B22">
        <w:rPr>
          <w:rFonts w:asciiTheme="minorHAnsi" w:hAnsiTheme="minorHAnsi" w:cstheme="minorHAnsi"/>
          <w:color w:val="000000" w:themeColor="text1"/>
          <w:sz w:val="21"/>
          <w:szCs w:val="21"/>
          <w:u w:val="none"/>
        </w:rPr>
        <w:t xml:space="preserve"> </w:t>
      </w:r>
      <w:r w:rsidRPr="00A20B22">
        <w:rPr>
          <w:rFonts w:asciiTheme="minorHAnsi" w:hAnsiTheme="minorHAnsi" w:cstheme="minorHAnsi"/>
          <w:sz w:val="21"/>
          <w:szCs w:val="21"/>
          <w:u w:val="none"/>
        </w:rPr>
        <w:t xml:space="preserve">Alcohol </w:t>
      </w:r>
      <w:r w:rsidRPr="00A20B22">
        <w:rPr>
          <w:rFonts w:asciiTheme="minorHAnsi" w:hAnsiTheme="minorHAnsi" w:cstheme="minorHAnsi"/>
          <w:noProof/>
          <w:sz w:val="21"/>
          <w:szCs w:val="21"/>
          <w:u w:val="none"/>
        </w:rPr>
        <w:t>according to</w:t>
      </w:r>
      <w:r w:rsidRPr="00A20B22">
        <w:rPr>
          <w:rFonts w:asciiTheme="minorHAnsi" w:hAnsiTheme="minorHAnsi" w:cstheme="minorHAnsi"/>
          <w:sz w:val="21"/>
          <w:szCs w:val="21"/>
          <w:u w:val="none"/>
        </w:rPr>
        <w:t xml:space="preserve"> the </w:t>
      </w:r>
      <w:r w:rsidRPr="00A20B22">
        <w:rPr>
          <w:rFonts w:asciiTheme="minorHAnsi" w:hAnsiTheme="minorHAnsi" w:cstheme="minorHAnsi"/>
          <w:noProof/>
          <w:sz w:val="21"/>
          <w:szCs w:val="21"/>
          <w:u w:val="none"/>
        </w:rPr>
        <w:t>manufacturer’s</w:t>
      </w:r>
      <w:r w:rsidRPr="00A20B22">
        <w:rPr>
          <w:rFonts w:asciiTheme="minorHAnsi" w:hAnsiTheme="minorHAnsi" w:cstheme="minorHAnsi"/>
          <w:sz w:val="21"/>
          <w:szCs w:val="21"/>
          <w:u w:val="none"/>
        </w:rPr>
        <w:t xml:space="preserve"> protocol (15593031, Thermo Fisher Scientific). Extra primers </w:t>
      </w:r>
      <w:r w:rsidRPr="00A20B22">
        <w:rPr>
          <w:rFonts w:asciiTheme="minorHAnsi" w:hAnsiTheme="minorHAnsi" w:cstheme="minorHAnsi"/>
          <w:noProof/>
          <w:sz w:val="21"/>
          <w:szCs w:val="21"/>
          <w:u w:val="none"/>
        </w:rPr>
        <w:t>were removed</w:t>
      </w:r>
      <w:r w:rsidRPr="00A20B22">
        <w:rPr>
          <w:rFonts w:asciiTheme="minorHAnsi" w:hAnsiTheme="minorHAnsi" w:cstheme="minorHAnsi"/>
          <w:sz w:val="21"/>
          <w:szCs w:val="21"/>
          <w:u w:val="none"/>
        </w:rPr>
        <w:t xml:space="preserve"> by size-selective precipitation</w:t>
      </w:r>
      <w:r w:rsidRPr="00A20B22">
        <w:rPr>
          <w:rFonts w:asciiTheme="minorHAnsi" w:hAnsiTheme="minorHAnsi" w:cstheme="minorHAnsi"/>
          <w:sz w:val="21"/>
          <w:szCs w:val="21"/>
        </w:rPr>
        <w:t xml:space="preserve"> </w:t>
      </w:r>
      <w:r w:rsidRPr="00A20B22">
        <w:rPr>
          <w:rFonts w:asciiTheme="minorHAnsi" w:hAnsiTheme="minorHAnsi" w:cstheme="minorHAnsi"/>
          <w:sz w:val="21"/>
          <w:szCs w:val="21"/>
          <w:u w:val="none"/>
        </w:rPr>
        <w:fldChar w:fldCharType="begin"/>
      </w:r>
      <w:r w:rsidR="0089160E">
        <w:rPr>
          <w:rFonts w:asciiTheme="minorHAnsi" w:hAnsiTheme="minorHAnsi" w:cstheme="minorHAnsi"/>
          <w:sz w:val="21"/>
          <w:szCs w:val="21"/>
          <w:u w:val="none"/>
        </w:rPr>
        <w:instrText xml:space="preserve"> ADDIN EN.CITE &lt;EndNote&gt;&lt;Cite&gt;&lt;Author&gt;Paithankar&lt;/Author&gt;&lt;Year&gt;1991&lt;/Year&gt;&lt;RecNum&gt;60&lt;/RecNum&gt;&lt;DisplayText&gt;&lt;style face="superscript"&gt;47&lt;/style&gt;&lt;/DisplayText&gt;&lt;record&gt;&lt;rec-number&gt;60&lt;/rec-number&gt;&lt;foreign-keys&gt;&lt;key app="EN" db-id="p0rwf0wwa2x5dqef9xlxp2ro2vw5swtws2xv" timestamp="1579195615"&gt;60&lt;/key&gt;&lt;/foreign-keys&gt;&lt;ref-type name="Journal Article"&gt;17&lt;/ref-type&gt;&lt;contributors&gt;&lt;authors&gt;&lt;author&gt;Paithankar, K. R.&lt;/author&gt;&lt;author&gt;Prasad, K. S.&lt;/author&gt;&lt;/authors&gt;&lt;/contributors&gt;&lt;auth-address&gt;Centre for Cellular and Molecular Biology, Hyderabad, India.&lt;/auth-address&gt;&lt;titles&gt;&lt;title&gt;Precipitation of DNA by polyethylene glycol and ethanol&lt;/title&gt;&lt;secondary-title&gt;Nucleic Acids Res&lt;/secondary-title&gt;&lt;/titles&gt;&lt;periodical&gt;&lt;full-title&gt;Nucleic Acids Res&lt;/full-title&gt;&lt;/periodical&gt;&lt;pages&gt;1346&lt;/pages&gt;&lt;volume&gt;19&lt;/volume&gt;&lt;number&gt;6&lt;/number&gt;&lt;edition&gt;1991/03/25&lt;/edition&gt;&lt;keywords&gt;&lt;keyword&gt;Autoradiography&lt;/keyword&gt;&lt;keyword&gt;DNA/*chemistry&lt;/keyword&gt;&lt;keyword&gt;Electrophoresis, Polyacrylamide Gel&lt;/keyword&gt;&lt;keyword&gt;Ethanol/*chemistry&lt;/keyword&gt;&lt;keyword&gt;Polyethylene Glycols/*chemistry&lt;/keyword&gt;&lt;/keywords&gt;&lt;dates&gt;&lt;year&gt;1991&lt;/year&gt;&lt;pub-dates&gt;&lt;date&gt;Mar 25&lt;/date&gt;&lt;/pub-dates&gt;&lt;/dates&gt;&lt;isbn&gt;0305-1048 (Print)&amp;#xD;0305-1048 (Linking)&lt;/isbn&gt;&lt;accession-num&gt;2030954&lt;/accession-num&gt;&lt;urls&gt;&lt;related-urls&gt;&lt;url&gt;https://www.ncbi.nlm.nih.gov/pubmed/2030954&lt;/url&gt;&lt;/related-urls&gt;&lt;/urls&gt;&lt;custom2&gt;PMC333871&lt;/custom2&gt;&lt;/record&gt;&lt;/Cite&gt;&lt;/EndNote&gt;</w:instrText>
      </w:r>
      <w:r w:rsidRPr="00A20B22">
        <w:rPr>
          <w:rFonts w:asciiTheme="minorHAnsi" w:hAnsiTheme="minorHAnsi" w:cstheme="minorHAnsi"/>
          <w:sz w:val="21"/>
          <w:szCs w:val="21"/>
          <w:u w:val="none"/>
        </w:rPr>
        <w:fldChar w:fldCharType="separate"/>
      </w:r>
      <w:r w:rsidR="0089160E" w:rsidRPr="0089160E">
        <w:rPr>
          <w:rFonts w:asciiTheme="minorHAnsi" w:hAnsiTheme="minorHAnsi" w:cstheme="minorHAnsi"/>
          <w:noProof/>
          <w:sz w:val="21"/>
          <w:szCs w:val="21"/>
          <w:u w:val="none"/>
          <w:vertAlign w:val="superscript"/>
        </w:rPr>
        <w:t>47</w:t>
      </w:r>
      <w:r w:rsidRPr="00A20B22">
        <w:rPr>
          <w:rFonts w:asciiTheme="minorHAnsi" w:hAnsiTheme="minorHAnsi" w:cstheme="minorHAnsi"/>
          <w:sz w:val="21"/>
          <w:szCs w:val="21"/>
          <w:u w:val="none"/>
        </w:rPr>
        <w:fldChar w:fldCharType="end"/>
      </w:r>
      <w:r w:rsidRPr="00A20B22">
        <w:rPr>
          <w:rFonts w:asciiTheme="minorHAnsi" w:hAnsiTheme="minorHAnsi" w:cstheme="minorHAnsi"/>
          <w:sz w:val="21"/>
          <w:szCs w:val="21"/>
          <w:u w:val="none"/>
        </w:rPr>
        <w:t xml:space="preserve"> using </w:t>
      </w:r>
      <w:bookmarkStart w:id="55" w:name="_Hlk533015063"/>
      <w:r w:rsidRPr="00A20B22">
        <w:rPr>
          <w:rFonts w:asciiTheme="minorHAnsi" w:hAnsiTheme="minorHAnsi" w:cstheme="minorHAnsi"/>
          <w:noProof/>
          <w:sz w:val="21"/>
          <w:szCs w:val="21"/>
          <w:u w:val="none"/>
        </w:rPr>
        <w:t>polyethylene</w:t>
      </w:r>
      <w:r w:rsidRPr="00A20B22">
        <w:rPr>
          <w:rFonts w:asciiTheme="minorHAnsi" w:hAnsiTheme="minorHAnsi" w:cstheme="minorHAnsi"/>
          <w:sz w:val="21"/>
          <w:szCs w:val="21"/>
          <w:u w:val="none"/>
        </w:rPr>
        <w:t xml:space="preserve"> glycol</w:t>
      </w:r>
      <w:bookmarkEnd w:id="55"/>
      <w:r w:rsidRPr="00A20B22">
        <w:rPr>
          <w:rFonts w:asciiTheme="minorHAnsi" w:hAnsiTheme="minorHAnsi" w:cstheme="minorHAnsi"/>
          <w:sz w:val="21"/>
          <w:szCs w:val="21"/>
          <w:u w:val="none"/>
        </w:rPr>
        <w:t xml:space="preserve">; 200 </w:t>
      </w:r>
      <w:r w:rsidRPr="00411FA2">
        <w:rPr>
          <w:rFonts w:ascii="Symbol" w:hAnsi="Symbol"/>
          <w:sz w:val="21"/>
          <w:szCs w:val="21"/>
          <w:u w:val="none"/>
        </w:rPr>
        <w:t></w:t>
      </w:r>
      <w:r w:rsidRPr="00A20B22">
        <w:rPr>
          <w:rFonts w:asciiTheme="minorHAnsi" w:hAnsiTheme="minorHAnsi" w:cstheme="minorHAnsi"/>
          <w:sz w:val="21"/>
          <w:szCs w:val="21"/>
          <w:u w:val="none"/>
        </w:rPr>
        <w:t xml:space="preserve">g/tube linear acrylamide (AM9520, Thermo Fisher Scientific) and </w:t>
      </w:r>
      <w:bookmarkStart w:id="56" w:name="_Hlk533015080"/>
      <w:r w:rsidRPr="00A20B22">
        <w:rPr>
          <w:rFonts w:asciiTheme="minorHAnsi" w:hAnsiTheme="minorHAnsi" w:cstheme="minorHAnsi"/>
          <w:sz w:val="21"/>
          <w:szCs w:val="21"/>
          <w:u w:val="none"/>
        </w:rPr>
        <w:t>2 M MgCl</w:t>
      </w:r>
      <w:r w:rsidRPr="00A20B22">
        <w:rPr>
          <w:rFonts w:asciiTheme="minorHAnsi" w:hAnsiTheme="minorHAnsi" w:cstheme="minorHAnsi"/>
          <w:sz w:val="21"/>
          <w:szCs w:val="21"/>
          <w:u w:val="none"/>
          <w:vertAlign w:val="subscript"/>
        </w:rPr>
        <w:t>2</w:t>
      </w:r>
      <w:bookmarkEnd w:id="56"/>
      <w:r w:rsidRPr="00A20B22">
        <w:rPr>
          <w:rFonts w:asciiTheme="minorHAnsi" w:hAnsiTheme="minorHAnsi" w:cstheme="minorHAnsi"/>
          <w:sz w:val="21"/>
          <w:szCs w:val="21"/>
          <w:u w:val="none"/>
        </w:rPr>
        <w:t xml:space="preserve"> (final concentration 20 mM) </w:t>
      </w:r>
      <w:r w:rsidRPr="00A20B22">
        <w:rPr>
          <w:rFonts w:asciiTheme="minorHAnsi" w:hAnsiTheme="minorHAnsi" w:cstheme="minorHAnsi"/>
          <w:noProof/>
          <w:sz w:val="21"/>
          <w:szCs w:val="21"/>
          <w:u w:val="none"/>
        </w:rPr>
        <w:t>were added</w:t>
      </w:r>
      <w:r w:rsidRPr="00A20B22">
        <w:rPr>
          <w:rFonts w:asciiTheme="minorHAnsi" w:hAnsiTheme="minorHAnsi" w:cstheme="minorHAnsi"/>
          <w:sz w:val="21"/>
          <w:szCs w:val="21"/>
          <w:u w:val="none"/>
        </w:rPr>
        <w:t xml:space="preserve">, and then 50%(w/v) PEG8000 was added (final concentration 14%). After 20 min incubation, the tube was </w:t>
      </w:r>
      <w:r w:rsidRPr="00A20B22">
        <w:rPr>
          <w:rFonts w:asciiTheme="minorHAnsi" w:hAnsiTheme="minorHAnsi" w:cstheme="minorHAnsi"/>
          <w:noProof/>
          <w:sz w:val="21"/>
          <w:szCs w:val="21"/>
          <w:u w:val="none"/>
        </w:rPr>
        <w:t>centrifug</w:t>
      </w:r>
      <w:r w:rsidRPr="00A20B22">
        <w:rPr>
          <w:rFonts w:asciiTheme="minorHAnsi" w:hAnsiTheme="minorHAnsi" w:cstheme="minorHAnsi"/>
          <w:noProof/>
          <w:color w:val="000000" w:themeColor="text1"/>
          <w:sz w:val="21"/>
          <w:szCs w:val="21"/>
          <w:u w:val="none"/>
        </w:rPr>
        <w:t>ed</w:t>
      </w:r>
      <w:r w:rsidRPr="00A20B22">
        <w:rPr>
          <w:rFonts w:asciiTheme="minorHAnsi" w:hAnsiTheme="minorHAnsi" w:cstheme="minorHAnsi"/>
          <w:color w:val="000000" w:themeColor="text1"/>
          <w:sz w:val="21"/>
          <w:szCs w:val="21"/>
          <w:u w:val="none"/>
        </w:rPr>
        <w:t xml:space="preserve"> </w:t>
      </w:r>
      <w:r w:rsidRPr="00A20B22">
        <w:rPr>
          <w:rFonts w:asciiTheme="minorHAnsi" w:hAnsiTheme="minorHAnsi" w:cstheme="minorHAnsi"/>
          <w:sz w:val="21"/>
          <w:szCs w:val="21"/>
          <w:u w:val="none"/>
        </w:rPr>
        <w:t xml:space="preserve">at 1,3400 x g for 10 min. The pellet was washed with 80% ethanol 3 </w:t>
      </w:r>
      <w:r w:rsidRPr="00A20B22">
        <w:rPr>
          <w:rFonts w:asciiTheme="minorHAnsi" w:hAnsiTheme="minorHAnsi" w:cstheme="minorHAnsi"/>
          <w:noProof/>
          <w:sz w:val="21"/>
          <w:szCs w:val="21"/>
          <w:u w:val="none"/>
        </w:rPr>
        <w:t>times</w:t>
      </w:r>
      <w:r w:rsidRPr="00A20B22">
        <w:rPr>
          <w:rFonts w:asciiTheme="minorHAnsi" w:hAnsiTheme="minorHAnsi" w:cstheme="minorHAnsi"/>
          <w:sz w:val="21"/>
          <w:szCs w:val="21"/>
          <w:u w:val="none"/>
        </w:rPr>
        <w:t xml:space="preserve"> and dried. After dissolving the pellet with 0.1x </w:t>
      </w:r>
      <w:bookmarkStart w:id="57" w:name="_Hlk533015123"/>
      <w:r w:rsidRPr="00A20B22">
        <w:rPr>
          <w:rFonts w:asciiTheme="minorHAnsi" w:hAnsiTheme="minorHAnsi" w:cstheme="minorHAnsi"/>
          <w:sz w:val="21"/>
          <w:szCs w:val="21"/>
          <w:u w:val="none"/>
        </w:rPr>
        <w:t>TE buffer</w:t>
      </w:r>
      <w:bookmarkEnd w:id="57"/>
      <w:r w:rsidRPr="00A20B22">
        <w:rPr>
          <w:rFonts w:asciiTheme="minorHAnsi" w:hAnsiTheme="minorHAnsi" w:cstheme="minorHAnsi"/>
          <w:sz w:val="21"/>
          <w:szCs w:val="21"/>
          <w:u w:val="none"/>
        </w:rPr>
        <w:t xml:space="preserve">, the amount of </w:t>
      </w:r>
      <w:r w:rsidRPr="00A20B22">
        <w:rPr>
          <w:rFonts w:asciiTheme="minorHAnsi" w:hAnsiTheme="minorHAnsi" w:cstheme="minorHAnsi"/>
          <w:noProof/>
          <w:sz w:val="21"/>
          <w:szCs w:val="21"/>
          <w:u w:val="none"/>
        </w:rPr>
        <w:t>double-stranded</w:t>
      </w:r>
      <w:r w:rsidRPr="00A20B22">
        <w:rPr>
          <w:rFonts w:asciiTheme="minorHAnsi" w:hAnsiTheme="minorHAnsi" w:cstheme="minorHAnsi"/>
          <w:sz w:val="21"/>
          <w:szCs w:val="21"/>
          <w:u w:val="none"/>
        </w:rPr>
        <w:t xml:space="preserve"> DNA (dsDNA) </w:t>
      </w:r>
      <w:r w:rsidRPr="00A20B22">
        <w:rPr>
          <w:rFonts w:asciiTheme="minorHAnsi" w:hAnsiTheme="minorHAnsi" w:cstheme="minorHAnsi"/>
          <w:noProof/>
          <w:sz w:val="21"/>
          <w:szCs w:val="21"/>
          <w:u w:val="none"/>
        </w:rPr>
        <w:t>was measured</w:t>
      </w:r>
      <w:r w:rsidRPr="00A20B22">
        <w:rPr>
          <w:rFonts w:asciiTheme="minorHAnsi" w:hAnsiTheme="minorHAnsi" w:cstheme="minorHAnsi"/>
          <w:sz w:val="21"/>
          <w:szCs w:val="21"/>
          <w:u w:val="none"/>
        </w:rPr>
        <w:t xml:space="preserve"> by Quant-</w:t>
      </w:r>
      <w:proofErr w:type="spellStart"/>
      <w:r w:rsidRPr="00A20B22">
        <w:rPr>
          <w:rFonts w:asciiTheme="minorHAnsi" w:hAnsiTheme="minorHAnsi" w:cstheme="minorHAnsi"/>
          <w:sz w:val="21"/>
          <w:szCs w:val="21"/>
          <w:u w:val="none"/>
        </w:rPr>
        <w:t>iT</w:t>
      </w:r>
      <w:proofErr w:type="spellEnd"/>
      <w:r w:rsidRPr="00A20B22">
        <w:rPr>
          <w:rFonts w:asciiTheme="minorHAnsi" w:hAnsiTheme="minorHAnsi" w:cstheme="minorHAnsi"/>
          <w:sz w:val="21"/>
          <w:szCs w:val="21"/>
          <w:u w:val="none"/>
        </w:rPr>
        <w:t xml:space="preserve"> </w:t>
      </w:r>
      <w:proofErr w:type="spellStart"/>
      <w:r w:rsidRPr="00A20B22">
        <w:rPr>
          <w:rFonts w:asciiTheme="minorHAnsi" w:hAnsiTheme="minorHAnsi" w:cstheme="minorHAnsi"/>
          <w:sz w:val="21"/>
          <w:szCs w:val="21"/>
          <w:u w:val="none"/>
        </w:rPr>
        <w:t>PicoGreen</w:t>
      </w:r>
      <w:proofErr w:type="spellEnd"/>
      <w:r w:rsidRPr="00A20B22">
        <w:rPr>
          <w:rFonts w:asciiTheme="minorHAnsi" w:hAnsiTheme="minorHAnsi" w:cstheme="minorHAnsi"/>
          <w:sz w:val="21"/>
          <w:szCs w:val="21"/>
          <w:u w:val="none"/>
        </w:rPr>
        <w:t xml:space="preserve"> dsDNA Assay </w:t>
      </w:r>
      <w:r w:rsidRPr="00A20B22">
        <w:rPr>
          <w:rFonts w:asciiTheme="minorHAnsi" w:hAnsiTheme="minorHAnsi" w:cstheme="minorHAnsi"/>
          <w:noProof/>
          <w:sz w:val="21"/>
          <w:szCs w:val="21"/>
          <w:u w:val="none"/>
        </w:rPr>
        <w:t>kit</w:t>
      </w:r>
      <w:r w:rsidRPr="00A20B22">
        <w:rPr>
          <w:rFonts w:asciiTheme="minorHAnsi" w:hAnsiTheme="minorHAnsi" w:cstheme="minorHAnsi"/>
          <w:sz w:val="21"/>
          <w:szCs w:val="21"/>
          <w:u w:val="none"/>
        </w:rPr>
        <w:t xml:space="preserve"> (P11496, Thermo Fisher Scientific) and concentration of dsDNA was adjusted for </w:t>
      </w:r>
      <w:r w:rsidRPr="00A20B22">
        <w:rPr>
          <w:rFonts w:asciiTheme="minorHAnsi" w:hAnsiTheme="minorHAnsi" w:cstheme="minorHAnsi"/>
          <w:i/>
          <w:sz w:val="21"/>
          <w:szCs w:val="21"/>
          <w:u w:val="none"/>
        </w:rPr>
        <w:t xml:space="preserve">in </w:t>
      </w:r>
      <w:r w:rsidRPr="00A20B22">
        <w:rPr>
          <w:rFonts w:asciiTheme="minorHAnsi" w:hAnsiTheme="minorHAnsi" w:cstheme="minorHAnsi"/>
          <w:i/>
          <w:sz w:val="21"/>
          <w:szCs w:val="21"/>
          <w:u w:val="none"/>
        </w:rPr>
        <w:lastRenderedPageBreak/>
        <w:t>vitro</w:t>
      </w:r>
      <w:r w:rsidRPr="00A20B22">
        <w:rPr>
          <w:rFonts w:asciiTheme="minorHAnsi" w:hAnsiTheme="minorHAnsi" w:cstheme="minorHAnsi"/>
          <w:sz w:val="21"/>
          <w:szCs w:val="21"/>
          <w:u w:val="none"/>
        </w:rPr>
        <w:t xml:space="preserve"> transcription. The </w:t>
      </w:r>
      <w:r w:rsidRPr="00A20B22">
        <w:rPr>
          <w:rFonts w:asciiTheme="minorHAnsi" w:hAnsiTheme="minorHAnsi" w:cstheme="minorHAnsi"/>
          <w:noProof/>
          <w:sz w:val="21"/>
          <w:szCs w:val="21"/>
          <w:u w:val="none"/>
        </w:rPr>
        <w:t>reusable single</w:t>
      </w:r>
      <w:r w:rsidRPr="00A20B22">
        <w:rPr>
          <w:rFonts w:asciiTheme="minorHAnsi" w:hAnsiTheme="minorHAnsi" w:cstheme="minorHAnsi"/>
          <w:sz w:val="21"/>
          <w:szCs w:val="21"/>
          <w:u w:val="none"/>
        </w:rPr>
        <w:t xml:space="preserve"> cell </w:t>
      </w:r>
      <w:r w:rsidRPr="00A20B22">
        <w:rPr>
          <w:rFonts w:asciiTheme="minorHAnsi" w:hAnsiTheme="minorHAnsi" w:cstheme="minorHAnsi"/>
          <w:noProof/>
          <w:sz w:val="21"/>
          <w:szCs w:val="21"/>
          <w:u w:val="none"/>
        </w:rPr>
        <w:t>was stored</w:t>
      </w:r>
      <w:r w:rsidRPr="00A20B22">
        <w:rPr>
          <w:rFonts w:asciiTheme="minorHAnsi" w:hAnsiTheme="minorHAnsi" w:cstheme="minorHAnsi"/>
          <w:sz w:val="21"/>
          <w:szCs w:val="21"/>
          <w:u w:val="none"/>
        </w:rPr>
        <w:t xml:space="preserve"> at -20°C in TBS buffer containing 50% glycerol, 0.1% Triton X-100, 0.5% BSA and 1 mM EDTA) until the next round of experiments.</w:t>
      </w:r>
    </w:p>
    <w:p w14:paraId="436C1951" w14:textId="0609E48D" w:rsidR="00C27F5F" w:rsidRPr="004959D2" w:rsidRDefault="00C27F5F" w:rsidP="00C27F5F">
      <w:pPr>
        <w:pStyle w:val="SMSubheading"/>
        <w:spacing w:line="480" w:lineRule="auto"/>
        <w:ind w:firstLine="720"/>
        <w:jc w:val="both"/>
        <w:rPr>
          <w:rFonts w:asciiTheme="minorHAnsi" w:hAnsiTheme="minorHAnsi" w:cstheme="minorHAnsi"/>
          <w:sz w:val="21"/>
          <w:szCs w:val="21"/>
          <w:u w:val="none"/>
        </w:rPr>
      </w:pPr>
      <w:r w:rsidRPr="004959D2">
        <w:rPr>
          <w:rFonts w:asciiTheme="minorHAnsi" w:hAnsiTheme="minorHAnsi" w:cstheme="minorHAnsi"/>
          <w:sz w:val="21"/>
          <w:szCs w:val="21"/>
          <w:u w:val="none"/>
        </w:rPr>
        <w:t>MALBAC, developed to amplify genomic DNA from single cells</w:t>
      </w:r>
      <w:r w:rsidRPr="004959D2">
        <w:rPr>
          <w:rFonts w:asciiTheme="minorHAnsi" w:hAnsiTheme="minorHAnsi" w:cstheme="minorHAnsi"/>
          <w:sz w:val="21"/>
          <w:szCs w:val="21"/>
          <w:u w:val="none"/>
        </w:rPr>
        <w:fldChar w:fldCharType="begin">
          <w:fldData xml:space="preserve">PEVuZE5vdGU+PENpdGU+PEF1dGhvcj5MdTwvQXV0aG9yPjxZZWFyPjIwMTI8L1llYXI+PFJlY051
bT43MjwvUmVjTnVtPjxEaXNwbGF5VGV4dD48c3R5bGUgZmFjZT0ic3VwZXJzY3JpcHQiPjE1LDQ2
PC9zdHlsZT48L0Rpc3BsYXlUZXh0PjxyZWNvcmQ+PHJlYy1udW1iZXI+NzI8L3JlYy1udW1iZXI+
PGZvcmVpZ24ta2V5cz48a2V5IGFwcD0iRU4iIGRiLWlkPSJwMHJ3ZjB3d2EyeDVkcWVmOXhseHAy
cm8ydnc1c3d0d3MyeHYiIHRpbWVzdGFtcD0iMTU3OTE5NTYxNSI+NzI8L2tleT48L2ZvcmVpZ24t
a2V5cz48cmVmLXR5cGUgbmFtZT0iSm91cm5hbCBBcnRpY2xlIj4xNzwvcmVmLXR5cGU+PGNvbnRy
aWJ1dG9ycz48YXV0aG9ycz48YXV0aG9yPkx1LCBTLjwvYXV0aG9yPjxhdXRob3I+Wm9uZywgQy48
L2F1dGhvcj48YXV0aG9yPkZhbiwgVy48L2F1dGhvcj48YXV0aG9yPllhbmcsIE0uPC9hdXRob3I+
PGF1dGhvcj5MaSwgSi48L2F1dGhvcj48YXV0aG9yPkNoYXBtYW4sIEEuIFIuPC9hdXRob3I+PGF1
dGhvcj5aaHUsIFAuPC9hdXRob3I+PGF1dGhvcj5IdSwgWC48L2F1dGhvcj48YXV0aG9yPlh1LCBM
LjwvYXV0aG9yPjxhdXRob3I+WWFuLCBMLjwvYXV0aG9yPjxhdXRob3I+QmFpLCBGLjwvYXV0aG9y
PjxhdXRob3I+UWlhbywgSi48L2F1dGhvcj48YXV0aG9yPlRhbmcsIEYuPC9hdXRob3I+PGF1dGhv
cj5MaSwgUi48L2F1dGhvcj48YXV0aG9yPlhpZSwgWC4gUy48L2F1dGhvcj48L2F1dGhvcnM+PC9j
b250cmlidXRvcnM+PGF1dGgtYWRkcmVzcz5EZXBhcnRtZW50IG9mIENoZW1pc3RyeSBhbmQgQ2hl
bWljYWwgQmlvbG9neSwgSGFydmFyZCBVbml2ZXJzaXR5LCBDYW1icmlkZ2UsIE1BIDAyMTM4LCBV
U0EuPC9hdXRoLWFkZHJlc3M+PHRpdGxlcz48dGl0bGU+UHJvYmluZyBtZWlvdGljIHJlY29tYmlu
YXRpb24gYW5kIGFuZXVwbG9pZHkgb2Ygc2luZ2xlIHNwZXJtIGNlbGxzIGJ5IHdob2xlLWdlbm9t
ZSBzZXF1ZW5jaW5nPC90aXRsZT48c2Vjb25kYXJ5LXRpdGxlPlNjaWVuY2U8L3NlY29uZGFyeS10
aXRsZT48L3RpdGxlcz48cGVyaW9kaWNhbD48ZnVsbC10aXRsZT5TY2llbmNlPC9mdWxsLXRpdGxl
PjwvcGVyaW9kaWNhbD48cGFnZXM+MTYyNy0zMDwvcGFnZXM+PHZvbHVtZT4zMzg8L3ZvbHVtZT48
bnVtYmVyPjYxMTQ8L251bWJlcj48ZWRpdGlvbj4yMDEyLzEyLzIyPC9lZGl0aW9uPjxrZXl3b3Jk
cz48a2V5d29yZD5BbmV1cGxvaWR5PC9rZXl3b3JkPjxrZXl3b3JkPkNocm9tb3NvbWUgU2VncmVn
YXRpb248L2tleXdvcmQ+PGtleXdvcmQ+Q2hyb21vc29tZXMsIEh1bWFuL2dlbmV0aWNzPC9rZXl3
b3JkPjxrZXl3b3JkPkNyb3NzaW5nIE92ZXIsIEdlbmV0aWM8L2tleXdvcmQ+PGtleXdvcmQ+Kkdl
bm9tZSwgSHVtYW48L2tleXdvcmQ+PGtleXdvcmQ+SGFwbG90eXBlczwva2V5d29yZD48a2V5d29y
ZD5IZXRlcm96eWdvdGU8L2tleXdvcmQ+PGtleXdvcmQ+SGlnaC1UaHJvdWdocHV0IE51Y2xlb3Rp
ZGUgU2VxdWVuY2luZzwva2V5d29yZD48a2V5d29yZD5IdW1hbnM8L2tleXdvcmQ+PGtleXdvcmQ+
TWFsZTwva2V5d29yZD48a2V5d29yZD4qTWVpb3Npczwva2V5d29yZD48a2V5d29yZD5NaWRkbGUg
QWdlZDwva2V5d29yZD48a2V5d29yZD4qTnVjbGVpYyBBY2lkIEFtcGxpZmljYXRpb24gVGVjaG5p
cXVlczwva2V5d29yZD48a2V5d29yZD4qUmVjb21iaW5hdGlvbiwgR2VuZXRpYzwva2V5d29yZD48
a2V5d29yZD5TZXF1ZW5jZSBBbmFseXNpcywgRE5BLyptZXRob2RzPC9rZXl3b3JkPjxrZXl3b3Jk
PlNpbmdsZS1DZWxsIEFuYWx5c2lzPC9rZXl3b3JkPjxrZXl3b3JkPlNwZXJtYXRvem9hLypwaHlz
aW9sb2d5PC9rZXl3b3JkPjxrZXl3b3JkPlRyYW5zY3JpcHRpb24gSW5pdGlhdGlvbiBTaXRlPC9r
ZXl3b3JkPjwva2V5d29yZHM+PGRhdGVzPjx5ZWFyPjIwMTI8L3llYXI+PHB1Yi1kYXRlcz48ZGF0
ZT5EZWMgMjE8L2RhdGU+PC9wdWItZGF0ZXM+PC9kYXRlcz48aXNibj4xMDk1LTkyMDMgKEVsZWN0
cm9uaWMpJiN4RDswMDM2LTgwNzUgKExpbmtpbmcpPC9pc2JuPjxhY2Nlc3Npb24tbnVtPjIzMjU4
ODk1PC9hY2Nlc3Npb24tbnVtPjx1cmxzPjxyZWxhdGVkLXVybHM+PHVybD5odHRwczovL3d3dy5u
Y2JpLm5sbS5uaWguZ292L3B1Ym1lZC8yMzI1ODg5NTwvdXJsPjwvcmVsYXRlZC11cmxzPjwvdXJs
cz48Y3VzdG9tMj5QTUMzNTkwNDkxPC9jdXN0b20yPjxlbGVjdHJvbmljLXJlc291cmNlLW51bT4x
MC4xMTI2L3NjaWVuY2UuMTIyOTExMjwvZWxlY3Ryb25pYy1yZXNvdXJjZS1udW0+PC9yZWNvcmQ+
PC9DaXRlPjxDaXRlPjxBdXRob3I+Wm9uZzwvQXV0aG9yPjxZZWFyPjIwMTI8L1llYXI+PFJlY051
bT4xODwvUmVjTnVtPjxyZWNvcmQ+PHJlYy1udW1iZXI+MTg8L3JlYy1udW1iZXI+PGZvcmVpZ24t
a2V5cz48a2V5IGFwcD0iRU4iIGRiLWlkPSJ0ejAwMDlmejN3eHd4b2VzOTJyNXZmNWNhMjlhZjly
enh4d2EiIHRpbWVzdGFtcD0iMTU0NDcyMTM2MSI+MTg8L2tleT48L2ZvcmVpZ24ta2V5cz48cmVm
LXR5cGUgbmFtZT0iSm91cm5hbCBBcnRpY2xlIj4xNzwvcmVmLXR5cGU+PGNvbnRyaWJ1dG9ycz48
YXV0aG9ycz48YXV0aG9yPlpvbmcsIEMuPC9hdXRob3I+PGF1dGhvcj5MdSwgUy48L2F1dGhvcj48
YXV0aG9yPkNoYXBtYW4sIEEuIFIuPC9hdXRob3I+PGF1dGhvcj5YaWUsIFguIFMuPC9hdXRob3I+
PC9hdXRob3JzPjwvY29udHJpYnV0b3JzPjxhdXRoLWFkZHJlc3M+RGVwYXJ0bWVudCBvZiBDaGVt
aXN0cnkgYW5kIENoZW1pY2FsIEJpb2xvZ3ksIEhhcnZhcmQgVW5pdmVyc2l0eSwgQ2FtYnJpZGdl
LCBNQSAwMjEzOCwgVVNBLjwvYXV0aC1hZGRyZXNzPjx0aXRsZXM+PHRpdGxlPkdlbm9tZS13aWRl
IGRldGVjdGlvbiBvZiBzaW5nbGUtbnVjbGVvdGlkZSBhbmQgY29weS1udW1iZXIgdmFyaWF0aW9u
cyBvZiBhIHNpbmdsZSBodW1hbiBjZWxsPC90aXRsZT48c2Vjb25kYXJ5LXRpdGxlPlNjaWVuY2U8
L3NlY29uZGFyeS10aXRsZT48L3RpdGxlcz48cGVyaW9kaWNhbD48ZnVsbC10aXRsZT5TY2llbmNl
PC9mdWxsLXRpdGxlPjwvcGVyaW9kaWNhbD48cGFnZXM+MTYyMi02PC9wYWdlcz48dm9sdW1lPjMz
ODwvdm9sdW1lPjxudW1iZXI+NjExNDwvbnVtYmVyPjxlZGl0aW9uPjIwMTIvMTIvMjI8L2VkaXRp
b24+PGtleXdvcmRzPjxrZXl3b3JkPkFkZW5vY2FyY2lub21hL2dlbmV0aWNzPC9rZXl3b3JkPjxr
ZXl3b3JkPkNlbGwgTGluZSwgVHVtb3I8L2tleXdvcmQ+PGtleXdvcmQ+Q29sb3JlY3RhbCBOZW9w
bGFzbXMvKmdlbmV0aWNzPC9rZXl3b3JkPjxrZXl3b3JkPipETkEgQ29weSBOdW1iZXIgVmFyaWF0
aW9uczwva2V5d29yZD48a2V5d29yZD5ETkEsIE5lb3BsYXNtLypnZW5ldGljczwva2V5d29yZD48
a2V5d29yZD5HZW5vbWUsIEh1bWFuPC9rZXl3b3JkPjxrZXl3b3JkPkhpZ2gtVGhyb3VnaHB1dCBO
dWNsZW90aWRlIFNlcXVlbmNpbmc8L2tleXdvcmQ+PGtleXdvcmQ+SHVtYW5zPC9rZXl3b3JkPjxr
ZXl3b3JkPk11dGF0aW9uIFJhdGU8L2tleXdvcmQ+PGtleXdvcmQ+TnVjbGVpYyBBY2lkIEFtcGxp
ZmljYXRpb24gVGVjaG5pcXVlcy8qbWV0aG9kczwva2V5d29yZD48a2V5d29yZD4qUG9pbnQgTXV0
YXRpb248L2tleXdvcmQ+PGtleXdvcmQ+KlBvbHltb3JwaGlzbSwgU2luZ2xlIE51Y2xlb3RpZGU8
L2tleXdvcmQ+PGtleXdvcmQ+U2VxdWVuY2UgQW5hbHlzaXMsIEROQS9tZXRob2RzPC9rZXl3b3Jk
PjxrZXl3b3JkPipTaW5nbGUtQ2VsbCBBbmFseXNpczwva2V5d29yZD48L2tleXdvcmRzPjxkYXRl
cz48eWVhcj4yMDEyPC95ZWFyPjxwdWItZGF0ZXM+PGRhdGU+RGVjIDIxPC9kYXRlPjwvcHViLWRh
dGVzPjwvZGF0ZXM+PGlzYm4+MTA5NS05MjAzIChFbGVjdHJvbmljKSYjeEQ7MDAzNi04MDc1IChM
aW5raW5nKTwvaXNibj48YWNjZXNzaW9uLW51bT4yMzI1ODg5NDwvYWNjZXNzaW9uLW51bT48dXJs
cz48cmVsYXRlZC11cmxzPjx1cmw+aHR0cHM6Ly93d3cubmNiaS5ubG0ubmloLmdvdi9wdWJtZWQv
MjMyNTg4OTQ8L3VybD48L3JlbGF0ZWQtdXJscz48L3VybHM+PGN1c3RvbTI+UE1DMzYwMDQxMjwv
Y3VzdG9tMj48ZWxlY3Ryb25pYy1yZXNvdXJjZS1udW0+MTAuMTEyNi9zY2llbmNlLjEyMjkxNjQ8
L2VsZWN0cm9uaWMtcmVzb3VyY2UtbnVtPjwvcmVjb3JkPjwvQ2l0ZT48L0VuZE5vdGU+AG==
</w:fldData>
        </w:fldChar>
      </w:r>
      <w:r w:rsidR="0089160E">
        <w:rPr>
          <w:rFonts w:asciiTheme="minorHAnsi" w:hAnsiTheme="minorHAnsi" w:cstheme="minorHAnsi"/>
          <w:sz w:val="21"/>
          <w:szCs w:val="21"/>
          <w:u w:val="none"/>
        </w:rPr>
        <w:instrText xml:space="preserve"> ADDIN EN.CITE </w:instrText>
      </w:r>
      <w:r w:rsidR="0089160E">
        <w:rPr>
          <w:rFonts w:asciiTheme="minorHAnsi" w:hAnsiTheme="minorHAnsi" w:cstheme="minorHAnsi"/>
          <w:sz w:val="21"/>
          <w:szCs w:val="21"/>
          <w:u w:val="none"/>
        </w:rPr>
        <w:fldChar w:fldCharType="begin">
          <w:fldData xml:space="preserve">PEVuZE5vdGU+PENpdGU+PEF1dGhvcj5MdTwvQXV0aG9yPjxZZWFyPjIwMTI8L1llYXI+PFJlY051
bT43MjwvUmVjTnVtPjxEaXNwbGF5VGV4dD48c3R5bGUgZmFjZT0ic3VwZXJzY3JpcHQiPjE1LDQ2
PC9zdHlsZT48L0Rpc3BsYXlUZXh0PjxyZWNvcmQ+PHJlYy1udW1iZXI+NzI8L3JlYy1udW1iZXI+
PGZvcmVpZ24ta2V5cz48a2V5IGFwcD0iRU4iIGRiLWlkPSJwMHJ3ZjB3d2EyeDVkcWVmOXhseHAy
cm8ydnc1c3d0d3MyeHYiIHRpbWVzdGFtcD0iMTU3OTE5NTYxNSI+NzI8L2tleT48L2ZvcmVpZ24t
a2V5cz48cmVmLXR5cGUgbmFtZT0iSm91cm5hbCBBcnRpY2xlIj4xNzwvcmVmLXR5cGU+PGNvbnRy
aWJ1dG9ycz48YXV0aG9ycz48YXV0aG9yPkx1LCBTLjwvYXV0aG9yPjxhdXRob3I+Wm9uZywgQy48
L2F1dGhvcj48YXV0aG9yPkZhbiwgVy48L2F1dGhvcj48YXV0aG9yPllhbmcsIE0uPC9hdXRob3I+
PGF1dGhvcj5MaSwgSi48L2F1dGhvcj48YXV0aG9yPkNoYXBtYW4sIEEuIFIuPC9hdXRob3I+PGF1
dGhvcj5aaHUsIFAuPC9hdXRob3I+PGF1dGhvcj5IdSwgWC48L2F1dGhvcj48YXV0aG9yPlh1LCBM
LjwvYXV0aG9yPjxhdXRob3I+WWFuLCBMLjwvYXV0aG9yPjxhdXRob3I+QmFpLCBGLjwvYXV0aG9y
PjxhdXRob3I+UWlhbywgSi48L2F1dGhvcj48YXV0aG9yPlRhbmcsIEYuPC9hdXRob3I+PGF1dGhv
cj5MaSwgUi48L2F1dGhvcj48YXV0aG9yPlhpZSwgWC4gUy48L2F1dGhvcj48L2F1dGhvcnM+PC9j
b250cmlidXRvcnM+PGF1dGgtYWRkcmVzcz5EZXBhcnRtZW50IG9mIENoZW1pc3RyeSBhbmQgQ2hl
bWljYWwgQmlvbG9neSwgSGFydmFyZCBVbml2ZXJzaXR5LCBDYW1icmlkZ2UsIE1BIDAyMTM4LCBV
U0EuPC9hdXRoLWFkZHJlc3M+PHRpdGxlcz48dGl0bGU+UHJvYmluZyBtZWlvdGljIHJlY29tYmlu
YXRpb24gYW5kIGFuZXVwbG9pZHkgb2Ygc2luZ2xlIHNwZXJtIGNlbGxzIGJ5IHdob2xlLWdlbm9t
ZSBzZXF1ZW5jaW5nPC90aXRsZT48c2Vjb25kYXJ5LXRpdGxlPlNjaWVuY2U8L3NlY29uZGFyeS10
aXRsZT48L3RpdGxlcz48cGVyaW9kaWNhbD48ZnVsbC10aXRsZT5TY2llbmNlPC9mdWxsLXRpdGxl
PjwvcGVyaW9kaWNhbD48cGFnZXM+MTYyNy0zMDwvcGFnZXM+PHZvbHVtZT4zMzg8L3ZvbHVtZT48
bnVtYmVyPjYxMTQ8L251bWJlcj48ZWRpdGlvbj4yMDEyLzEyLzIyPC9lZGl0aW9uPjxrZXl3b3Jk
cz48a2V5d29yZD5BbmV1cGxvaWR5PC9rZXl3b3JkPjxrZXl3b3JkPkNocm9tb3NvbWUgU2VncmVn
YXRpb248L2tleXdvcmQ+PGtleXdvcmQ+Q2hyb21vc29tZXMsIEh1bWFuL2dlbmV0aWNzPC9rZXl3
b3JkPjxrZXl3b3JkPkNyb3NzaW5nIE92ZXIsIEdlbmV0aWM8L2tleXdvcmQ+PGtleXdvcmQ+Kkdl
bm9tZSwgSHVtYW48L2tleXdvcmQ+PGtleXdvcmQ+SGFwbG90eXBlczwva2V5d29yZD48a2V5d29y
ZD5IZXRlcm96eWdvdGU8L2tleXdvcmQ+PGtleXdvcmQ+SGlnaC1UaHJvdWdocHV0IE51Y2xlb3Rp
ZGUgU2VxdWVuY2luZzwva2V5d29yZD48a2V5d29yZD5IdW1hbnM8L2tleXdvcmQ+PGtleXdvcmQ+
TWFsZTwva2V5d29yZD48a2V5d29yZD4qTWVpb3Npczwva2V5d29yZD48a2V5d29yZD5NaWRkbGUg
QWdlZDwva2V5d29yZD48a2V5d29yZD4qTnVjbGVpYyBBY2lkIEFtcGxpZmljYXRpb24gVGVjaG5p
cXVlczwva2V5d29yZD48a2V5d29yZD4qUmVjb21iaW5hdGlvbiwgR2VuZXRpYzwva2V5d29yZD48
a2V5d29yZD5TZXF1ZW5jZSBBbmFseXNpcywgRE5BLyptZXRob2RzPC9rZXl3b3JkPjxrZXl3b3Jk
PlNpbmdsZS1DZWxsIEFuYWx5c2lzPC9rZXl3b3JkPjxrZXl3b3JkPlNwZXJtYXRvem9hLypwaHlz
aW9sb2d5PC9rZXl3b3JkPjxrZXl3b3JkPlRyYW5zY3JpcHRpb24gSW5pdGlhdGlvbiBTaXRlPC9r
ZXl3b3JkPjwva2V5d29yZHM+PGRhdGVzPjx5ZWFyPjIwMTI8L3llYXI+PHB1Yi1kYXRlcz48ZGF0
ZT5EZWMgMjE8L2RhdGU+PC9wdWItZGF0ZXM+PC9kYXRlcz48aXNibj4xMDk1LTkyMDMgKEVsZWN0
cm9uaWMpJiN4RDswMDM2LTgwNzUgKExpbmtpbmcpPC9pc2JuPjxhY2Nlc3Npb24tbnVtPjIzMjU4
ODk1PC9hY2Nlc3Npb24tbnVtPjx1cmxzPjxyZWxhdGVkLXVybHM+PHVybD5odHRwczovL3d3dy5u
Y2JpLm5sbS5uaWguZ292L3B1Ym1lZC8yMzI1ODg5NTwvdXJsPjwvcmVsYXRlZC11cmxzPjwvdXJs
cz48Y3VzdG9tMj5QTUMzNTkwNDkxPC9jdXN0b20yPjxlbGVjdHJvbmljLXJlc291cmNlLW51bT4x
MC4xMTI2L3NjaWVuY2UuMTIyOTExMjwvZWxlY3Ryb25pYy1yZXNvdXJjZS1udW0+PC9yZWNvcmQ+
PC9DaXRlPjxDaXRlPjxBdXRob3I+Wm9uZzwvQXV0aG9yPjxZZWFyPjIwMTI8L1llYXI+PFJlY051
bT4xODwvUmVjTnVtPjxyZWNvcmQ+PHJlYy1udW1iZXI+MTg8L3JlYy1udW1iZXI+PGZvcmVpZ24t
a2V5cz48a2V5IGFwcD0iRU4iIGRiLWlkPSJ0ejAwMDlmejN3eHd4b2VzOTJyNXZmNWNhMjlhZjly
enh4d2EiIHRpbWVzdGFtcD0iMTU0NDcyMTM2MSI+MTg8L2tleT48L2ZvcmVpZ24ta2V5cz48cmVm
LXR5cGUgbmFtZT0iSm91cm5hbCBBcnRpY2xlIj4xNzwvcmVmLXR5cGU+PGNvbnRyaWJ1dG9ycz48
YXV0aG9ycz48YXV0aG9yPlpvbmcsIEMuPC9hdXRob3I+PGF1dGhvcj5MdSwgUy48L2F1dGhvcj48
YXV0aG9yPkNoYXBtYW4sIEEuIFIuPC9hdXRob3I+PGF1dGhvcj5YaWUsIFguIFMuPC9hdXRob3I+
PC9hdXRob3JzPjwvY29udHJpYnV0b3JzPjxhdXRoLWFkZHJlc3M+RGVwYXJ0bWVudCBvZiBDaGVt
aXN0cnkgYW5kIENoZW1pY2FsIEJpb2xvZ3ksIEhhcnZhcmQgVW5pdmVyc2l0eSwgQ2FtYnJpZGdl
LCBNQSAwMjEzOCwgVVNBLjwvYXV0aC1hZGRyZXNzPjx0aXRsZXM+PHRpdGxlPkdlbm9tZS13aWRl
IGRldGVjdGlvbiBvZiBzaW5nbGUtbnVjbGVvdGlkZSBhbmQgY29weS1udW1iZXIgdmFyaWF0aW9u
cyBvZiBhIHNpbmdsZSBodW1hbiBjZWxsPC90aXRsZT48c2Vjb25kYXJ5LXRpdGxlPlNjaWVuY2U8
L3NlY29uZGFyeS10aXRsZT48L3RpdGxlcz48cGVyaW9kaWNhbD48ZnVsbC10aXRsZT5TY2llbmNl
PC9mdWxsLXRpdGxlPjwvcGVyaW9kaWNhbD48cGFnZXM+MTYyMi02PC9wYWdlcz48dm9sdW1lPjMz
ODwvdm9sdW1lPjxudW1iZXI+NjExNDwvbnVtYmVyPjxlZGl0aW9uPjIwMTIvMTIvMjI8L2VkaXRp
b24+PGtleXdvcmRzPjxrZXl3b3JkPkFkZW5vY2FyY2lub21hL2dlbmV0aWNzPC9rZXl3b3JkPjxr
ZXl3b3JkPkNlbGwgTGluZSwgVHVtb3I8L2tleXdvcmQ+PGtleXdvcmQ+Q29sb3JlY3RhbCBOZW9w
bGFzbXMvKmdlbmV0aWNzPC9rZXl3b3JkPjxrZXl3b3JkPipETkEgQ29weSBOdW1iZXIgVmFyaWF0
aW9uczwva2V5d29yZD48a2V5d29yZD5ETkEsIE5lb3BsYXNtLypnZW5ldGljczwva2V5d29yZD48
a2V5d29yZD5HZW5vbWUsIEh1bWFuPC9rZXl3b3JkPjxrZXl3b3JkPkhpZ2gtVGhyb3VnaHB1dCBO
dWNsZW90aWRlIFNlcXVlbmNpbmc8L2tleXdvcmQ+PGtleXdvcmQ+SHVtYW5zPC9rZXl3b3JkPjxr
ZXl3b3JkPk11dGF0aW9uIFJhdGU8L2tleXdvcmQ+PGtleXdvcmQ+TnVjbGVpYyBBY2lkIEFtcGxp
ZmljYXRpb24gVGVjaG5pcXVlcy8qbWV0aG9kczwva2V5d29yZD48a2V5d29yZD4qUG9pbnQgTXV0
YXRpb248L2tleXdvcmQ+PGtleXdvcmQ+KlBvbHltb3JwaGlzbSwgU2luZ2xlIE51Y2xlb3RpZGU8
L2tleXdvcmQ+PGtleXdvcmQ+U2VxdWVuY2UgQW5hbHlzaXMsIEROQS9tZXRob2RzPC9rZXl3b3Jk
PjxrZXl3b3JkPipTaW5nbGUtQ2VsbCBBbmFseXNpczwva2V5d29yZD48L2tleXdvcmRzPjxkYXRl
cz48eWVhcj4yMDEyPC95ZWFyPjxwdWItZGF0ZXM+PGRhdGU+RGVjIDIxPC9kYXRlPjwvcHViLWRh
dGVzPjwvZGF0ZXM+PGlzYm4+MTA5NS05MjAzIChFbGVjdHJvbmljKSYjeEQ7MDAzNi04MDc1IChM
aW5raW5nKTwvaXNibj48YWNjZXNzaW9uLW51bT4yMzI1ODg5NDwvYWNjZXNzaW9uLW51bT48dXJs
cz48cmVsYXRlZC11cmxzPjx1cmw+aHR0cHM6Ly93d3cubmNiaS5ubG0ubmloLmdvdi9wdWJtZWQv
MjMyNTg4OTQ8L3VybD48L3JlbGF0ZWQtdXJscz48L3VybHM+PGN1c3RvbTI+UE1DMzYwMDQxMjwv
Y3VzdG9tMj48ZWxlY3Ryb25pYy1yZXNvdXJjZS1udW0+MTAuMTEyNi9zY2llbmNlLjEyMjkxNjQ8
L2VsZWN0cm9uaWMtcmVzb3VyY2UtbnVtPjwvcmVjb3JkPjwvQ2l0ZT48L0VuZE5vdGU+AG==
</w:fldData>
        </w:fldChar>
      </w:r>
      <w:r w:rsidR="0089160E">
        <w:rPr>
          <w:rFonts w:asciiTheme="minorHAnsi" w:hAnsiTheme="minorHAnsi" w:cstheme="minorHAnsi"/>
          <w:sz w:val="21"/>
          <w:szCs w:val="21"/>
          <w:u w:val="none"/>
        </w:rPr>
        <w:instrText xml:space="preserve"> ADDIN EN.CITE.DATA </w:instrText>
      </w:r>
      <w:r w:rsidR="0089160E">
        <w:rPr>
          <w:rFonts w:asciiTheme="minorHAnsi" w:hAnsiTheme="minorHAnsi" w:cstheme="minorHAnsi"/>
          <w:sz w:val="21"/>
          <w:szCs w:val="21"/>
          <w:u w:val="none"/>
        </w:rPr>
      </w:r>
      <w:r w:rsidR="0089160E">
        <w:rPr>
          <w:rFonts w:asciiTheme="minorHAnsi" w:hAnsiTheme="minorHAnsi" w:cstheme="minorHAnsi"/>
          <w:sz w:val="21"/>
          <w:szCs w:val="21"/>
          <w:u w:val="none"/>
        </w:rPr>
        <w:fldChar w:fldCharType="end"/>
      </w:r>
      <w:r w:rsidRPr="004959D2">
        <w:rPr>
          <w:rFonts w:asciiTheme="minorHAnsi" w:hAnsiTheme="minorHAnsi" w:cstheme="minorHAnsi"/>
          <w:sz w:val="21"/>
          <w:szCs w:val="21"/>
          <w:u w:val="none"/>
        </w:rPr>
        <w:fldChar w:fldCharType="separate"/>
      </w:r>
      <w:r w:rsidR="0089160E" w:rsidRPr="0089160E">
        <w:rPr>
          <w:rFonts w:asciiTheme="minorHAnsi" w:hAnsiTheme="minorHAnsi" w:cstheme="minorHAnsi"/>
          <w:noProof/>
          <w:sz w:val="21"/>
          <w:szCs w:val="21"/>
          <w:u w:val="none"/>
          <w:vertAlign w:val="superscript"/>
        </w:rPr>
        <w:t>15,46</w:t>
      </w:r>
      <w:r w:rsidRPr="004959D2">
        <w:rPr>
          <w:rFonts w:asciiTheme="minorHAnsi" w:hAnsiTheme="minorHAnsi" w:cstheme="minorHAnsi"/>
          <w:sz w:val="21"/>
          <w:szCs w:val="21"/>
          <w:u w:val="none"/>
        </w:rPr>
        <w:fldChar w:fldCharType="end"/>
      </w:r>
      <w:r w:rsidRPr="004959D2">
        <w:rPr>
          <w:rFonts w:asciiTheme="minorHAnsi" w:hAnsiTheme="minorHAnsi" w:cstheme="minorHAnsi"/>
          <w:sz w:val="21"/>
          <w:szCs w:val="21"/>
          <w:u w:val="none"/>
        </w:rPr>
        <w:t>, can amplify all types of DNA. In our system, MALBAC could amplify desired products (antibody-DNA probe + 1</w:t>
      </w:r>
      <w:r w:rsidRPr="004959D2">
        <w:rPr>
          <w:rFonts w:asciiTheme="minorHAnsi" w:hAnsiTheme="minorHAnsi" w:cstheme="minorHAnsi"/>
          <w:sz w:val="21"/>
          <w:szCs w:val="21"/>
          <w:u w:val="none"/>
          <w:vertAlign w:val="superscript"/>
        </w:rPr>
        <w:t>st</w:t>
      </w:r>
      <w:r w:rsidRPr="004959D2">
        <w:rPr>
          <w:rFonts w:asciiTheme="minorHAnsi" w:hAnsiTheme="minorHAnsi" w:cstheme="minorHAnsi"/>
          <w:sz w:val="21"/>
          <w:szCs w:val="21"/>
          <w:u w:val="none"/>
        </w:rPr>
        <w:t xml:space="preserve"> random primer + genome sequence + 2</w:t>
      </w:r>
      <w:r w:rsidRPr="004959D2">
        <w:rPr>
          <w:rFonts w:asciiTheme="minorHAnsi" w:hAnsiTheme="minorHAnsi" w:cstheme="minorHAnsi"/>
          <w:sz w:val="21"/>
          <w:szCs w:val="21"/>
          <w:u w:val="none"/>
          <w:vertAlign w:val="superscript"/>
        </w:rPr>
        <w:t>nd</w:t>
      </w:r>
      <w:r w:rsidRPr="004959D2">
        <w:rPr>
          <w:rFonts w:asciiTheme="minorHAnsi" w:hAnsiTheme="minorHAnsi" w:cstheme="minorHAnsi"/>
          <w:sz w:val="21"/>
          <w:szCs w:val="21"/>
          <w:u w:val="none"/>
        </w:rPr>
        <w:t xml:space="preserve"> random primer) and genome-derived byproducts. </w:t>
      </w:r>
      <w:r w:rsidRPr="004959D2">
        <w:rPr>
          <w:rFonts w:asciiTheme="minorHAnsi" w:hAnsiTheme="minorHAnsi" w:cstheme="minorHAnsi"/>
          <w:noProof/>
          <w:sz w:val="21"/>
          <w:szCs w:val="21"/>
          <w:u w:val="none"/>
        </w:rPr>
        <w:t>Genome-derived byproducts were removed by the following steps</w:t>
      </w:r>
      <w:r w:rsidRPr="004959D2">
        <w:rPr>
          <w:rFonts w:asciiTheme="minorHAnsi" w:hAnsiTheme="minorHAnsi" w:cstheme="minorHAnsi"/>
          <w:sz w:val="21"/>
          <w:szCs w:val="21"/>
          <w:u w:val="none"/>
        </w:rPr>
        <w:t xml:space="preserve">. The antibody-DNA probe contains a </w:t>
      </w:r>
      <w:r w:rsidRPr="004959D2">
        <w:rPr>
          <w:rFonts w:asciiTheme="minorHAnsi" w:hAnsiTheme="minorHAnsi" w:cstheme="minorHAnsi"/>
          <w:noProof/>
          <w:sz w:val="21"/>
          <w:szCs w:val="21"/>
          <w:u w:val="none"/>
        </w:rPr>
        <w:t>T7</w:t>
      </w:r>
      <w:r w:rsidRPr="004959D2">
        <w:rPr>
          <w:rFonts w:asciiTheme="minorHAnsi" w:hAnsiTheme="minorHAnsi" w:cstheme="minorHAnsi"/>
          <w:sz w:val="21"/>
          <w:szCs w:val="21"/>
          <w:u w:val="none"/>
        </w:rPr>
        <w:t xml:space="preserve"> promoter sequence (</w:t>
      </w:r>
      <w:r w:rsidRPr="004959D2">
        <w:rPr>
          <w:rFonts w:asciiTheme="minorHAnsi" w:hAnsiTheme="minorHAnsi" w:cstheme="minorHAnsi"/>
          <w:b/>
          <w:sz w:val="21"/>
          <w:szCs w:val="21"/>
          <w:u w:val="none"/>
        </w:rPr>
        <w:t>Table 1</w:t>
      </w:r>
      <w:r w:rsidRPr="004959D2">
        <w:rPr>
          <w:rFonts w:asciiTheme="minorHAnsi" w:hAnsiTheme="minorHAnsi" w:cstheme="minorHAnsi"/>
          <w:sz w:val="21"/>
          <w:szCs w:val="21"/>
          <w:u w:val="none"/>
        </w:rPr>
        <w:t xml:space="preserve"> and </w:t>
      </w:r>
      <w:r w:rsidRPr="004959D2">
        <w:rPr>
          <w:rFonts w:asciiTheme="minorHAnsi" w:hAnsiTheme="minorHAnsi" w:cstheme="minorHAnsi"/>
          <w:b/>
          <w:sz w:val="21"/>
          <w:szCs w:val="21"/>
          <w:u w:val="none"/>
        </w:rPr>
        <w:t>Supplementary Fig. 2</w:t>
      </w:r>
      <w:r w:rsidRPr="004959D2">
        <w:rPr>
          <w:rFonts w:asciiTheme="minorHAnsi" w:hAnsiTheme="minorHAnsi" w:cstheme="minorHAnsi"/>
          <w:sz w:val="21"/>
          <w:szCs w:val="21"/>
          <w:u w:val="none"/>
        </w:rPr>
        <w:t xml:space="preserve">). We converted the ligated products into RNA by </w:t>
      </w:r>
      <w:r w:rsidRPr="004959D2">
        <w:rPr>
          <w:rFonts w:asciiTheme="minorHAnsi" w:hAnsiTheme="minorHAnsi" w:cstheme="minorHAnsi"/>
          <w:i/>
          <w:sz w:val="21"/>
          <w:szCs w:val="21"/>
          <w:u w:val="none"/>
        </w:rPr>
        <w:t>in vitro</w:t>
      </w:r>
      <w:r w:rsidRPr="004959D2">
        <w:rPr>
          <w:rFonts w:asciiTheme="minorHAnsi" w:hAnsiTheme="minorHAnsi" w:cstheme="minorHAnsi"/>
          <w:sz w:val="21"/>
          <w:szCs w:val="21"/>
          <w:u w:val="none"/>
        </w:rPr>
        <w:t xml:space="preserve"> transcription using </w:t>
      </w:r>
      <w:proofErr w:type="spellStart"/>
      <w:r w:rsidRPr="004959D2">
        <w:rPr>
          <w:rFonts w:asciiTheme="minorHAnsi" w:hAnsiTheme="minorHAnsi" w:cstheme="minorHAnsi"/>
          <w:sz w:val="21"/>
          <w:szCs w:val="21"/>
          <w:u w:val="none"/>
        </w:rPr>
        <w:t>HiScribe</w:t>
      </w:r>
      <w:proofErr w:type="spellEnd"/>
      <w:r w:rsidRPr="004959D2">
        <w:rPr>
          <w:rFonts w:asciiTheme="minorHAnsi" w:hAnsiTheme="minorHAnsi" w:cstheme="minorHAnsi"/>
          <w:sz w:val="21"/>
          <w:szCs w:val="21"/>
          <w:u w:val="none"/>
        </w:rPr>
        <w:t xml:space="preserve"> T7 High Yield RNA Synthesis Kit according to the </w:t>
      </w:r>
      <w:r w:rsidRPr="004959D2">
        <w:rPr>
          <w:rFonts w:asciiTheme="minorHAnsi" w:hAnsiTheme="minorHAnsi" w:cstheme="minorHAnsi"/>
          <w:noProof/>
          <w:sz w:val="21"/>
          <w:szCs w:val="21"/>
          <w:u w:val="none"/>
        </w:rPr>
        <w:t>manufacturer’s</w:t>
      </w:r>
      <w:r w:rsidRPr="004959D2">
        <w:rPr>
          <w:rFonts w:asciiTheme="minorHAnsi" w:hAnsiTheme="minorHAnsi" w:cstheme="minorHAnsi"/>
          <w:sz w:val="21"/>
          <w:szCs w:val="21"/>
          <w:u w:val="none"/>
        </w:rPr>
        <w:t xml:space="preserve"> protocol (E2040S, New England </w:t>
      </w:r>
      <w:r w:rsidRPr="004959D2">
        <w:rPr>
          <w:rFonts w:asciiTheme="minorHAnsi" w:hAnsiTheme="minorHAnsi" w:cstheme="minorHAnsi"/>
          <w:noProof/>
          <w:sz w:val="21"/>
          <w:szCs w:val="21"/>
          <w:u w:val="none"/>
        </w:rPr>
        <w:t>BioLabs</w:t>
      </w:r>
      <w:r w:rsidRPr="004959D2">
        <w:rPr>
          <w:rFonts w:asciiTheme="minorHAnsi" w:hAnsiTheme="minorHAnsi" w:cstheme="minorHAnsi"/>
          <w:sz w:val="21"/>
          <w:szCs w:val="21"/>
          <w:u w:val="none"/>
        </w:rPr>
        <w:t xml:space="preserve">). DNA was digested using RNase-free DNase I according to </w:t>
      </w:r>
      <w:r w:rsidRPr="004959D2">
        <w:rPr>
          <w:rFonts w:asciiTheme="minorHAnsi" w:hAnsiTheme="minorHAnsi" w:cstheme="minorHAnsi"/>
          <w:noProof/>
          <w:sz w:val="21"/>
          <w:szCs w:val="21"/>
          <w:u w:val="none"/>
        </w:rPr>
        <w:t>the manufacturer’s protocol</w:t>
      </w:r>
      <w:r w:rsidRPr="004959D2">
        <w:rPr>
          <w:rFonts w:asciiTheme="minorHAnsi" w:hAnsiTheme="minorHAnsi" w:cstheme="minorHAnsi"/>
          <w:sz w:val="21"/>
          <w:szCs w:val="21"/>
          <w:u w:val="none"/>
        </w:rPr>
        <w:t xml:space="preserve"> (EN0521, Thermo Fisher Scientific). RNA was purified using </w:t>
      </w:r>
      <w:proofErr w:type="spellStart"/>
      <w:r w:rsidRPr="004959D2">
        <w:rPr>
          <w:rFonts w:asciiTheme="minorHAnsi" w:hAnsiTheme="minorHAnsi" w:cstheme="minorHAnsi"/>
          <w:sz w:val="21"/>
          <w:szCs w:val="21"/>
          <w:u w:val="none"/>
        </w:rPr>
        <w:t>TRIzol</w:t>
      </w:r>
      <w:proofErr w:type="spellEnd"/>
      <w:r w:rsidRPr="004959D2">
        <w:rPr>
          <w:rFonts w:asciiTheme="minorHAnsi" w:hAnsiTheme="minorHAnsi" w:cstheme="minorHAnsi"/>
          <w:sz w:val="21"/>
          <w:szCs w:val="21"/>
          <w:u w:val="none"/>
        </w:rPr>
        <w:t xml:space="preserve"> LS Reagent according to </w:t>
      </w:r>
      <w:r w:rsidRPr="004959D2">
        <w:rPr>
          <w:rFonts w:asciiTheme="minorHAnsi" w:hAnsiTheme="minorHAnsi" w:cstheme="minorHAnsi"/>
          <w:noProof/>
          <w:sz w:val="21"/>
          <w:szCs w:val="21"/>
          <w:u w:val="none"/>
        </w:rPr>
        <w:t>the manufacturer’s protocol</w:t>
      </w:r>
      <w:r w:rsidRPr="004959D2">
        <w:rPr>
          <w:rFonts w:asciiTheme="minorHAnsi" w:hAnsiTheme="minorHAnsi" w:cstheme="minorHAnsi"/>
          <w:sz w:val="21"/>
          <w:szCs w:val="21"/>
          <w:u w:val="none"/>
        </w:rPr>
        <w:t xml:space="preserve"> (10296028, Thermo Fisher Scientific). The purified RNA was converted into DNA using </w:t>
      </w:r>
      <w:proofErr w:type="spellStart"/>
      <w:r w:rsidRPr="004959D2">
        <w:rPr>
          <w:rFonts w:asciiTheme="minorHAnsi" w:hAnsiTheme="minorHAnsi" w:cstheme="minorHAnsi"/>
          <w:sz w:val="21"/>
          <w:szCs w:val="21"/>
          <w:u w:val="none"/>
        </w:rPr>
        <w:t>SuperScript</w:t>
      </w:r>
      <w:proofErr w:type="spellEnd"/>
      <w:r w:rsidRPr="004959D2">
        <w:rPr>
          <w:rFonts w:asciiTheme="minorHAnsi" w:hAnsiTheme="minorHAnsi" w:cstheme="minorHAnsi"/>
          <w:sz w:val="21"/>
          <w:szCs w:val="21"/>
          <w:u w:val="none"/>
        </w:rPr>
        <w:t xml:space="preserve"> IV Reverse Transcriptase according to the </w:t>
      </w:r>
      <w:r w:rsidRPr="004959D2">
        <w:rPr>
          <w:rFonts w:asciiTheme="minorHAnsi" w:hAnsiTheme="minorHAnsi" w:cstheme="minorHAnsi"/>
          <w:noProof/>
          <w:sz w:val="21"/>
          <w:szCs w:val="21"/>
          <w:u w:val="none"/>
        </w:rPr>
        <w:t>manufacturer’s</w:t>
      </w:r>
      <w:r w:rsidRPr="004959D2">
        <w:rPr>
          <w:rFonts w:asciiTheme="minorHAnsi" w:hAnsiTheme="minorHAnsi" w:cstheme="minorHAnsi"/>
          <w:sz w:val="21"/>
          <w:szCs w:val="21"/>
          <w:u w:val="none"/>
        </w:rPr>
        <w:t xml:space="preserve"> protocol (18090010, Thermo Fisher Scientific) with a primer (5’-ATCCATAGTGTCAGCAGGCT-3’, RNase-free HPLC purified oligo, Integrated DNA Technologies) specific for the sequence in the 2</w:t>
      </w:r>
      <w:r w:rsidRPr="004959D2">
        <w:rPr>
          <w:rFonts w:asciiTheme="minorHAnsi" w:hAnsiTheme="minorHAnsi" w:cstheme="minorHAnsi"/>
          <w:sz w:val="21"/>
          <w:szCs w:val="21"/>
          <w:u w:val="none"/>
          <w:vertAlign w:val="superscript"/>
        </w:rPr>
        <w:t>nd</w:t>
      </w:r>
      <w:r w:rsidRPr="004959D2">
        <w:rPr>
          <w:rFonts w:asciiTheme="minorHAnsi" w:hAnsiTheme="minorHAnsi" w:cstheme="minorHAnsi"/>
          <w:sz w:val="21"/>
          <w:szCs w:val="21"/>
          <w:u w:val="none"/>
        </w:rPr>
        <w:t xml:space="preserve"> random primer (see “Reverse transcription” part in </w:t>
      </w:r>
      <w:r w:rsidRPr="004959D2">
        <w:rPr>
          <w:rFonts w:asciiTheme="minorHAnsi" w:hAnsiTheme="minorHAnsi" w:cstheme="minorHAnsi"/>
          <w:b/>
          <w:sz w:val="21"/>
          <w:szCs w:val="21"/>
          <w:u w:val="none"/>
        </w:rPr>
        <w:t>Supplementary Fig. 2d</w:t>
      </w:r>
      <w:r w:rsidRPr="004959D2">
        <w:rPr>
          <w:rFonts w:asciiTheme="minorHAnsi" w:hAnsiTheme="minorHAnsi" w:cstheme="minorHAnsi"/>
          <w:sz w:val="21"/>
          <w:szCs w:val="21"/>
          <w:u w:val="none"/>
        </w:rPr>
        <w:t xml:space="preserve">). Second strand synthesis was performed using </w:t>
      </w:r>
      <w:r w:rsidRPr="00A96D1A">
        <w:rPr>
          <w:rFonts w:asciiTheme="minorHAnsi" w:hAnsiTheme="minorHAnsi" w:cstheme="minorHAnsi"/>
          <w:sz w:val="21"/>
          <w:szCs w:val="21"/>
          <w:u w:val="none"/>
        </w:rPr>
        <w:t>the</w:t>
      </w:r>
      <w:r w:rsidRPr="004959D2">
        <w:rPr>
          <w:rFonts w:asciiTheme="minorHAnsi" w:hAnsiTheme="minorHAnsi" w:cstheme="minorHAnsi"/>
          <w:sz w:val="21"/>
          <w:szCs w:val="21"/>
          <w:u w:val="none"/>
        </w:rPr>
        <w:t xml:space="preserve"> DNA polymerase, </w:t>
      </w:r>
      <w:proofErr w:type="spellStart"/>
      <w:r w:rsidRPr="004959D2">
        <w:rPr>
          <w:rFonts w:asciiTheme="minorHAnsi" w:hAnsiTheme="minorHAnsi" w:cstheme="minorHAnsi"/>
          <w:sz w:val="21"/>
          <w:szCs w:val="21"/>
          <w:u w:val="none"/>
        </w:rPr>
        <w:t>DeepVent</w:t>
      </w:r>
      <w:proofErr w:type="spellEnd"/>
      <w:r w:rsidRPr="004959D2">
        <w:rPr>
          <w:rFonts w:asciiTheme="minorHAnsi" w:hAnsiTheme="minorHAnsi" w:cstheme="minorHAnsi"/>
          <w:sz w:val="21"/>
          <w:szCs w:val="21"/>
          <w:u w:val="none"/>
        </w:rPr>
        <w:t xml:space="preserve"> Exo (-) (1 unit/50 </w:t>
      </w:r>
      <w:r w:rsidRPr="004959D2">
        <w:rPr>
          <w:rFonts w:ascii="Symbol" w:hAnsi="Symbol" w:cstheme="minorHAnsi"/>
          <w:sz w:val="21"/>
          <w:szCs w:val="21"/>
          <w:u w:val="none"/>
        </w:rPr>
        <w:t></w:t>
      </w:r>
      <w:r w:rsidRPr="004959D2">
        <w:rPr>
          <w:rFonts w:asciiTheme="minorHAnsi" w:hAnsiTheme="minorHAnsi" w:cstheme="minorHAnsi"/>
          <w:sz w:val="21"/>
          <w:szCs w:val="21"/>
          <w:u w:val="none"/>
        </w:rPr>
        <w:t xml:space="preserve">l) </w:t>
      </w:r>
      <w:r w:rsidRPr="004959D2">
        <w:rPr>
          <w:rFonts w:asciiTheme="minorHAnsi" w:hAnsiTheme="minorHAnsi" w:cstheme="minorHAnsi"/>
          <w:noProof/>
          <w:sz w:val="21"/>
          <w:szCs w:val="21"/>
          <w:u w:val="none"/>
        </w:rPr>
        <w:t>with a</w:t>
      </w:r>
      <w:r w:rsidRPr="004959D2">
        <w:rPr>
          <w:rFonts w:asciiTheme="minorHAnsi" w:hAnsiTheme="minorHAnsi" w:cstheme="minorHAnsi"/>
          <w:sz w:val="21"/>
          <w:szCs w:val="21"/>
          <w:u w:val="none"/>
        </w:rPr>
        <w:t xml:space="preserve"> 3.68</w:t>
      </w:r>
      <w:r w:rsidRPr="00411FA2">
        <w:rPr>
          <w:sz w:val="21"/>
          <w:szCs w:val="21"/>
          <w:u w:val="none"/>
        </w:rPr>
        <w:t xml:space="preserve"> </w:t>
      </w:r>
      <w:r w:rsidRPr="00411FA2">
        <w:rPr>
          <w:rFonts w:ascii="Symbol" w:hAnsi="Symbol"/>
          <w:sz w:val="21"/>
          <w:szCs w:val="21"/>
          <w:u w:val="none"/>
        </w:rPr>
        <w:t></w:t>
      </w:r>
      <w:r w:rsidRPr="004959D2">
        <w:rPr>
          <w:rFonts w:asciiTheme="minorHAnsi" w:hAnsiTheme="minorHAnsi" w:cstheme="minorHAnsi"/>
          <w:sz w:val="21"/>
          <w:szCs w:val="21"/>
          <w:u w:val="none"/>
        </w:rPr>
        <w:t>M primer (5’-TAGCTAAGGTATCCTCCAGG-3’), 200</w:t>
      </w:r>
      <w:r w:rsidRPr="00411FA2">
        <w:rPr>
          <w:sz w:val="21"/>
          <w:szCs w:val="21"/>
          <w:u w:val="none"/>
        </w:rPr>
        <w:t xml:space="preserve"> </w:t>
      </w:r>
      <w:r w:rsidRPr="00411FA2">
        <w:rPr>
          <w:rFonts w:ascii="Symbol" w:hAnsi="Symbol"/>
          <w:sz w:val="21"/>
          <w:szCs w:val="21"/>
          <w:u w:val="none"/>
        </w:rPr>
        <w:t></w:t>
      </w:r>
      <w:r w:rsidRPr="004959D2">
        <w:rPr>
          <w:sz w:val="21"/>
          <w:szCs w:val="21"/>
          <w:u w:val="none"/>
        </w:rPr>
        <w:t xml:space="preserve">M dNTPs and 1 x </w:t>
      </w:r>
      <w:proofErr w:type="spellStart"/>
      <w:r w:rsidRPr="004959D2">
        <w:rPr>
          <w:sz w:val="21"/>
          <w:szCs w:val="21"/>
          <w:u w:val="none"/>
        </w:rPr>
        <w:t>ThermoPol</w:t>
      </w:r>
      <w:proofErr w:type="spellEnd"/>
      <w:r w:rsidRPr="004959D2">
        <w:rPr>
          <w:sz w:val="21"/>
          <w:szCs w:val="21"/>
          <w:u w:val="none"/>
        </w:rPr>
        <w:t xml:space="preserve"> Reaction buffer. Extra sequences in the DNA products </w:t>
      </w:r>
      <w:r w:rsidRPr="002F7FA7">
        <w:rPr>
          <w:sz w:val="21"/>
          <w:szCs w:val="21"/>
          <w:u w:val="none"/>
        </w:rPr>
        <w:t xml:space="preserve">were removed by restriction-enzyme digestion with </w:t>
      </w:r>
      <w:proofErr w:type="spellStart"/>
      <w:r w:rsidRPr="002F7FA7">
        <w:rPr>
          <w:sz w:val="21"/>
          <w:szCs w:val="21"/>
          <w:u w:val="none"/>
        </w:rPr>
        <w:t>BciVI</w:t>
      </w:r>
      <w:proofErr w:type="spellEnd"/>
      <w:r w:rsidRPr="002F7FA7">
        <w:rPr>
          <w:sz w:val="21"/>
          <w:szCs w:val="21"/>
          <w:u w:val="none"/>
        </w:rPr>
        <w:t xml:space="preserve"> according to the </w:t>
      </w:r>
      <w:r w:rsidRPr="002F7FA7">
        <w:rPr>
          <w:noProof/>
          <w:sz w:val="21"/>
          <w:szCs w:val="21"/>
          <w:u w:val="none"/>
        </w:rPr>
        <w:t>manufacturer’s</w:t>
      </w:r>
      <w:r w:rsidRPr="002F7FA7">
        <w:rPr>
          <w:sz w:val="21"/>
          <w:szCs w:val="21"/>
          <w:u w:val="none"/>
        </w:rPr>
        <w:t xml:space="preserve"> protocol (</w:t>
      </w:r>
      <w:r w:rsidRPr="002A0E88">
        <w:rPr>
          <w:sz w:val="21"/>
          <w:szCs w:val="21"/>
          <w:u w:val="none"/>
        </w:rPr>
        <w:t xml:space="preserve">R0596L, New England </w:t>
      </w:r>
      <w:r w:rsidRPr="002A0E88">
        <w:rPr>
          <w:noProof/>
          <w:sz w:val="21"/>
          <w:szCs w:val="21"/>
          <w:u w:val="none"/>
        </w:rPr>
        <w:t>BioLabs</w:t>
      </w:r>
      <w:r w:rsidRPr="002A0E88">
        <w:rPr>
          <w:sz w:val="21"/>
          <w:szCs w:val="21"/>
          <w:u w:val="none"/>
        </w:rPr>
        <w:t xml:space="preserve">, see “Digestion with a restriction enzyme” in </w:t>
      </w:r>
      <w:r w:rsidRPr="002A0E88">
        <w:rPr>
          <w:b/>
          <w:sz w:val="21"/>
          <w:szCs w:val="21"/>
          <w:u w:val="none"/>
        </w:rPr>
        <w:t xml:space="preserve">Supplementary Fig. </w:t>
      </w:r>
      <w:r w:rsidRPr="00BA5DA2">
        <w:rPr>
          <w:b/>
          <w:sz w:val="21"/>
          <w:szCs w:val="21"/>
          <w:u w:val="none"/>
        </w:rPr>
        <w:t>2f</w:t>
      </w:r>
      <w:r w:rsidRPr="00BA5DA2">
        <w:rPr>
          <w:sz w:val="21"/>
          <w:szCs w:val="21"/>
          <w:u w:val="none"/>
        </w:rPr>
        <w:t xml:space="preserve">). Fragments larger than 49 bp </w:t>
      </w:r>
      <w:r w:rsidRPr="00746C95">
        <w:rPr>
          <w:sz w:val="21"/>
          <w:szCs w:val="21"/>
          <w:u w:val="none"/>
        </w:rPr>
        <w:t>were selected using E-gel 2% agarose (</w:t>
      </w:r>
      <w:r w:rsidRPr="00DC1333">
        <w:rPr>
          <w:sz w:val="21"/>
          <w:szCs w:val="21"/>
          <w:u w:val="none"/>
        </w:rPr>
        <w:t xml:space="preserve">Thermo Fisher Scientific) and </w:t>
      </w:r>
      <w:r w:rsidRPr="004959D2">
        <w:rPr>
          <w:sz w:val="21"/>
          <w:szCs w:val="21"/>
          <w:u w:val="none"/>
        </w:rPr>
        <w:t xml:space="preserve">were </w:t>
      </w:r>
      <w:r w:rsidRPr="002F7FA7">
        <w:rPr>
          <w:sz w:val="21"/>
          <w:szCs w:val="21"/>
          <w:u w:val="none"/>
        </w:rPr>
        <w:t xml:space="preserve">extracted using Freeze ‘N Squeeze DNA Gel Extraction Spin Columns (Bio-Rad). The extracted DNA was purified using </w:t>
      </w:r>
      <w:proofErr w:type="spellStart"/>
      <w:r w:rsidRPr="002F7FA7">
        <w:rPr>
          <w:sz w:val="21"/>
          <w:szCs w:val="21"/>
          <w:u w:val="none"/>
        </w:rPr>
        <w:t>UltraPure</w:t>
      </w:r>
      <w:proofErr w:type="spellEnd"/>
      <w:r w:rsidRPr="002F7FA7">
        <w:rPr>
          <w:sz w:val="21"/>
          <w:szCs w:val="21"/>
          <w:u w:val="none"/>
        </w:rPr>
        <w:t xml:space="preserve"> </w:t>
      </w:r>
      <w:proofErr w:type="spellStart"/>
      <w:proofErr w:type="gramStart"/>
      <w:r w:rsidRPr="002F7FA7">
        <w:rPr>
          <w:sz w:val="21"/>
          <w:szCs w:val="21"/>
          <w:u w:val="none"/>
        </w:rPr>
        <w:t>Phenol:Chloroform</w:t>
      </w:r>
      <w:proofErr w:type="gramEnd"/>
      <w:r w:rsidRPr="002F7FA7">
        <w:rPr>
          <w:sz w:val="21"/>
          <w:szCs w:val="21"/>
          <w:u w:val="none"/>
        </w:rPr>
        <w:t>:</w:t>
      </w:r>
      <w:r w:rsidRPr="002A0E88">
        <w:rPr>
          <w:noProof/>
          <w:sz w:val="21"/>
          <w:szCs w:val="21"/>
          <w:u w:val="none"/>
        </w:rPr>
        <w:t>Isoamy</w:t>
      </w:r>
      <w:proofErr w:type="spellEnd"/>
      <w:r w:rsidRPr="002A0E88">
        <w:rPr>
          <w:sz w:val="21"/>
          <w:szCs w:val="21"/>
          <w:u w:val="none"/>
        </w:rPr>
        <w:t xml:space="preserve"> Alcohol </w:t>
      </w:r>
      <w:r w:rsidRPr="002A0E88">
        <w:rPr>
          <w:noProof/>
          <w:sz w:val="21"/>
          <w:szCs w:val="21"/>
          <w:u w:val="none"/>
        </w:rPr>
        <w:t>according to</w:t>
      </w:r>
      <w:r w:rsidRPr="002A0E88">
        <w:rPr>
          <w:sz w:val="21"/>
          <w:szCs w:val="21"/>
          <w:u w:val="none"/>
        </w:rPr>
        <w:t xml:space="preserve"> the </w:t>
      </w:r>
      <w:r w:rsidRPr="002A0E88">
        <w:rPr>
          <w:noProof/>
          <w:sz w:val="21"/>
          <w:szCs w:val="21"/>
          <w:u w:val="none"/>
        </w:rPr>
        <w:t>manufacturer’s</w:t>
      </w:r>
      <w:r w:rsidRPr="002A0E88">
        <w:rPr>
          <w:sz w:val="21"/>
          <w:szCs w:val="21"/>
          <w:u w:val="none"/>
        </w:rPr>
        <w:t xml:space="preserve"> protocol (Thermo Fisher </w:t>
      </w:r>
      <w:r w:rsidRPr="00BA5DA2">
        <w:rPr>
          <w:sz w:val="21"/>
          <w:szCs w:val="21"/>
          <w:u w:val="none"/>
        </w:rPr>
        <w:t xml:space="preserve">Scientific). The purified DNA </w:t>
      </w:r>
      <w:r w:rsidRPr="00BA5DA2">
        <w:rPr>
          <w:noProof/>
          <w:sz w:val="21"/>
          <w:szCs w:val="21"/>
          <w:u w:val="none"/>
        </w:rPr>
        <w:t xml:space="preserve">was </w:t>
      </w:r>
      <w:r w:rsidRPr="00746C95">
        <w:rPr>
          <w:noProof/>
          <w:sz w:val="21"/>
          <w:szCs w:val="21"/>
          <w:u w:val="none"/>
        </w:rPr>
        <w:t>used</w:t>
      </w:r>
      <w:r w:rsidRPr="00746C95">
        <w:rPr>
          <w:sz w:val="21"/>
          <w:szCs w:val="21"/>
          <w:u w:val="none"/>
        </w:rPr>
        <w:t xml:space="preserve"> for library construction using the </w:t>
      </w:r>
      <w:r w:rsidRPr="00DC1333">
        <w:rPr>
          <w:sz w:val="21"/>
          <w:szCs w:val="21"/>
          <w:u w:val="none"/>
        </w:rPr>
        <w:t xml:space="preserve">Illumina </w:t>
      </w:r>
      <w:proofErr w:type="spellStart"/>
      <w:r w:rsidRPr="00DC1333">
        <w:rPr>
          <w:sz w:val="21"/>
          <w:szCs w:val="21"/>
          <w:u w:val="none"/>
        </w:rPr>
        <w:t>TruSeq</w:t>
      </w:r>
      <w:proofErr w:type="spellEnd"/>
      <w:r w:rsidRPr="00DC1333">
        <w:rPr>
          <w:sz w:val="21"/>
          <w:szCs w:val="21"/>
          <w:u w:val="none"/>
        </w:rPr>
        <w:t xml:space="preserve"> PCR free kit </w:t>
      </w:r>
      <w:r w:rsidRPr="004959D2">
        <w:rPr>
          <w:rFonts w:asciiTheme="minorHAnsi" w:hAnsiTheme="minorHAnsi" w:cstheme="minorHAnsi"/>
          <w:sz w:val="21"/>
          <w:szCs w:val="21"/>
          <w:u w:val="none"/>
        </w:rPr>
        <w:t xml:space="preserve">(Illumina) with </w:t>
      </w:r>
      <w:proofErr w:type="spellStart"/>
      <w:r w:rsidRPr="004959D2">
        <w:rPr>
          <w:rFonts w:asciiTheme="minorHAnsi" w:hAnsiTheme="minorHAnsi" w:cstheme="minorHAnsi"/>
          <w:sz w:val="21"/>
          <w:szCs w:val="21"/>
          <w:u w:val="none"/>
        </w:rPr>
        <w:t>TruSeq</w:t>
      </w:r>
      <w:proofErr w:type="spellEnd"/>
      <w:r w:rsidRPr="004959D2">
        <w:rPr>
          <w:rFonts w:asciiTheme="minorHAnsi" w:hAnsiTheme="minorHAnsi" w:cstheme="minorHAnsi"/>
          <w:sz w:val="21"/>
          <w:szCs w:val="21"/>
          <w:u w:val="none"/>
        </w:rPr>
        <w:t xml:space="preserve"> DNA index kit plate (96 samples, Illumina). Individual samples </w:t>
      </w:r>
      <w:r w:rsidRPr="004959D2">
        <w:rPr>
          <w:rFonts w:asciiTheme="minorHAnsi" w:hAnsiTheme="minorHAnsi" w:cstheme="minorHAnsi"/>
          <w:noProof/>
          <w:sz w:val="21"/>
          <w:szCs w:val="21"/>
          <w:u w:val="none"/>
        </w:rPr>
        <w:t>were labeled</w:t>
      </w:r>
      <w:r w:rsidRPr="004959D2">
        <w:rPr>
          <w:rFonts w:asciiTheme="minorHAnsi" w:hAnsiTheme="minorHAnsi" w:cstheme="minorHAnsi"/>
          <w:sz w:val="21"/>
          <w:szCs w:val="21"/>
          <w:u w:val="none"/>
        </w:rPr>
        <w:t xml:space="preserve"> with unique Illumina indexes. The constructed libraries were sequenced by </w:t>
      </w:r>
      <w:proofErr w:type="spellStart"/>
      <w:r w:rsidRPr="004959D2">
        <w:rPr>
          <w:rFonts w:asciiTheme="minorHAnsi" w:hAnsiTheme="minorHAnsi" w:cstheme="minorHAnsi"/>
          <w:sz w:val="21"/>
          <w:szCs w:val="21"/>
          <w:u w:val="none"/>
        </w:rPr>
        <w:t>MiSeq</w:t>
      </w:r>
      <w:proofErr w:type="spellEnd"/>
      <w:r w:rsidRPr="004959D2">
        <w:rPr>
          <w:rFonts w:asciiTheme="minorHAnsi" w:hAnsiTheme="minorHAnsi" w:cstheme="minorHAnsi"/>
          <w:sz w:val="21"/>
          <w:szCs w:val="21"/>
          <w:u w:val="none"/>
        </w:rPr>
        <w:t xml:space="preserve">, </w:t>
      </w:r>
      <w:proofErr w:type="spellStart"/>
      <w:r w:rsidRPr="004959D2">
        <w:rPr>
          <w:rFonts w:asciiTheme="minorHAnsi" w:hAnsiTheme="minorHAnsi" w:cstheme="minorHAnsi"/>
          <w:sz w:val="21"/>
          <w:szCs w:val="21"/>
          <w:u w:val="none"/>
        </w:rPr>
        <w:t>NextSeq</w:t>
      </w:r>
      <w:proofErr w:type="spellEnd"/>
      <w:r w:rsidRPr="004959D2">
        <w:rPr>
          <w:rFonts w:asciiTheme="minorHAnsi" w:hAnsiTheme="minorHAnsi" w:cstheme="minorHAnsi"/>
          <w:sz w:val="21"/>
          <w:szCs w:val="21"/>
          <w:u w:val="none"/>
        </w:rPr>
        <w:t xml:space="preserve"> 550 or </w:t>
      </w:r>
      <w:proofErr w:type="spellStart"/>
      <w:r w:rsidRPr="004959D2">
        <w:rPr>
          <w:rFonts w:asciiTheme="minorHAnsi" w:hAnsiTheme="minorHAnsi" w:cstheme="minorHAnsi"/>
          <w:sz w:val="21"/>
          <w:szCs w:val="21"/>
          <w:u w:val="none"/>
        </w:rPr>
        <w:t>NovaSeq</w:t>
      </w:r>
      <w:proofErr w:type="spellEnd"/>
      <w:r w:rsidRPr="004959D2">
        <w:rPr>
          <w:rFonts w:asciiTheme="minorHAnsi" w:hAnsiTheme="minorHAnsi" w:cstheme="minorHAnsi"/>
          <w:sz w:val="21"/>
          <w:szCs w:val="21"/>
          <w:u w:val="none"/>
        </w:rPr>
        <w:t xml:space="preserve"> 6000.</w:t>
      </w:r>
    </w:p>
    <w:p w14:paraId="49885ABD" w14:textId="4B5972C9" w:rsidR="00B908CD" w:rsidRPr="00411FA2" w:rsidRDefault="00B908CD" w:rsidP="00013F91">
      <w:pPr>
        <w:spacing w:after="0" w:line="480" w:lineRule="auto"/>
        <w:rPr>
          <w:rFonts w:cstheme="minorHAnsi"/>
          <w:sz w:val="21"/>
          <w:szCs w:val="21"/>
        </w:rPr>
      </w:pPr>
    </w:p>
    <w:p w14:paraId="4195590B" w14:textId="0C3BB920" w:rsidR="00C27F5F" w:rsidRPr="002F7FA7" w:rsidRDefault="00C27F5F" w:rsidP="0085389C">
      <w:pPr>
        <w:spacing w:after="0" w:line="480" w:lineRule="auto"/>
        <w:jc w:val="both"/>
        <w:rPr>
          <w:rFonts w:cstheme="minorHAnsi"/>
          <w:b/>
          <w:sz w:val="21"/>
          <w:szCs w:val="21"/>
          <w:u w:val="single"/>
        </w:rPr>
      </w:pPr>
      <w:r w:rsidRPr="002F7FA7">
        <w:rPr>
          <w:rFonts w:cstheme="minorHAnsi"/>
          <w:b/>
          <w:sz w:val="21"/>
          <w:szCs w:val="21"/>
          <w:u w:val="single"/>
        </w:rPr>
        <w:t>Preparation of reads before mapping to the genome</w:t>
      </w:r>
    </w:p>
    <w:p w14:paraId="2F7E6D8D" w14:textId="285D299F" w:rsidR="002F7FA7" w:rsidRDefault="00392DCC" w:rsidP="0085389C">
      <w:pPr>
        <w:spacing w:after="0" w:line="480" w:lineRule="auto"/>
        <w:jc w:val="both"/>
        <w:rPr>
          <w:rFonts w:cstheme="minorHAnsi"/>
          <w:sz w:val="21"/>
          <w:szCs w:val="21"/>
        </w:rPr>
      </w:pPr>
      <w:r w:rsidRPr="00392DCC">
        <w:rPr>
          <w:rFonts w:cstheme="minorHAnsi"/>
          <w:sz w:val="21"/>
          <w:szCs w:val="21"/>
        </w:rPr>
        <w:lastRenderedPageBreak/>
        <w:t xml:space="preserve">Illumina adapter sequences were trimmed using the trimming software </w:t>
      </w:r>
      <w:proofErr w:type="spellStart"/>
      <w:r w:rsidRPr="00392DCC">
        <w:rPr>
          <w:rFonts w:cstheme="minorHAnsi"/>
          <w:sz w:val="21"/>
          <w:szCs w:val="21"/>
        </w:rPr>
        <w:t>TrimGalore</w:t>
      </w:r>
      <w:proofErr w:type="spellEnd"/>
      <w:r w:rsidRPr="00392DCC">
        <w:rPr>
          <w:rFonts w:cstheme="minorHAnsi"/>
          <w:sz w:val="21"/>
          <w:szCs w:val="21"/>
        </w:rPr>
        <w:t xml:space="preserve"> (version 0.4.5, http://www.bioinformatics.babraham.ac.uk/projects/trim_galore/) with options [--paired --</w:t>
      </w:r>
      <w:proofErr w:type="spellStart"/>
      <w:r w:rsidRPr="00392DCC">
        <w:rPr>
          <w:rFonts w:cstheme="minorHAnsi"/>
          <w:sz w:val="21"/>
          <w:szCs w:val="21"/>
        </w:rPr>
        <w:t>illumina</w:t>
      </w:r>
      <w:proofErr w:type="spellEnd"/>
      <w:r w:rsidRPr="00392DCC">
        <w:rPr>
          <w:rFonts w:cstheme="minorHAnsi"/>
          <w:sz w:val="21"/>
          <w:szCs w:val="21"/>
        </w:rPr>
        <w:t xml:space="preserve"> -e 0.2 --length].</w:t>
      </w:r>
      <w:r>
        <w:rPr>
          <w:rFonts w:cstheme="minorHAnsi"/>
          <w:sz w:val="21"/>
          <w:szCs w:val="21"/>
        </w:rPr>
        <w:t xml:space="preserve"> Trimmed reads were demultiplexed using antibody barcodes</w:t>
      </w:r>
      <w:r w:rsidR="00BE49F8">
        <w:rPr>
          <w:rFonts w:cstheme="minorHAnsi"/>
          <w:sz w:val="21"/>
          <w:szCs w:val="21"/>
        </w:rPr>
        <w:t xml:space="preserve"> shown in Supplementary Table 2 by software </w:t>
      </w:r>
      <w:proofErr w:type="spellStart"/>
      <w:r w:rsidR="00BE49F8">
        <w:rPr>
          <w:rFonts w:cstheme="minorHAnsi"/>
          <w:sz w:val="21"/>
          <w:szCs w:val="21"/>
        </w:rPr>
        <w:t>FlexBar</w:t>
      </w:r>
      <w:proofErr w:type="spellEnd"/>
      <w:r w:rsidR="00BE49F8">
        <w:rPr>
          <w:rFonts w:cstheme="minorHAnsi"/>
          <w:sz w:val="21"/>
          <w:szCs w:val="21"/>
        </w:rPr>
        <w:t xml:space="preserve"> (version 3.0.3)</w:t>
      </w:r>
      <w:r w:rsidR="0089160E" w:rsidRPr="0089160E">
        <w:t xml:space="preserve"> </w:t>
      </w:r>
      <w:r w:rsidR="0089160E">
        <w:rPr>
          <w:rFonts w:cstheme="minorHAnsi"/>
          <w:sz w:val="21"/>
          <w:szCs w:val="21"/>
        </w:rPr>
        <w:fldChar w:fldCharType="begin">
          <w:fldData xml:space="preserve">PEVuZE5vdGU+PENpdGU+PEF1dGhvcj5Eb2R0PC9BdXRob3I+PFllYXI+MjAxMjwvWWVhcj48UmVj
TnVtPjg5PC9SZWNOdW0+PERpc3BsYXlUZXh0PjxzdHlsZSBmYWNlPSJzdXBlcnNjcmlwdCI+NDg8
L3N0eWxlPjwvRGlzcGxheVRleHQ+PHJlY29yZD48cmVjLW51bWJlcj44OTwvcmVjLW51bWJlcj48
Zm9yZWlnbi1rZXlzPjxrZXkgYXBwPSJFTiIgZGItaWQ9InAwcndmMHd3YTJ4NWRxZWY5eGx4cDJy
bzJ2dzVzd3R3czJ4diIgdGltZXN0YW1wPSIxNTc5MTk2NDM4Ij44OTwva2V5PjwvZm9yZWlnbi1r
ZXlzPjxyZWYtdHlwZSBuYW1lPSJKb3VybmFsIEFydGljbGUiPjE3PC9yZWYtdHlwZT48Y29udHJp
YnV0b3JzPjxhdXRob3JzPjxhdXRob3I+RG9kdCwgTS48L2F1dGhvcj48YXV0aG9yPlJvZWhyLCBK
LiBULjwvYXV0aG9yPjxhdXRob3I+QWhtZWQsIFIuPC9hdXRob3I+PGF1dGhvcj5EaWV0ZXJpY2gs
IEMuPC9hdXRob3I+PC9hdXRob3JzPjwvY29udHJpYnV0b3JzPjxhdXRoLWFkZHJlc3M+QmlvaW5m
b3JtYXRpY3MgaW4gUXVhbnRpdGF0aXZlIEJpb2xvZ3ksIEJlcmxpbiBJbnN0aXR1dGUgZm9yIE1l
ZGljYWwgU3lzdGVtcyBCaW9sb2d5IGF0IHRoZSBNYXggRGVsYnJ1Y2sgQ2VudHJlIGZvciBNb2xl
Y3VsYXIgTWVkaWNpbmUsIFJvYmVydC1Sb3NzbGUtU3RyYXNzZSAxMCwgMTMxMjUgQmVybGluLCBH
ZXJtYW55LiBtYXR0aGlhcy5kb2R0QGdvb2dsZW1haWwuY29tLiYjeEQ7QmlvaW5mb3JtYXRpY3Mg
aW4gUXVhbnRpdGF0aXZlIEJpb2xvZ3ksIEJlcmxpbiBJbnN0aXR1dGUgZm9yIE1lZGljYWwgU3lz
dGVtcyBCaW9sb2d5IGF0IHRoZSBNYXggRGVsYnJ1Y2sgQ2VudHJlIGZvciBNb2xlY3VsYXIgTWVk
aWNpbmUsIFJvYmVydC1Sb3NzbGUtU3RyYXNzZSAxMCwgMTMxMjUgQmVybGluLCBHZXJtYW55LiBq
b2hhbm5lcy5yb2VockBtZGMtYmVybGluLmRlLiYjeEQ7QmlvaW5mb3JtYXRpY3MgaW4gUXVhbnRp
dGF0aXZlIEJpb2xvZ3ksIEJlcmxpbiBJbnN0aXR1dGUgZm9yIE1lZGljYWwgU3lzdGVtcyBCaW9s
b2d5IGF0IHRoZSBNYXggRGVsYnJ1Y2sgQ2VudHJlIGZvciBNb2xlY3VsYXIgTWVkaWNpbmUsIFJv
YmVydC1Sb3NzbGUtU3RyYXNzZSAxMCwgMTMxMjUgQmVybGluLCBHZXJtYW55LiByaW5hLmFobWVk
QG1kYy1iZXJsaW4uZGUuJiN4RDtCaW9pbmZvcm1hdGljcyBpbiBRdWFudGl0YXRpdmUgQmlvbG9n
eSwgQmVybGluIEluc3RpdHV0ZSBmb3IgTWVkaWNhbCBTeXN0ZW1zIEJpb2xvZ3kgYXQgdGhlIE1h
eCBEZWxicnVjayBDZW50cmUgZm9yIE1vbGVjdWxhciBNZWRpY2luZSwgUm9iZXJ0LVJvc3NsZS1T
dHJhc3NlIDEwLCAxMzEyNSBCZXJsaW4sIEdlcm1hbnkuIGNocmlzdG9waC5kaWV0ZXJpY2hAbWRj
LWJlcmxpbi5kZS48L2F1dGgtYWRkcmVzcz48dGl0bGVzPjx0aXRsZT5GTEVYQkFSLUZsZXhpYmxl
IEJhcmNvZGUgYW5kIEFkYXB0ZXIgUHJvY2Vzc2luZyBmb3IgTmV4dC1HZW5lcmF0aW9uIFNlcXVl
bmNpbmcgUGxhdGZvcm1zPC90aXRsZT48c2Vjb25kYXJ5LXRpdGxlPkJpb2xvZ3kgKEJhc2VsKTwv
c2Vjb25kYXJ5LXRpdGxlPjwvdGl0bGVzPjxwZXJpb2RpY2FsPjxmdWxsLXRpdGxlPkJpb2xvZ3kg
KEJhc2VsKTwvZnVsbC10aXRsZT48L3BlcmlvZGljYWw+PHBhZ2VzPjg5NS05MDU8L3BhZ2VzPjx2
b2x1bWU+MTwvdm9sdW1lPjxudW1iZXI+MzwvbnVtYmVyPjxlZGl0aW9uPjIwMTIvMDEvMDE8L2Vk
aXRpb24+PGRhdGVzPjx5ZWFyPjIwMTI8L3llYXI+PHB1Yi1kYXRlcz48ZGF0ZT5EZWMgMTQ8L2Rh
dGU+PC9wdWItZGF0ZXM+PC9kYXRlcz48aXNibj4yMDc5LTc3MzcgKFByaW50KSYjeEQ7MjA3OS03
NzM3IChMaW5raW5nKTwvaXNibj48YWNjZXNzaW9uLW51bT4yNDgzMjUyMzwvYWNjZXNzaW9uLW51
bT48dXJscz48cmVsYXRlZC11cmxzPjx1cmw+aHR0cHM6Ly93d3cubmNiaS5ubG0ubmloLmdvdi9w
dWJtZWQvMjQ4MzI1MjM8L3VybD48L3JlbGF0ZWQtdXJscz48L3VybHM+PGN1c3RvbTI+UE1DNDAw
OTgwNTwvY3VzdG9tMj48ZWxlY3Ryb25pYy1yZXNvdXJjZS1udW0+MTAuMzM5MC9iaW9sb2d5MTAz
MDg5NTwvZWxlY3Ryb25pYy1yZXNvdXJjZS1udW0+PC9yZWNvcmQ+PC9DaXRlPjwvRW5kTm90ZT5=
</w:fldData>
        </w:fldChar>
      </w:r>
      <w:r w:rsidR="0089160E">
        <w:rPr>
          <w:rFonts w:cstheme="minorHAnsi"/>
          <w:sz w:val="21"/>
          <w:szCs w:val="21"/>
        </w:rPr>
        <w:instrText xml:space="preserve"> ADDIN EN.CITE </w:instrText>
      </w:r>
      <w:r w:rsidR="0089160E">
        <w:rPr>
          <w:rFonts w:cstheme="minorHAnsi"/>
          <w:sz w:val="21"/>
          <w:szCs w:val="21"/>
        </w:rPr>
        <w:fldChar w:fldCharType="begin">
          <w:fldData xml:space="preserve">PEVuZE5vdGU+PENpdGU+PEF1dGhvcj5Eb2R0PC9BdXRob3I+PFllYXI+MjAxMjwvWWVhcj48UmVj
TnVtPjg5PC9SZWNOdW0+PERpc3BsYXlUZXh0PjxzdHlsZSBmYWNlPSJzdXBlcnNjcmlwdCI+NDg8
L3N0eWxlPjwvRGlzcGxheVRleHQ+PHJlY29yZD48cmVjLW51bWJlcj44OTwvcmVjLW51bWJlcj48
Zm9yZWlnbi1rZXlzPjxrZXkgYXBwPSJFTiIgZGItaWQ9InAwcndmMHd3YTJ4NWRxZWY5eGx4cDJy
bzJ2dzVzd3R3czJ4diIgdGltZXN0YW1wPSIxNTc5MTk2NDM4Ij44OTwva2V5PjwvZm9yZWlnbi1r
ZXlzPjxyZWYtdHlwZSBuYW1lPSJKb3VybmFsIEFydGljbGUiPjE3PC9yZWYtdHlwZT48Y29udHJp
YnV0b3JzPjxhdXRob3JzPjxhdXRob3I+RG9kdCwgTS48L2F1dGhvcj48YXV0aG9yPlJvZWhyLCBK
LiBULjwvYXV0aG9yPjxhdXRob3I+QWhtZWQsIFIuPC9hdXRob3I+PGF1dGhvcj5EaWV0ZXJpY2gs
IEMuPC9hdXRob3I+PC9hdXRob3JzPjwvY29udHJpYnV0b3JzPjxhdXRoLWFkZHJlc3M+QmlvaW5m
b3JtYXRpY3MgaW4gUXVhbnRpdGF0aXZlIEJpb2xvZ3ksIEJlcmxpbiBJbnN0aXR1dGUgZm9yIE1l
ZGljYWwgU3lzdGVtcyBCaW9sb2d5IGF0IHRoZSBNYXggRGVsYnJ1Y2sgQ2VudHJlIGZvciBNb2xl
Y3VsYXIgTWVkaWNpbmUsIFJvYmVydC1Sb3NzbGUtU3RyYXNzZSAxMCwgMTMxMjUgQmVybGluLCBH
ZXJtYW55LiBtYXR0aGlhcy5kb2R0QGdvb2dsZW1haWwuY29tLiYjeEQ7QmlvaW5mb3JtYXRpY3Mg
aW4gUXVhbnRpdGF0aXZlIEJpb2xvZ3ksIEJlcmxpbiBJbnN0aXR1dGUgZm9yIE1lZGljYWwgU3lz
dGVtcyBCaW9sb2d5IGF0IHRoZSBNYXggRGVsYnJ1Y2sgQ2VudHJlIGZvciBNb2xlY3VsYXIgTWVk
aWNpbmUsIFJvYmVydC1Sb3NzbGUtU3RyYXNzZSAxMCwgMTMxMjUgQmVybGluLCBHZXJtYW55LiBq
b2hhbm5lcy5yb2VockBtZGMtYmVybGluLmRlLiYjeEQ7QmlvaW5mb3JtYXRpY3MgaW4gUXVhbnRp
dGF0aXZlIEJpb2xvZ3ksIEJlcmxpbiBJbnN0aXR1dGUgZm9yIE1lZGljYWwgU3lzdGVtcyBCaW9s
b2d5IGF0IHRoZSBNYXggRGVsYnJ1Y2sgQ2VudHJlIGZvciBNb2xlY3VsYXIgTWVkaWNpbmUsIFJv
YmVydC1Sb3NzbGUtU3RyYXNzZSAxMCwgMTMxMjUgQmVybGluLCBHZXJtYW55LiByaW5hLmFobWVk
QG1kYy1iZXJsaW4uZGUuJiN4RDtCaW9pbmZvcm1hdGljcyBpbiBRdWFudGl0YXRpdmUgQmlvbG9n
eSwgQmVybGluIEluc3RpdHV0ZSBmb3IgTWVkaWNhbCBTeXN0ZW1zIEJpb2xvZ3kgYXQgdGhlIE1h
eCBEZWxicnVjayBDZW50cmUgZm9yIE1vbGVjdWxhciBNZWRpY2luZSwgUm9iZXJ0LVJvc3NsZS1T
dHJhc3NlIDEwLCAxMzEyNSBCZXJsaW4sIEdlcm1hbnkuIGNocmlzdG9waC5kaWV0ZXJpY2hAbWRj
LWJlcmxpbi5kZS48L2F1dGgtYWRkcmVzcz48dGl0bGVzPjx0aXRsZT5GTEVYQkFSLUZsZXhpYmxl
IEJhcmNvZGUgYW5kIEFkYXB0ZXIgUHJvY2Vzc2luZyBmb3IgTmV4dC1HZW5lcmF0aW9uIFNlcXVl
bmNpbmcgUGxhdGZvcm1zPC90aXRsZT48c2Vjb25kYXJ5LXRpdGxlPkJpb2xvZ3kgKEJhc2VsKTwv
c2Vjb25kYXJ5LXRpdGxlPjwvdGl0bGVzPjxwZXJpb2RpY2FsPjxmdWxsLXRpdGxlPkJpb2xvZ3kg
KEJhc2VsKTwvZnVsbC10aXRsZT48L3BlcmlvZGljYWw+PHBhZ2VzPjg5NS05MDU8L3BhZ2VzPjx2
b2x1bWU+MTwvdm9sdW1lPjxudW1iZXI+MzwvbnVtYmVyPjxlZGl0aW9uPjIwMTIvMDEvMDE8L2Vk
aXRpb24+PGRhdGVzPjx5ZWFyPjIwMTI8L3llYXI+PHB1Yi1kYXRlcz48ZGF0ZT5EZWMgMTQ8L2Rh
dGU+PC9wdWItZGF0ZXM+PC9kYXRlcz48aXNibj4yMDc5LTc3MzcgKFByaW50KSYjeEQ7MjA3OS03
NzM3IChMaW5raW5nKTwvaXNibj48YWNjZXNzaW9uLW51bT4yNDgzMjUyMzwvYWNjZXNzaW9uLW51
bT48dXJscz48cmVsYXRlZC11cmxzPjx1cmw+aHR0cHM6Ly93d3cubmNiaS5ubG0ubmloLmdvdi9w
dWJtZWQvMjQ4MzI1MjM8L3VybD48L3JlbGF0ZWQtdXJscz48L3VybHM+PGN1c3RvbTI+UE1DNDAw
OTgwNTwvY3VzdG9tMj48ZWxlY3Ryb25pYy1yZXNvdXJjZS1udW0+MTAuMzM5MC9iaW9sb2d5MTAz
MDg5NTwvZWxlY3Ryb25pYy1yZXNvdXJjZS1udW0+PC9yZWNvcmQ+PC9DaXRlPjwvRW5kTm90ZT5=
</w:fldData>
        </w:fldChar>
      </w:r>
      <w:r w:rsidR="0089160E">
        <w:rPr>
          <w:rFonts w:cstheme="minorHAnsi"/>
          <w:sz w:val="21"/>
          <w:szCs w:val="21"/>
        </w:rPr>
        <w:instrText xml:space="preserve"> ADDIN EN.CITE.DATA </w:instrText>
      </w:r>
      <w:r w:rsidR="0089160E">
        <w:rPr>
          <w:rFonts w:cstheme="minorHAnsi"/>
          <w:sz w:val="21"/>
          <w:szCs w:val="21"/>
        </w:rPr>
      </w:r>
      <w:r w:rsidR="0089160E">
        <w:rPr>
          <w:rFonts w:cstheme="minorHAnsi"/>
          <w:sz w:val="21"/>
          <w:szCs w:val="21"/>
        </w:rPr>
        <w:fldChar w:fldCharType="end"/>
      </w:r>
      <w:r w:rsidR="0089160E">
        <w:rPr>
          <w:rFonts w:cstheme="minorHAnsi"/>
          <w:sz w:val="21"/>
          <w:szCs w:val="21"/>
        </w:rPr>
        <w:fldChar w:fldCharType="separate"/>
      </w:r>
      <w:r w:rsidR="0089160E" w:rsidRPr="0089160E">
        <w:rPr>
          <w:rFonts w:cstheme="minorHAnsi"/>
          <w:noProof/>
          <w:sz w:val="21"/>
          <w:szCs w:val="21"/>
          <w:vertAlign w:val="superscript"/>
        </w:rPr>
        <w:t>48</w:t>
      </w:r>
      <w:r w:rsidR="0089160E">
        <w:rPr>
          <w:rFonts w:cstheme="minorHAnsi"/>
          <w:sz w:val="21"/>
          <w:szCs w:val="21"/>
        </w:rPr>
        <w:fldChar w:fldCharType="end"/>
      </w:r>
      <w:r w:rsidR="00BE49F8">
        <w:rPr>
          <w:rFonts w:cstheme="minorHAnsi"/>
          <w:sz w:val="21"/>
          <w:szCs w:val="21"/>
        </w:rPr>
        <w:t>. Reads containing reverse a complement sequence of antibody barcode</w:t>
      </w:r>
      <w:r w:rsidR="0089160E">
        <w:rPr>
          <w:rFonts w:cstheme="minorHAnsi"/>
          <w:sz w:val="21"/>
          <w:szCs w:val="21"/>
        </w:rPr>
        <w:t>s</w:t>
      </w:r>
      <w:r w:rsidR="00BE49F8">
        <w:rPr>
          <w:rFonts w:cstheme="minorHAnsi"/>
          <w:sz w:val="21"/>
          <w:szCs w:val="21"/>
        </w:rPr>
        <w:t xml:space="preserve"> were inverted using </w:t>
      </w:r>
      <w:proofErr w:type="spellStart"/>
      <w:r w:rsidR="00BE49F8">
        <w:rPr>
          <w:rFonts w:cstheme="minorHAnsi"/>
          <w:sz w:val="21"/>
          <w:szCs w:val="21"/>
        </w:rPr>
        <w:t>FastX</w:t>
      </w:r>
      <w:proofErr w:type="spellEnd"/>
      <w:r w:rsidR="00BE49F8">
        <w:rPr>
          <w:rFonts w:cstheme="minorHAnsi"/>
          <w:sz w:val="21"/>
          <w:szCs w:val="21"/>
        </w:rPr>
        <w:t xml:space="preserve"> tool kit (version </w:t>
      </w:r>
      <w:r w:rsidR="00BE49F8" w:rsidRPr="00BE49F8">
        <w:rPr>
          <w:rFonts w:cstheme="minorHAnsi"/>
          <w:sz w:val="21"/>
          <w:szCs w:val="21"/>
        </w:rPr>
        <w:t>0.0.14</w:t>
      </w:r>
      <w:r w:rsidR="0089160E">
        <w:rPr>
          <w:rFonts w:cstheme="minorHAnsi"/>
          <w:sz w:val="21"/>
          <w:szCs w:val="21"/>
        </w:rPr>
        <w:t xml:space="preserve">, </w:t>
      </w:r>
      <w:ins w:id="58" w:author="Ohnuki, Hidetaka (NIH/NCI) [E]" w:date="2020-01-16T12:45:00Z">
        <w:r w:rsidR="0089160E">
          <w:rPr>
            <w:rFonts w:cstheme="minorHAnsi"/>
            <w:sz w:val="21"/>
            <w:szCs w:val="21"/>
          </w:rPr>
          <w:fldChar w:fldCharType="begin"/>
        </w:r>
        <w:r w:rsidR="0089160E">
          <w:rPr>
            <w:rFonts w:cstheme="minorHAnsi"/>
            <w:sz w:val="21"/>
            <w:szCs w:val="21"/>
          </w:rPr>
          <w:instrText xml:space="preserve"> HYPERLINK "</w:instrText>
        </w:r>
      </w:ins>
      <w:r w:rsidR="0089160E" w:rsidRPr="0089160E">
        <w:rPr>
          <w:rFonts w:cstheme="minorHAnsi"/>
          <w:sz w:val="21"/>
          <w:szCs w:val="21"/>
        </w:rPr>
        <w:instrText>http://hannonlab.cshl.edu/fastx_toolkit/index.html</w:instrText>
      </w:r>
      <w:ins w:id="59" w:author="Ohnuki, Hidetaka (NIH/NCI) [E]" w:date="2020-01-16T12:45:00Z">
        <w:r w:rsidR="0089160E">
          <w:rPr>
            <w:rFonts w:cstheme="minorHAnsi"/>
            <w:sz w:val="21"/>
            <w:szCs w:val="21"/>
          </w:rPr>
          <w:instrText xml:space="preserve">" </w:instrText>
        </w:r>
        <w:r w:rsidR="0089160E">
          <w:rPr>
            <w:rFonts w:cstheme="minorHAnsi"/>
            <w:sz w:val="21"/>
            <w:szCs w:val="21"/>
          </w:rPr>
          <w:fldChar w:fldCharType="separate"/>
        </w:r>
      </w:ins>
      <w:r w:rsidR="0089160E" w:rsidRPr="00FB3B4D">
        <w:rPr>
          <w:rStyle w:val="Hyperlink"/>
          <w:rFonts w:cstheme="minorHAnsi"/>
          <w:sz w:val="21"/>
          <w:szCs w:val="21"/>
        </w:rPr>
        <w:t>http://hannonlab.cshl.edu/fastx_toolkit/index.html</w:t>
      </w:r>
      <w:ins w:id="60" w:author="Ohnuki, Hidetaka (NIH/NCI) [E]" w:date="2020-01-16T12:45:00Z">
        <w:r w:rsidR="0089160E">
          <w:rPr>
            <w:rFonts w:cstheme="minorHAnsi"/>
            <w:sz w:val="21"/>
            <w:szCs w:val="21"/>
          </w:rPr>
          <w:fldChar w:fldCharType="end"/>
        </w:r>
        <w:r w:rsidR="0089160E">
          <w:rPr>
            <w:rFonts w:cstheme="minorHAnsi"/>
            <w:sz w:val="21"/>
            <w:szCs w:val="21"/>
          </w:rPr>
          <w:t xml:space="preserve"> </w:t>
        </w:r>
      </w:ins>
      <w:r w:rsidR="00BE49F8">
        <w:rPr>
          <w:rFonts w:cstheme="minorHAnsi"/>
          <w:sz w:val="21"/>
          <w:szCs w:val="21"/>
        </w:rPr>
        <w:t xml:space="preserve">). Left side sequence </w:t>
      </w:r>
      <w:r w:rsidR="002F7FA7">
        <w:rPr>
          <w:rFonts w:cstheme="minorHAnsi"/>
          <w:sz w:val="21"/>
          <w:szCs w:val="21"/>
        </w:rPr>
        <w:t xml:space="preserve">of reads </w:t>
      </w:r>
      <w:r w:rsidR="00BE49F8">
        <w:rPr>
          <w:rFonts w:cstheme="minorHAnsi"/>
          <w:sz w:val="21"/>
          <w:szCs w:val="21"/>
        </w:rPr>
        <w:t xml:space="preserve">from </w:t>
      </w:r>
      <w:r w:rsidR="002F7FA7">
        <w:rPr>
          <w:rFonts w:cstheme="minorHAnsi"/>
          <w:sz w:val="21"/>
          <w:szCs w:val="21"/>
        </w:rPr>
        <w:t xml:space="preserve">5’ end to an </w:t>
      </w:r>
      <w:r w:rsidR="00BE49F8">
        <w:rPr>
          <w:rFonts w:cstheme="minorHAnsi"/>
          <w:sz w:val="21"/>
          <w:szCs w:val="21"/>
        </w:rPr>
        <w:t xml:space="preserve">antibody barcode-ligated sequence </w:t>
      </w:r>
      <w:r w:rsidR="0089160E">
        <w:rPr>
          <w:rFonts w:cstheme="minorHAnsi"/>
          <w:sz w:val="21"/>
          <w:szCs w:val="21"/>
        </w:rPr>
        <w:t>w</w:t>
      </w:r>
      <w:r w:rsidR="0089160E">
        <w:rPr>
          <w:rFonts w:cstheme="minorHAnsi"/>
          <w:sz w:val="21"/>
          <w:szCs w:val="21"/>
        </w:rPr>
        <w:t>as</w:t>
      </w:r>
      <w:r w:rsidR="0089160E">
        <w:rPr>
          <w:rFonts w:cstheme="minorHAnsi"/>
          <w:sz w:val="21"/>
          <w:szCs w:val="21"/>
        </w:rPr>
        <w:t xml:space="preserve"> </w:t>
      </w:r>
      <w:r w:rsidR="00BE49F8">
        <w:rPr>
          <w:rFonts w:cstheme="minorHAnsi"/>
          <w:sz w:val="21"/>
          <w:szCs w:val="21"/>
        </w:rPr>
        <w:t xml:space="preserve">trimmed by </w:t>
      </w:r>
      <w:proofErr w:type="spellStart"/>
      <w:r w:rsidR="002F7FA7">
        <w:rPr>
          <w:rFonts w:cstheme="minorHAnsi"/>
          <w:sz w:val="21"/>
          <w:szCs w:val="21"/>
        </w:rPr>
        <w:t>FlexBar</w:t>
      </w:r>
      <w:proofErr w:type="spellEnd"/>
      <w:r w:rsidR="002F7FA7">
        <w:rPr>
          <w:rFonts w:cstheme="minorHAnsi"/>
          <w:sz w:val="21"/>
          <w:szCs w:val="21"/>
        </w:rPr>
        <w:t xml:space="preserve">. Right side sequence of reads from 3’ end to a cell barcode </w:t>
      </w:r>
      <w:r w:rsidR="0089160E">
        <w:rPr>
          <w:rFonts w:cstheme="minorHAnsi"/>
          <w:sz w:val="21"/>
          <w:szCs w:val="21"/>
        </w:rPr>
        <w:t>w</w:t>
      </w:r>
      <w:r w:rsidR="0089160E">
        <w:rPr>
          <w:rFonts w:cstheme="minorHAnsi"/>
          <w:sz w:val="21"/>
          <w:szCs w:val="21"/>
        </w:rPr>
        <w:t>as</w:t>
      </w:r>
      <w:r w:rsidR="0089160E">
        <w:rPr>
          <w:rFonts w:cstheme="minorHAnsi"/>
          <w:sz w:val="21"/>
          <w:szCs w:val="21"/>
        </w:rPr>
        <w:t xml:space="preserve"> </w:t>
      </w:r>
      <w:r w:rsidR="002F7FA7">
        <w:rPr>
          <w:rFonts w:cstheme="minorHAnsi"/>
          <w:sz w:val="21"/>
          <w:szCs w:val="21"/>
        </w:rPr>
        <w:t xml:space="preserve">also trimmed by </w:t>
      </w:r>
      <w:proofErr w:type="spellStart"/>
      <w:r w:rsidR="002F7FA7">
        <w:rPr>
          <w:rFonts w:cstheme="minorHAnsi"/>
          <w:sz w:val="21"/>
          <w:szCs w:val="21"/>
        </w:rPr>
        <w:t>FlexBar</w:t>
      </w:r>
      <w:proofErr w:type="spellEnd"/>
      <w:r w:rsidR="002F7FA7">
        <w:rPr>
          <w:rFonts w:cstheme="minorHAnsi"/>
          <w:sz w:val="21"/>
          <w:szCs w:val="21"/>
        </w:rPr>
        <w:t>. After the trimming, A</w:t>
      </w:r>
      <w:r w:rsidR="0089160E">
        <w:rPr>
          <w:rFonts w:cstheme="minorHAnsi"/>
          <w:sz w:val="21"/>
          <w:szCs w:val="21"/>
        </w:rPr>
        <w:t>n</w:t>
      </w:r>
      <w:r w:rsidR="002F7FA7">
        <w:rPr>
          <w:rFonts w:cstheme="minorHAnsi"/>
          <w:sz w:val="21"/>
          <w:szCs w:val="21"/>
        </w:rPr>
        <w:t xml:space="preserve"> 8 nucleotide sequence of the 1</w:t>
      </w:r>
      <w:r w:rsidR="002F7FA7" w:rsidRPr="002F7FA7">
        <w:rPr>
          <w:rFonts w:cstheme="minorHAnsi"/>
          <w:sz w:val="21"/>
          <w:szCs w:val="21"/>
          <w:vertAlign w:val="superscript"/>
        </w:rPr>
        <w:t>st</w:t>
      </w:r>
      <w:r w:rsidR="002F7FA7">
        <w:rPr>
          <w:rFonts w:cstheme="minorHAnsi"/>
          <w:sz w:val="21"/>
          <w:szCs w:val="21"/>
        </w:rPr>
        <w:t xml:space="preserve"> random primer </w:t>
      </w:r>
      <w:r w:rsidR="0089160E">
        <w:rPr>
          <w:rFonts w:cstheme="minorHAnsi"/>
          <w:sz w:val="21"/>
          <w:szCs w:val="21"/>
        </w:rPr>
        <w:t>w</w:t>
      </w:r>
      <w:r w:rsidR="0089160E">
        <w:rPr>
          <w:rFonts w:cstheme="minorHAnsi"/>
          <w:sz w:val="21"/>
          <w:szCs w:val="21"/>
        </w:rPr>
        <w:t>as</w:t>
      </w:r>
      <w:r w:rsidR="0089160E">
        <w:rPr>
          <w:rFonts w:cstheme="minorHAnsi"/>
          <w:sz w:val="21"/>
          <w:szCs w:val="21"/>
        </w:rPr>
        <w:t xml:space="preserve"> </w:t>
      </w:r>
      <w:r w:rsidR="002F7FA7">
        <w:rPr>
          <w:rFonts w:cstheme="minorHAnsi"/>
          <w:sz w:val="21"/>
          <w:szCs w:val="21"/>
        </w:rPr>
        <w:t xml:space="preserve">removed and add to read ID as </w:t>
      </w:r>
      <w:r w:rsidR="0089160E">
        <w:rPr>
          <w:rFonts w:cstheme="minorHAnsi"/>
          <w:sz w:val="21"/>
          <w:szCs w:val="21"/>
        </w:rPr>
        <w:t xml:space="preserve">a </w:t>
      </w:r>
      <w:r w:rsidR="002F7FA7">
        <w:rPr>
          <w:rFonts w:cstheme="minorHAnsi"/>
          <w:sz w:val="21"/>
          <w:szCs w:val="21"/>
        </w:rPr>
        <w:t xml:space="preserve">unique molecular identifier by software UMI tools (version </w:t>
      </w:r>
      <w:r w:rsidR="002F7FA7" w:rsidRPr="002F7FA7">
        <w:rPr>
          <w:rFonts w:cstheme="minorHAnsi"/>
          <w:sz w:val="21"/>
          <w:szCs w:val="21"/>
        </w:rPr>
        <w:t>1.0.1</w:t>
      </w:r>
      <w:r w:rsidR="002F7FA7">
        <w:rPr>
          <w:rFonts w:cstheme="minorHAnsi"/>
          <w:sz w:val="21"/>
          <w:szCs w:val="21"/>
        </w:rPr>
        <w:t>)</w:t>
      </w:r>
      <w:r w:rsidR="0089160E">
        <w:rPr>
          <w:rFonts w:cstheme="minorHAnsi"/>
          <w:sz w:val="21"/>
          <w:szCs w:val="21"/>
        </w:rPr>
        <w:fldChar w:fldCharType="begin"/>
      </w:r>
      <w:r w:rsidR="0089160E">
        <w:rPr>
          <w:rFonts w:cstheme="minorHAnsi"/>
          <w:sz w:val="21"/>
          <w:szCs w:val="21"/>
        </w:rPr>
        <w:instrText xml:space="preserve"> ADDIN EN.CITE &lt;EndNote&gt;&lt;Cite&gt;&lt;Author&gt;Smith&lt;/Author&gt;&lt;Year&gt;2017&lt;/Year&gt;&lt;RecNum&gt;90&lt;/RecNum&gt;&lt;DisplayText&gt;&lt;style face="superscript"&gt;49&lt;/style&gt;&lt;/DisplayText&gt;&lt;record&gt;&lt;rec-number&gt;90&lt;/rec-number&gt;&lt;foreign-keys&gt;&lt;key app="EN" db-id="p0rwf0wwa2x5dqef9xlxp2ro2vw5swtws2xv" timestamp="1579196815"&gt;90&lt;/key&gt;&lt;/foreign-keys&gt;&lt;ref-type name="Journal Article"&gt;17&lt;/ref-type&gt;&lt;contributors&gt;&lt;authors&gt;&lt;author&gt;Smith, T.&lt;/author&gt;&lt;author&gt;Heger, A.&lt;/author&gt;&lt;author&gt;Sudbery, I.&lt;/author&gt;&lt;/authors&gt;&lt;/contributors&gt;&lt;auth-address&gt;Computational Genomics Analysis and Training Programme, MRC WIMM Centre for Computational Biology, University of Oxford, Oxford OX3 9DS, United Kingdom.&amp;#xD;Department of Molecular Biology and Biotechnology, University of Sheffield, Sheffield S10 2TN, United Kingdom.&lt;/auth-address&gt;&lt;titles&gt;&lt;title&gt;UMI-tools: modeling sequencing errors in Unique Molecular Identifiers to improve quantification accuracy&lt;/title&gt;&lt;secondary-title&gt;Genome Res&lt;/secondary-title&gt;&lt;/titles&gt;&lt;periodical&gt;&lt;full-title&gt;Genome Res&lt;/full-title&gt;&lt;/periodical&gt;&lt;pages&gt;491-499&lt;/pages&gt;&lt;volume&gt;27&lt;/volume&gt;&lt;number&gt;3&lt;/number&gt;&lt;edition&gt;2017/01/20&lt;/edition&gt;&lt;keywords&gt;&lt;keyword&gt;Humans&lt;/keyword&gt;&lt;keyword&gt;Sequence Analysis, DNA/methods/*standards&lt;/keyword&gt;&lt;keyword&gt;*Software&lt;/keyword&gt;&lt;/keywords&gt;&lt;dates&gt;&lt;year&gt;2017&lt;/year&gt;&lt;pub-dates&gt;&lt;date&gt;Mar&lt;/date&gt;&lt;/pub-dates&gt;&lt;/dates&gt;&lt;isbn&gt;1549-5469 (Electronic)&amp;#xD;1088-9051 (Linking)&lt;/isbn&gt;&lt;accession-num&gt;28100584&lt;/accession-num&gt;&lt;urls&gt;&lt;related-urls&gt;&lt;url&gt;https://www.ncbi.nlm.nih.gov/pubmed/28100584&lt;/url&gt;&lt;/related-urls&gt;&lt;/urls&gt;&lt;custom2&gt;PMC5340976&lt;/custom2&gt;&lt;electronic-resource-num&gt;10.1101/gr.209601.116&lt;/electronic-resource-num&gt;&lt;/record&gt;&lt;/Cite&gt;&lt;/EndNote&gt;</w:instrText>
      </w:r>
      <w:r w:rsidR="0089160E">
        <w:rPr>
          <w:rFonts w:cstheme="minorHAnsi"/>
          <w:sz w:val="21"/>
          <w:szCs w:val="21"/>
        </w:rPr>
        <w:fldChar w:fldCharType="separate"/>
      </w:r>
      <w:r w:rsidR="0089160E" w:rsidRPr="0089160E">
        <w:rPr>
          <w:rFonts w:cstheme="minorHAnsi"/>
          <w:noProof/>
          <w:sz w:val="21"/>
          <w:szCs w:val="21"/>
          <w:vertAlign w:val="superscript"/>
        </w:rPr>
        <w:t>49</w:t>
      </w:r>
      <w:r w:rsidR="0089160E">
        <w:rPr>
          <w:rFonts w:cstheme="minorHAnsi"/>
          <w:sz w:val="21"/>
          <w:szCs w:val="21"/>
        </w:rPr>
        <w:fldChar w:fldCharType="end"/>
      </w:r>
      <w:r w:rsidR="002F7FA7">
        <w:rPr>
          <w:rFonts w:cstheme="minorHAnsi"/>
          <w:sz w:val="21"/>
          <w:szCs w:val="21"/>
        </w:rPr>
        <w:t xml:space="preserve">. </w:t>
      </w:r>
      <w:bookmarkStart w:id="61" w:name="_Hlk29996993"/>
      <w:r w:rsidR="002F7FA7">
        <w:rPr>
          <w:rFonts w:cstheme="minorHAnsi"/>
          <w:sz w:val="21"/>
          <w:szCs w:val="21"/>
        </w:rPr>
        <w:t xml:space="preserve">All used codes here are available at </w:t>
      </w:r>
      <w:hyperlink r:id="rId10" w:history="1">
        <w:r w:rsidR="002F7FA7" w:rsidRPr="0023704C">
          <w:rPr>
            <w:rStyle w:val="Hyperlink"/>
            <w:rFonts w:cstheme="minorHAnsi"/>
            <w:sz w:val="21"/>
            <w:szCs w:val="21"/>
          </w:rPr>
          <w:t>https://github.com/HidetakaOhnuki-NCI/RscEpi-seq/tree/master/001_Data_Prep</w:t>
        </w:r>
      </w:hyperlink>
      <w:r w:rsidR="002F7FA7">
        <w:rPr>
          <w:rFonts w:cstheme="minorHAnsi"/>
          <w:sz w:val="21"/>
          <w:szCs w:val="21"/>
        </w:rPr>
        <w:t>. Outline of the Shell script are al</w:t>
      </w:r>
      <w:r w:rsidR="002A0E88">
        <w:rPr>
          <w:rFonts w:cstheme="minorHAnsi"/>
          <w:sz w:val="21"/>
          <w:szCs w:val="21"/>
        </w:rPr>
        <w:t>s</w:t>
      </w:r>
      <w:r w:rsidR="002F7FA7">
        <w:rPr>
          <w:rFonts w:cstheme="minorHAnsi"/>
          <w:sz w:val="21"/>
          <w:szCs w:val="21"/>
        </w:rPr>
        <w:t xml:space="preserve">o shown as drawing </w:t>
      </w:r>
      <w:r w:rsidR="0089160E">
        <w:rPr>
          <w:rFonts w:cstheme="minorHAnsi"/>
          <w:sz w:val="21"/>
          <w:szCs w:val="21"/>
        </w:rPr>
        <w:t>o</w:t>
      </w:r>
      <w:r w:rsidR="0089160E">
        <w:rPr>
          <w:rFonts w:cstheme="minorHAnsi"/>
          <w:sz w:val="21"/>
          <w:szCs w:val="21"/>
        </w:rPr>
        <w:t xml:space="preserve">n </w:t>
      </w:r>
      <w:r w:rsidR="002F7FA7">
        <w:rPr>
          <w:rFonts w:cstheme="minorHAnsi"/>
          <w:sz w:val="21"/>
          <w:szCs w:val="21"/>
        </w:rPr>
        <w:t xml:space="preserve">page 2 of a PDF file available at </w:t>
      </w:r>
      <w:hyperlink r:id="rId11" w:history="1">
        <w:r w:rsidR="002F7FA7" w:rsidRPr="0023704C">
          <w:rPr>
            <w:rStyle w:val="Hyperlink"/>
            <w:rFonts w:cstheme="minorHAnsi"/>
            <w:sz w:val="21"/>
            <w:szCs w:val="21"/>
          </w:rPr>
          <w:t>https://github.com/HidetakaOhnuki-NCI/RscEpi-seq/blob/master/000_Workflow_page1-11.pdf</w:t>
        </w:r>
      </w:hyperlink>
      <w:r w:rsidR="002F7FA7">
        <w:rPr>
          <w:rFonts w:cstheme="minorHAnsi"/>
          <w:sz w:val="21"/>
          <w:szCs w:val="21"/>
        </w:rPr>
        <w:t>.</w:t>
      </w:r>
    </w:p>
    <w:bookmarkEnd w:id="61"/>
    <w:p w14:paraId="519E611C" w14:textId="2CD82F2F" w:rsidR="002F7FA7" w:rsidRDefault="002F7FA7" w:rsidP="0085389C">
      <w:pPr>
        <w:spacing w:after="0" w:line="480" w:lineRule="auto"/>
        <w:jc w:val="both"/>
        <w:rPr>
          <w:rFonts w:cstheme="minorHAnsi"/>
          <w:sz w:val="21"/>
          <w:szCs w:val="21"/>
        </w:rPr>
      </w:pPr>
    </w:p>
    <w:p w14:paraId="7C96F164" w14:textId="5A0051D6" w:rsidR="002F7FA7" w:rsidRPr="0085389C" w:rsidRDefault="002F7FA7" w:rsidP="0085389C">
      <w:pPr>
        <w:spacing w:after="0" w:line="480" w:lineRule="auto"/>
        <w:jc w:val="both"/>
        <w:rPr>
          <w:rFonts w:cstheme="minorHAnsi"/>
          <w:b/>
          <w:sz w:val="21"/>
          <w:szCs w:val="21"/>
          <w:u w:val="single"/>
        </w:rPr>
      </w:pPr>
      <w:r w:rsidRPr="0085389C">
        <w:rPr>
          <w:rFonts w:cstheme="minorHAnsi"/>
          <w:b/>
          <w:sz w:val="21"/>
          <w:szCs w:val="21"/>
          <w:u w:val="single"/>
        </w:rPr>
        <w:t>Mapping to the genome and removing amplification duplicates</w:t>
      </w:r>
    </w:p>
    <w:p w14:paraId="595061DF" w14:textId="1C8D45F5" w:rsidR="002F7FA7" w:rsidRDefault="002F7FA7" w:rsidP="0085389C">
      <w:pPr>
        <w:spacing w:after="0" w:line="480" w:lineRule="auto"/>
        <w:jc w:val="both"/>
        <w:rPr>
          <w:rFonts w:cstheme="minorHAnsi"/>
          <w:sz w:val="21"/>
          <w:szCs w:val="21"/>
        </w:rPr>
      </w:pPr>
      <w:r>
        <w:rPr>
          <w:rFonts w:cstheme="minorHAnsi"/>
          <w:sz w:val="21"/>
          <w:szCs w:val="21"/>
        </w:rPr>
        <w:t xml:space="preserve">The trimmed reads are mapped to the human genome, GRCh38 using software Bowtie2 (version </w:t>
      </w:r>
      <w:r w:rsidRPr="002F7FA7">
        <w:rPr>
          <w:rFonts w:cstheme="minorHAnsi"/>
          <w:sz w:val="21"/>
          <w:szCs w:val="21"/>
        </w:rPr>
        <w:t>2.3.5.1</w:t>
      </w:r>
      <w:r>
        <w:rPr>
          <w:rFonts w:cstheme="minorHAnsi"/>
          <w:sz w:val="21"/>
          <w:szCs w:val="21"/>
        </w:rPr>
        <w:t>)</w:t>
      </w:r>
      <w:r w:rsidR="0089160E" w:rsidRPr="0089160E">
        <w:t xml:space="preserve"> </w:t>
      </w:r>
      <w:r w:rsidR="0089160E">
        <w:rPr>
          <w:rFonts w:cstheme="minorHAnsi"/>
          <w:sz w:val="21"/>
          <w:szCs w:val="21"/>
        </w:rPr>
        <w:fldChar w:fldCharType="begin"/>
      </w:r>
      <w:r w:rsidR="0089160E">
        <w:rPr>
          <w:rFonts w:cstheme="minorHAnsi"/>
          <w:sz w:val="21"/>
          <w:szCs w:val="21"/>
        </w:rPr>
        <w:instrText xml:space="preserve"> ADDIN EN.CITE &lt;EndNote&gt;&lt;Cite&gt;&lt;Author&gt;Langmead&lt;/Author&gt;&lt;Year&gt;2012&lt;/Year&gt;&lt;RecNum&gt;91&lt;/RecNum&gt;&lt;DisplayText&gt;&lt;style face="superscript"&gt;50&lt;/style&gt;&lt;/DisplayText&gt;&lt;record&gt;&lt;rec-number&gt;91&lt;/rec-number&gt;&lt;foreign-keys&gt;&lt;key app="EN" db-id="p0rwf0wwa2x5dqef9xlxp2ro2vw5swtws2xv" timestamp="1579196910"&gt;91&lt;/key&gt;&lt;/foreign-keys&gt;&lt;ref-type name="Journal Article"&gt;17&lt;/ref-type&gt;&lt;contributors&gt;&lt;authors&gt;&lt;author&gt;Langmead, B.&lt;/author&gt;&lt;author&gt;Salzberg, S. L.&lt;/author&gt;&lt;/authors&gt;&lt;/contributors&gt;&lt;auth-address&gt;Center for Bioinformatics and Computational Biology, Institute for Advanced Computer Studies, University of Maryland, College Park, Maryland, USA. blangmea@jhsph.edu&lt;/auth-address&gt;&lt;titles&gt;&lt;title&gt;Fast gapped-read alignment with Bowtie 2&lt;/title&gt;&lt;secondary-title&gt;Nat Methods&lt;/secondary-title&gt;&lt;/titles&gt;&lt;periodical&gt;&lt;full-title&gt;Nat Methods&lt;/full-title&gt;&lt;/periodical&gt;&lt;pages&gt;357-9&lt;/pages&gt;&lt;volume&gt;9&lt;/volume&gt;&lt;number&gt;4&lt;/number&gt;&lt;edition&gt;2012/03/06&lt;/edition&gt;&lt;keywords&gt;&lt;keyword&gt;*Algorithms&lt;/keyword&gt;&lt;keyword&gt;Computational Biology/*methods&lt;/keyword&gt;&lt;keyword&gt;Databases, Genetic&lt;/keyword&gt;&lt;keyword&gt;Genome, Human/genetics&lt;/keyword&gt;&lt;keyword&gt;Humans&lt;/keyword&gt;&lt;keyword&gt;Sequence Alignment/*methods&lt;/keyword&gt;&lt;keyword&gt;Sequence Analysis, DNA/methods&lt;/keyword&gt;&lt;/keywords&gt;&lt;dates&gt;&lt;year&gt;2012&lt;/year&gt;&lt;pub-dates&gt;&lt;date&gt;Mar 4&lt;/date&gt;&lt;/pub-dates&gt;&lt;/dates&gt;&lt;isbn&gt;1548-7105 (Electronic)&amp;#xD;1548-7091 (Linking)&lt;/isbn&gt;&lt;accession-num&gt;22388286&lt;/accession-num&gt;&lt;urls&gt;&lt;related-urls&gt;&lt;url&gt;https://www.ncbi.nlm.nih.gov/pubmed/22388286&lt;/url&gt;&lt;/related-urls&gt;&lt;/urls&gt;&lt;custom2&gt;PMC3322381&lt;/custom2&gt;&lt;electronic-resource-num&gt;10.1038/nmeth.1923&lt;/electronic-resource-num&gt;&lt;/record&gt;&lt;/Cite&gt;&lt;/EndNote&gt;</w:instrText>
      </w:r>
      <w:r w:rsidR="0089160E">
        <w:rPr>
          <w:rFonts w:cstheme="minorHAnsi"/>
          <w:sz w:val="21"/>
          <w:szCs w:val="21"/>
        </w:rPr>
        <w:fldChar w:fldCharType="separate"/>
      </w:r>
      <w:r w:rsidR="0089160E" w:rsidRPr="0089160E">
        <w:rPr>
          <w:rFonts w:cstheme="minorHAnsi"/>
          <w:noProof/>
          <w:sz w:val="21"/>
          <w:szCs w:val="21"/>
          <w:vertAlign w:val="superscript"/>
        </w:rPr>
        <w:t>50</w:t>
      </w:r>
      <w:r w:rsidR="0089160E">
        <w:rPr>
          <w:rFonts w:cstheme="minorHAnsi"/>
          <w:sz w:val="21"/>
          <w:szCs w:val="21"/>
        </w:rPr>
        <w:fldChar w:fldCharType="end"/>
      </w:r>
      <w:r w:rsidR="0085389C">
        <w:rPr>
          <w:rFonts w:cstheme="minorHAnsi"/>
          <w:sz w:val="21"/>
          <w:szCs w:val="21"/>
        </w:rPr>
        <w:t xml:space="preserve">. Amplification duplicates were removed by UMI tools based on the unique molecular identifier derived from 8 </w:t>
      </w:r>
      <w:proofErr w:type="spellStart"/>
      <w:r w:rsidR="0085389C">
        <w:rPr>
          <w:rFonts w:cstheme="minorHAnsi"/>
          <w:sz w:val="21"/>
          <w:szCs w:val="21"/>
        </w:rPr>
        <w:t>nt</w:t>
      </w:r>
      <w:proofErr w:type="spellEnd"/>
      <w:r w:rsidR="0085389C">
        <w:rPr>
          <w:rFonts w:cstheme="minorHAnsi"/>
          <w:sz w:val="21"/>
          <w:szCs w:val="21"/>
        </w:rPr>
        <w:t xml:space="preserve"> random sequence</w:t>
      </w:r>
      <w:r w:rsidR="0089160E">
        <w:rPr>
          <w:rFonts w:cstheme="minorHAnsi"/>
          <w:sz w:val="21"/>
          <w:szCs w:val="21"/>
        </w:rPr>
        <w:t>s</w:t>
      </w:r>
      <w:r w:rsidR="0085389C">
        <w:rPr>
          <w:rFonts w:cstheme="minorHAnsi"/>
          <w:sz w:val="21"/>
          <w:szCs w:val="21"/>
        </w:rPr>
        <w:t xml:space="preserve"> and mapped position on the genome. The unique mapped reads were used for the subsequent data analysis. </w:t>
      </w:r>
      <w:r w:rsidR="0085389C" w:rsidRPr="0085389C">
        <w:rPr>
          <w:rFonts w:cstheme="minorHAnsi"/>
          <w:sz w:val="21"/>
          <w:szCs w:val="21"/>
        </w:rPr>
        <w:t xml:space="preserve">All used codes here are available at </w:t>
      </w:r>
      <w:hyperlink r:id="rId12" w:history="1">
        <w:r w:rsidR="002A0E88">
          <w:rPr>
            <w:rStyle w:val="Hyperlink"/>
            <w:rFonts w:cstheme="minorHAnsi"/>
            <w:sz w:val="21"/>
            <w:szCs w:val="21"/>
          </w:rPr>
          <w:t>https://github.com/HidetakaOhnuki-NCI/RscEpi-seq/001_Data_Prep</w:t>
        </w:r>
      </w:hyperlink>
      <w:r w:rsidR="0085389C">
        <w:rPr>
          <w:rFonts w:cstheme="minorHAnsi"/>
          <w:sz w:val="21"/>
          <w:szCs w:val="21"/>
        </w:rPr>
        <w:t xml:space="preserve"> . </w:t>
      </w:r>
      <w:r w:rsidR="0085389C" w:rsidRPr="0085389C">
        <w:rPr>
          <w:rFonts w:cstheme="minorHAnsi"/>
          <w:sz w:val="21"/>
          <w:szCs w:val="21"/>
        </w:rPr>
        <w:t>Outline of the Shell script are explained are al</w:t>
      </w:r>
      <w:r w:rsidR="002A0E88">
        <w:rPr>
          <w:rFonts w:cstheme="minorHAnsi"/>
          <w:sz w:val="21"/>
          <w:szCs w:val="21"/>
        </w:rPr>
        <w:t>so</w:t>
      </w:r>
      <w:r w:rsidR="0085389C" w:rsidRPr="0085389C">
        <w:rPr>
          <w:rFonts w:cstheme="minorHAnsi"/>
          <w:sz w:val="21"/>
          <w:szCs w:val="21"/>
        </w:rPr>
        <w:t xml:space="preserve"> shown as drawing </w:t>
      </w:r>
      <w:r w:rsidR="0089160E">
        <w:rPr>
          <w:rFonts w:cstheme="minorHAnsi"/>
          <w:sz w:val="21"/>
          <w:szCs w:val="21"/>
        </w:rPr>
        <w:t>o</w:t>
      </w:r>
      <w:r w:rsidR="0089160E" w:rsidRPr="0085389C">
        <w:rPr>
          <w:rFonts w:cstheme="minorHAnsi"/>
          <w:sz w:val="21"/>
          <w:szCs w:val="21"/>
        </w:rPr>
        <w:t xml:space="preserve">n </w:t>
      </w:r>
      <w:r w:rsidR="0085389C" w:rsidRPr="0085389C">
        <w:rPr>
          <w:rFonts w:cstheme="minorHAnsi"/>
          <w:sz w:val="21"/>
          <w:szCs w:val="21"/>
        </w:rPr>
        <w:t>page 2 of a PDF file available at</w:t>
      </w:r>
      <w:ins w:id="62" w:author="Ohnuki, Hidetaka (NIH/NCI) [E]" w:date="2020-01-15T16:10:00Z">
        <w:r w:rsidR="0085389C">
          <w:rPr>
            <w:rFonts w:cstheme="minorHAnsi"/>
            <w:sz w:val="21"/>
            <w:szCs w:val="21"/>
          </w:rPr>
          <w:t xml:space="preserve"> </w:t>
        </w:r>
      </w:ins>
      <w:r w:rsidR="0085389C">
        <w:rPr>
          <w:rFonts w:cstheme="minorHAnsi"/>
          <w:sz w:val="21"/>
          <w:szCs w:val="21"/>
        </w:rPr>
        <w:fldChar w:fldCharType="begin"/>
      </w:r>
      <w:r w:rsidR="0085389C">
        <w:rPr>
          <w:rFonts w:cstheme="minorHAnsi"/>
          <w:sz w:val="21"/>
          <w:szCs w:val="21"/>
        </w:rPr>
        <w:instrText xml:space="preserve"> HYPERLINK "</w:instrText>
      </w:r>
      <w:r w:rsidR="0085389C" w:rsidRPr="0085389C">
        <w:rPr>
          <w:rFonts w:cstheme="minorHAnsi"/>
          <w:sz w:val="21"/>
          <w:szCs w:val="21"/>
        </w:rPr>
        <w:instrText>https://github.com/HidetakaOhnuki-NCI/RscEpi-seq/blob/master/000_Workflow_page1-11.pdf</w:instrText>
      </w:r>
      <w:r w:rsidR="0085389C">
        <w:rPr>
          <w:rFonts w:cstheme="minorHAnsi"/>
          <w:sz w:val="21"/>
          <w:szCs w:val="21"/>
        </w:rPr>
        <w:instrText xml:space="preserve">" </w:instrText>
      </w:r>
      <w:r w:rsidR="0085389C">
        <w:rPr>
          <w:rFonts w:cstheme="minorHAnsi"/>
          <w:sz w:val="21"/>
          <w:szCs w:val="21"/>
        </w:rPr>
        <w:fldChar w:fldCharType="separate"/>
      </w:r>
      <w:r w:rsidR="0085389C" w:rsidRPr="0085389C">
        <w:rPr>
          <w:rStyle w:val="Hyperlink"/>
          <w:rFonts w:cstheme="minorHAnsi"/>
          <w:sz w:val="21"/>
          <w:szCs w:val="21"/>
        </w:rPr>
        <w:t>https://github.com/HidetakaOhnuki-NCI/RscEpi-seq/blob/master/000_Workflow_page1-11.pdf</w:t>
      </w:r>
      <w:ins w:id="63" w:author="Ohnuki, Hidetaka (NIH/NCI) [E]" w:date="2020-01-15T16:10:00Z">
        <w:r w:rsidR="0085389C">
          <w:rPr>
            <w:rFonts w:cstheme="minorHAnsi"/>
            <w:sz w:val="21"/>
            <w:szCs w:val="21"/>
          </w:rPr>
          <w:fldChar w:fldCharType="end"/>
        </w:r>
        <w:r w:rsidR="0085389C">
          <w:rPr>
            <w:rFonts w:cstheme="minorHAnsi"/>
            <w:sz w:val="21"/>
            <w:szCs w:val="21"/>
          </w:rPr>
          <w:t xml:space="preserve"> </w:t>
        </w:r>
      </w:ins>
      <w:r w:rsidR="0085389C" w:rsidRPr="0085389C">
        <w:rPr>
          <w:rFonts w:cstheme="minorHAnsi"/>
          <w:sz w:val="21"/>
          <w:szCs w:val="21"/>
        </w:rPr>
        <w:t>.</w:t>
      </w:r>
    </w:p>
    <w:p w14:paraId="52F2F9E7" w14:textId="4C993163" w:rsidR="00392DCC" w:rsidRDefault="00392DCC" w:rsidP="00013F91">
      <w:pPr>
        <w:spacing w:after="0" w:line="480" w:lineRule="auto"/>
        <w:rPr>
          <w:rFonts w:cstheme="minorHAnsi"/>
          <w:sz w:val="21"/>
          <w:szCs w:val="21"/>
        </w:rPr>
      </w:pPr>
    </w:p>
    <w:p w14:paraId="263ABBDE" w14:textId="6B06225D" w:rsidR="00F268F8" w:rsidRPr="00F268F8" w:rsidRDefault="0085389C" w:rsidP="00746C95">
      <w:pPr>
        <w:spacing w:after="0" w:line="480" w:lineRule="auto"/>
        <w:jc w:val="both"/>
        <w:rPr>
          <w:rFonts w:cstheme="minorHAnsi"/>
          <w:b/>
          <w:sz w:val="21"/>
          <w:szCs w:val="21"/>
          <w:u w:val="single"/>
        </w:rPr>
      </w:pPr>
      <w:r w:rsidRPr="00F268F8">
        <w:rPr>
          <w:rFonts w:cstheme="minorHAnsi"/>
          <w:b/>
          <w:sz w:val="21"/>
          <w:szCs w:val="21"/>
          <w:u w:val="single"/>
        </w:rPr>
        <w:t xml:space="preserve">Analysis of </w:t>
      </w:r>
      <w:r w:rsidR="00F268F8" w:rsidRPr="00F268F8">
        <w:rPr>
          <w:rFonts w:cstheme="minorHAnsi"/>
          <w:b/>
          <w:sz w:val="21"/>
          <w:szCs w:val="21"/>
          <w:u w:val="single"/>
        </w:rPr>
        <w:t>locational preservation in H3K27ac and H3K27me3 marks over the repeated experiments</w:t>
      </w:r>
    </w:p>
    <w:p w14:paraId="0AA56F5B" w14:textId="6C836999" w:rsidR="0085389C" w:rsidRDefault="00F268F8" w:rsidP="00746C95">
      <w:pPr>
        <w:spacing w:after="0" w:line="480" w:lineRule="auto"/>
        <w:jc w:val="both"/>
        <w:rPr>
          <w:rFonts w:cstheme="minorHAnsi"/>
          <w:sz w:val="21"/>
          <w:szCs w:val="21"/>
        </w:rPr>
      </w:pPr>
      <w:r>
        <w:rPr>
          <w:rFonts w:cstheme="minorHAnsi"/>
          <w:sz w:val="21"/>
          <w:szCs w:val="21"/>
        </w:rPr>
        <w:t xml:space="preserve">The unique mapped reads of 8 single cells were combined. The combined datasets of the first experiment were converted into a BED file and used as a peak file in the next step. Signal distributions in genomic regions where </w:t>
      </w:r>
      <w:r w:rsidR="0089160E">
        <w:rPr>
          <w:rFonts w:cstheme="minorHAnsi"/>
          <w:sz w:val="21"/>
          <w:szCs w:val="21"/>
        </w:rPr>
        <w:t xml:space="preserve">the </w:t>
      </w:r>
      <w:r>
        <w:rPr>
          <w:rFonts w:cstheme="minorHAnsi"/>
          <w:sz w:val="21"/>
          <w:szCs w:val="21"/>
        </w:rPr>
        <w:t xml:space="preserve">signal was detected in the first experiment were analyzed by Homer (version </w:t>
      </w:r>
      <w:r w:rsidRPr="00F268F8">
        <w:rPr>
          <w:rFonts w:cstheme="minorHAnsi"/>
          <w:sz w:val="21"/>
          <w:szCs w:val="21"/>
        </w:rPr>
        <w:t>4.10.4</w:t>
      </w:r>
      <w:r>
        <w:rPr>
          <w:rFonts w:cstheme="minorHAnsi"/>
          <w:sz w:val="21"/>
          <w:szCs w:val="21"/>
        </w:rPr>
        <w:t>)</w:t>
      </w:r>
      <w:r w:rsidR="0089160E" w:rsidRPr="0089160E">
        <w:t xml:space="preserve"> </w:t>
      </w:r>
      <w:r w:rsidR="0089160E">
        <w:rPr>
          <w:rFonts w:cstheme="minorHAnsi"/>
          <w:sz w:val="21"/>
          <w:szCs w:val="21"/>
        </w:rPr>
        <w:fldChar w:fldCharType="begin">
          <w:fldData xml:space="preserve">PEVuZE5vdGU+PENpdGU+PEF1dGhvcj5IZWluejwvQXV0aG9yPjxZZWFyPjIwMTA8L1llYXI+PFJl
Y051bT45MjwvUmVjTnVtPjxEaXNwbGF5VGV4dD48c3R5bGUgZmFjZT0ic3VwZXJzY3JpcHQiPjUx
PC9zdHlsZT48L0Rpc3BsYXlUZXh0PjxyZWNvcmQ+PHJlYy1udW1iZXI+OTI8L3JlYy1udW1iZXI+
PGZvcmVpZ24ta2V5cz48a2V5IGFwcD0iRU4iIGRiLWlkPSJwMHJ3ZjB3d2EyeDVkcWVmOXhseHAy
cm8ydnc1c3d0d3MyeHYiIHRpbWVzdGFtcD0iMTU3OTE5NzAwOSI+OTI8L2tleT48L2ZvcmVpZ24t
a2V5cz48cmVmLXR5cGUgbmFtZT0iSm91cm5hbCBBcnRpY2xlIj4xNzwvcmVmLXR5cGU+PGNvbnRy
aWJ1dG9ycz48YXV0aG9ycz48YXV0aG9yPkhlaW56LCBTLjwvYXV0aG9yPjxhdXRob3I+QmVubmVy
LCBDLjwvYXV0aG9yPjxhdXRob3I+U3Bhbm4sIE4uPC9hdXRob3I+PGF1dGhvcj5CZXJ0b2xpbm8s
IEUuPC9hdXRob3I+PGF1dGhvcj5MaW4sIFkuIEMuPC9hdXRob3I+PGF1dGhvcj5MYXNsbywgUC48
L2F1dGhvcj48YXV0aG9yPkNoZW5nLCBKLiBYLjwvYXV0aG9yPjxhdXRob3I+TXVycmUsIEMuPC9h
dXRob3I+PGF1dGhvcj5TaW5naCwgSC48L2F1dGhvcj48YXV0aG9yPkdsYXNzLCBDLiBLLjwvYXV0
aG9yPjwvYXV0aG9ycz48L2NvbnRyaWJ1dG9ycz48YXV0aC1hZGRyZXNzPkRlcGFydG1lbnQgb2Yg
Q2VsbHVsYXIgYW5kIE1vbGVjdWxhciBNZWRpY2luZSwgVW5pdmVyc2l0eSBvZiBDYWxpZm9ybmlh
LCBTYW4gRGllZ28sIExhIEpvbGxhLCBDQSA5MjA5MywgVVNBLjwvYXV0aC1hZGRyZXNzPjx0aXRs
ZXM+PHRpdGxlPlNpbXBsZSBjb21iaW5hdGlvbnMgb2YgbGluZWFnZS1kZXRlcm1pbmluZyB0cmFu
c2NyaXB0aW9uIGZhY3RvcnMgcHJpbWUgY2lzLXJlZ3VsYXRvcnkgZWxlbWVudHMgcmVxdWlyZWQg
Zm9yIG1hY3JvcGhhZ2UgYW5kIEIgY2VsbCBpZGVudGl0aWVzPC90aXRsZT48c2Vjb25kYXJ5LXRp
dGxlPk1vbCBDZWxsPC9zZWNvbmRhcnktdGl0bGU+PC90aXRsZXM+PHBlcmlvZGljYWw+PGZ1bGwt
dGl0bGU+TW9sIENlbGw8L2Z1bGwtdGl0bGU+PC9wZXJpb2RpY2FsPjxwYWdlcz41NzYtODk8L3Bh
Z2VzPjx2b2x1bWU+Mzg8L3ZvbHVtZT48bnVtYmVyPjQ8L251bWJlcj48ZWRpdGlvbj4yMDEwLzA2
LzAyPC9lZGl0aW9uPjxrZXl3b3Jkcz48a2V5d29yZD5BbmltYWxzPC9rZXl3b3JkPjxrZXl3b3Jk
PkItTHltcGhvY3l0ZXMvY3l0b2xvZ3kvKm1ldGFib2xpc208L2tleXdvcmQ+PGtleXdvcmQ+Qmlu
ZGluZyBTaXRlczwva2V5d29yZD48a2V5d29yZD4qQ2VsbCBMaW5lYWdlL2dlbmV0aWNzPC9rZXl3
b3JkPjxrZXl3b3JkPk1hY3JvcGhhZ2VzL2N5dG9sb2d5LyptZXRhYm9saXNtPC9rZXl3b3JkPjxr
ZXl3b3JkPk1hbGU8L2tleXdvcmQ+PGtleXdvcmQ+TWljZTwva2V5d29yZD48a2V5d29yZD5NaWNl
LCBJbmJyZWQgQzU3Qkw8L2tleXdvcmQ+PGtleXdvcmQ+T2xpZ29udWNsZW90aWRlIEFycmF5IFNl
cXVlbmNlIEFuYWx5c2lzPC9rZXl3b3JkPjxrZXl3b3JkPlByb3RvLU9uY29nZW5lIFByb3RlaW5z
L2dlbmV0aWNzLyptZXRhYm9saXNtPC9rZXl3b3JkPjxrZXl3b3JkPlJlZ3VsYXRvcnkgRWxlbWVu
dHMsIFRyYW5zY3JpcHRpb25hbC8qZ2VuZXRpY3M8L2tleXdvcmQ+PGtleXdvcmQ+VHJhbnMtQWN0
aXZhdG9ycy9nZW5ldGljcy8qbWV0YWJvbGlzbTwva2V5d29yZD48a2V5d29yZD5UcmFuc2NyaXB0
aW9uIEZhY3RvcnMvZ2VuZXRpY3MvKm1ldGFib2xpc208L2tleXdvcmQ+PC9rZXl3b3Jkcz48ZGF0
ZXM+PHllYXI+MjAxMDwveWVhcj48cHViLWRhdGVzPjxkYXRlPk1heSAyODwvZGF0ZT48L3B1Yi1k
YXRlcz48L2RhdGVzPjxpc2JuPjEwOTctNDE2NCAoRWxlY3Ryb25pYykmI3hEOzEwOTctMjc2NSAo
TGlua2luZyk8L2lzYm4+PGFjY2Vzc2lvbi1udW0+MjA1MTM0MzI8L2FjY2Vzc2lvbi1udW0+PHVy
bHM+PHJlbGF0ZWQtdXJscz48dXJsPmh0dHBzOi8vd3d3Lm5jYmkubmxtLm5paC5nb3YvcHVibWVk
LzIwNTEzNDMyPC91cmw+PC9yZWxhdGVkLXVybHM+PC91cmxzPjxjdXN0b20yPlBNQzI4OTg1MjY8
L2N1c3RvbTI+PGVsZWN0cm9uaWMtcmVzb3VyY2UtbnVtPjEwLjEwMTYvai5tb2xjZWwuMjAxMC4w
NS4wMDQ8L2VsZWN0cm9uaWMtcmVzb3VyY2UtbnVtPjwvcmVjb3JkPjwvQ2l0ZT48L0VuZE5vdGU+
</w:fldData>
        </w:fldChar>
      </w:r>
      <w:r w:rsidR="0089160E">
        <w:rPr>
          <w:rFonts w:cstheme="minorHAnsi"/>
          <w:sz w:val="21"/>
          <w:szCs w:val="21"/>
        </w:rPr>
        <w:instrText xml:space="preserve"> ADDIN EN.CITE </w:instrText>
      </w:r>
      <w:r w:rsidR="0089160E">
        <w:rPr>
          <w:rFonts w:cstheme="minorHAnsi"/>
          <w:sz w:val="21"/>
          <w:szCs w:val="21"/>
        </w:rPr>
        <w:fldChar w:fldCharType="begin">
          <w:fldData xml:space="preserve">PEVuZE5vdGU+PENpdGU+PEF1dGhvcj5IZWluejwvQXV0aG9yPjxZZWFyPjIwMTA8L1llYXI+PFJl
Y051bT45MjwvUmVjTnVtPjxEaXNwbGF5VGV4dD48c3R5bGUgZmFjZT0ic3VwZXJzY3JpcHQiPjUx
PC9zdHlsZT48L0Rpc3BsYXlUZXh0PjxyZWNvcmQ+PHJlYy1udW1iZXI+OTI8L3JlYy1udW1iZXI+
PGZvcmVpZ24ta2V5cz48a2V5IGFwcD0iRU4iIGRiLWlkPSJwMHJ3ZjB3d2EyeDVkcWVmOXhseHAy
cm8ydnc1c3d0d3MyeHYiIHRpbWVzdGFtcD0iMTU3OTE5NzAwOSI+OTI8L2tleT48L2ZvcmVpZ24t
a2V5cz48cmVmLXR5cGUgbmFtZT0iSm91cm5hbCBBcnRpY2xlIj4xNzwvcmVmLXR5cGU+PGNvbnRy
aWJ1dG9ycz48YXV0aG9ycz48YXV0aG9yPkhlaW56LCBTLjwvYXV0aG9yPjxhdXRob3I+QmVubmVy
LCBDLjwvYXV0aG9yPjxhdXRob3I+U3Bhbm4sIE4uPC9hdXRob3I+PGF1dGhvcj5CZXJ0b2xpbm8s
IEUuPC9hdXRob3I+PGF1dGhvcj5MaW4sIFkuIEMuPC9hdXRob3I+PGF1dGhvcj5MYXNsbywgUC48
L2F1dGhvcj48YXV0aG9yPkNoZW5nLCBKLiBYLjwvYXV0aG9yPjxhdXRob3I+TXVycmUsIEMuPC9h
dXRob3I+PGF1dGhvcj5TaW5naCwgSC48L2F1dGhvcj48YXV0aG9yPkdsYXNzLCBDLiBLLjwvYXV0
aG9yPjwvYXV0aG9ycz48L2NvbnRyaWJ1dG9ycz48YXV0aC1hZGRyZXNzPkRlcGFydG1lbnQgb2Yg
Q2VsbHVsYXIgYW5kIE1vbGVjdWxhciBNZWRpY2luZSwgVW5pdmVyc2l0eSBvZiBDYWxpZm9ybmlh
LCBTYW4gRGllZ28sIExhIEpvbGxhLCBDQSA5MjA5MywgVVNBLjwvYXV0aC1hZGRyZXNzPjx0aXRs
ZXM+PHRpdGxlPlNpbXBsZSBjb21iaW5hdGlvbnMgb2YgbGluZWFnZS1kZXRlcm1pbmluZyB0cmFu
c2NyaXB0aW9uIGZhY3RvcnMgcHJpbWUgY2lzLXJlZ3VsYXRvcnkgZWxlbWVudHMgcmVxdWlyZWQg
Zm9yIG1hY3JvcGhhZ2UgYW5kIEIgY2VsbCBpZGVudGl0aWVzPC90aXRsZT48c2Vjb25kYXJ5LXRp
dGxlPk1vbCBDZWxsPC9zZWNvbmRhcnktdGl0bGU+PC90aXRsZXM+PHBlcmlvZGljYWw+PGZ1bGwt
dGl0bGU+TW9sIENlbGw8L2Z1bGwtdGl0bGU+PC9wZXJpb2RpY2FsPjxwYWdlcz41NzYtODk8L3Bh
Z2VzPjx2b2x1bWU+Mzg8L3ZvbHVtZT48bnVtYmVyPjQ8L251bWJlcj48ZWRpdGlvbj4yMDEwLzA2
LzAyPC9lZGl0aW9uPjxrZXl3b3Jkcz48a2V5d29yZD5BbmltYWxzPC9rZXl3b3JkPjxrZXl3b3Jk
PkItTHltcGhvY3l0ZXMvY3l0b2xvZ3kvKm1ldGFib2xpc208L2tleXdvcmQ+PGtleXdvcmQ+Qmlu
ZGluZyBTaXRlczwva2V5d29yZD48a2V5d29yZD4qQ2VsbCBMaW5lYWdlL2dlbmV0aWNzPC9rZXl3
b3JkPjxrZXl3b3JkPk1hY3JvcGhhZ2VzL2N5dG9sb2d5LyptZXRhYm9saXNtPC9rZXl3b3JkPjxr
ZXl3b3JkPk1hbGU8L2tleXdvcmQ+PGtleXdvcmQ+TWljZTwva2V5d29yZD48a2V5d29yZD5NaWNl
LCBJbmJyZWQgQzU3Qkw8L2tleXdvcmQ+PGtleXdvcmQ+T2xpZ29udWNsZW90aWRlIEFycmF5IFNl
cXVlbmNlIEFuYWx5c2lzPC9rZXl3b3JkPjxrZXl3b3JkPlByb3RvLU9uY29nZW5lIFByb3RlaW5z
L2dlbmV0aWNzLyptZXRhYm9saXNtPC9rZXl3b3JkPjxrZXl3b3JkPlJlZ3VsYXRvcnkgRWxlbWVu
dHMsIFRyYW5zY3JpcHRpb25hbC8qZ2VuZXRpY3M8L2tleXdvcmQ+PGtleXdvcmQ+VHJhbnMtQWN0
aXZhdG9ycy9nZW5ldGljcy8qbWV0YWJvbGlzbTwva2V5d29yZD48a2V5d29yZD5UcmFuc2NyaXB0
aW9uIEZhY3RvcnMvZ2VuZXRpY3MvKm1ldGFib2xpc208L2tleXdvcmQ+PC9rZXl3b3Jkcz48ZGF0
ZXM+PHllYXI+MjAxMDwveWVhcj48cHViLWRhdGVzPjxkYXRlPk1heSAyODwvZGF0ZT48L3B1Yi1k
YXRlcz48L2RhdGVzPjxpc2JuPjEwOTctNDE2NCAoRWxlY3Ryb25pYykmI3hEOzEwOTctMjc2NSAo
TGlua2luZyk8L2lzYm4+PGFjY2Vzc2lvbi1udW0+MjA1MTM0MzI8L2FjY2Vzc2lvbi1udW0+PHVy
bHM+PHJlbGF0ZWQtdXJscz48dXJsPmh0dHBzOi8vd3d3Lm5jYmkubmxtLm5paC5nb3YvcHVibWVk
LzIwNTEzNDMyPC91cmw+PC9yZWxhdGVkLXVybHM+PC91cmxzPjxjdXN0b20yPlBNQzI4OTg1MjY8
L2N1c3RvbTI+PGVsZWN0cm9uaWMtcmVzb3VyY2UtbnVtPjEwLjEwMTYvai5tb2xjZWwuMjAxMC4w
NS4wMDQ8L2VsZWN0cm9uaWMtcmVzb3VyY2UtbnVtPjwvcmVjb3JkPjwvQ2l0ZT48L0VuZE5vdGU+
</w:fldData>
        </w:fldChar>
      </w:r>
      <w:r w:rsidR="0089160E">
        <w:rPr>
          <w:rFonts w:cstheme="minorHAnsi"/>
          <w:sz w:val="21"/>
          <w:szCs w:val="21"/>
        </w:rPr>
        <w:instrText xml:space="preserve"> ADDIN EN.CITE.DATA </w:instrText>
      </w:r>
      <w:r w:rsidR="0089160E">
        <w:rPr>
          <w:rFonts w:cstheme="minorHAnsi"/>
          <w:sz w:val="21"/>
          <w:szCs w:val="21"/>
        </w:rPr>
      </w:r>
      <w:r w:rsidR="0089160E">
        <w:rPr>
          <w:rFonts w:cstheme="minorHAnsi"/>
          <w:sz w:val="21"/>
          <w:szCs w:val="21"/>
        </w:rPr>
        <w:fldChar w:fldCharType="end"/>
      </w:r>
      <w:r w:rsidR="0089160E">
        <w:rPr>
          <w:rFonts w:cstheme="minorHAnsi"/>
          <w:sz w:val="21"/>
          <w:szCs w:val="21"/>
        </w:rPr>
        <w:fldChar w:fldCharType="separate"/>
      </w:r>
      <w:r w:rsidR="0089160E" w:rsidRPr="0089160E">
        <w:rPr>
          <w:rFonts w:cstheme="minorHAnsi"/>
          <w:noProof/>
          <w:sz w:val="21"/>
          <w:szCs w:val="21"/>
          <w:vertAlign w:val="superscript"/>
        </w:rPr>
        <w:t>51</w:t>
      </w:r>
      <w:r w:rsidR="0089160E">
        <w:rPr>
          <w:rFonts w:cstheme="minorHAnsi"/>
          <w:sz w:val="21"/>
          <w:szCs w:val="21"/>
        </w:rPr>
        <w:fldChar w:fldCharType="end"/>
      </w:r>
      <w:r>
        <w:rPr>
          <w:rFonts w:cstheme="minorHAnsi"/>
          <w:sz w:val="21"/>
          <w:szCs w:val="21"/>
        </w:rPr>
        <w:t xml:space="preserve">. The signal </w:t>
      </w:r>
      <w:r>
        <w:rPr>
          <w:rFonts w:cstheme="minorHAnsi"/>
          <w:sz w:val="21"/>
          <w:szCs w:val="21"/>
        </w:rPr>
        <w:lastRenderedPageBreak/>
        <w:t>distribution pattern was calculated by the Homer in the first, second and third experiment</w:t>
      </w:r>
      <w:r w:rsidR="0089160E">
        <w:rPr>
          <w:rFonts w:cstheme="minorHAnsi"/>
          <w:sz w:val="21"/>
          <w:szCs w:val="21"/>
        </w:rPr>
        <w:t>s</w:t>
      </w:r>
      <w:r>
        <w:rPr>
          <w:rFonts w:cstheme="minorHAnsi"/>
          <w:sz w:val="21"/>
          <w:szCs w:val="21"/>
        </w:rPr>
        <w:t xml:space="preserve">. The output data were visualized as a line graph by Microsoft EXCEL. All used codes here are available at </w:t>
      </w:r>
      <w:hyperlink r:id="rId13" w:history="1">
        <w:r w:rsidR="002A0E88">
          <w:rPr>
            <w:rStyle w:val="Hyperlink"/>
            <w:rFonts w:cstheme="minorHAnsi"/>
            <w:sz w:val="21"/>
            <w:szCs w:val="21"/>
          </w:rPr>
          <w:t>https://github.com/HidetakaOhnuki-NCI/RscEpi-seq/002_Figure2a-2h</w:t>
        </w:r>
      </w:hyperlink>
      <w:r>
        <w:rPr>
          <w:rFonts w:cstheme="minorHAnsi"/>
          <w:sz w:val="21"/>
          <w:szCs w:val="21"/>
        </w:rPr>
        <w:t xml:space="preserve">. </w:t>
      </w:r>
      <w:r w:rsidR="002A0E88">
        <w:rPr>
          <w:rFonts w:cstheme="minorHAnsi"/>
          <w:sz w:val="21"/>
          <w:szCs w:val="21"/>
        </w:rPr>
        <w:t xml:space="preserve">Outline of the Shell script are also shown as drawing </w:t>
      </w:r>
      <w:r w:rsidR="0089160E">
        <w:rPr>
          <w:rFonts w:cstheme="minorHAnsi"/>
          <w:sz w:val="21"/>
          <w:szCs w:val="21"/>
        </w:rPr>
        <w:t>o</w:t>
      </w:r>
      <w:r w:rsidR="0089160E">
        <w:rPr>
          <w:rFonts w:cstheme="minorHAnsi"/>
          <w:sz w:val="21"/>
          <w:szCs w:val="21"/>
        </w:rPr>
        <w:t xml:space="preserve">n </w:t>
      </w:r>
      <w:r w:rsidR="002A0E88">
        <w:rPr>
          <w:rFonts w:cstheme="minorHAnsi"/>
          <w:sz w:val="21"/>
          <w:szCs w:val="21"/>
        </w:rPr>
        <w:t xml:space="preserve">page 3 of a PDF file available at </w:t>
      </w:r>
      <w:hyperlink r:id="rId14" w:history="1">
        <w:r w:rsidR="00D26E00">
          <w:rPr>
            <w:rStyle w:val="Hyperlink"/>
            <w:rFonts w:cstheme="minorHAnsi"/>
            <w:sz w:val="21"/>
            <w:szCs w:val="21"/>
          </w:rPr>
          <w:t>https://github.com/HidetakaOhnuki-NCI/RscEpi-seq/000_Workflow_page1-11.pdf</w:t>
        </w:r>
      </w:hyperlink>
      <w:r w:rsidR="002A0E88">
        <w:rPr>
          <w:rFonts w:cstheme="minorHAnsi"/>
          <w:sz w:val="21"/>
          <w:szCs w:val="21"/>
        </w:rPr>
        <w:t xml:space="preserve"> </w:t>
      </w:r>
    </w:p>
    <w:p w14:paraId="68264D0A" w14:textId="0A1AE31A" w:rsidR="00F268F8" w:rsidRDefault="00F268F8" w:rsidP="00746C95">
      <w:pPr>
        <w:spacing w:after="0" w:line="480" w:lineRule="auto"/>
        <w:jc w:val="both"/>
        <w:rPr>
          <w:rFonts w:cstheme="minorHAnsi"/>
          <w:sz w:val="21"/>
          <w:szCs w:val="21"/>
        </w:rPr>
      </w:pPr>
    </w:p>
    <w:p w14:paraId="44870B6D" w14:textId="698BC4E0" w:rsidR="002A0E88" w:rsidRPr="002A0E88" w:rsidRDefault="002A0E88" w:rsidP="00746C95">
      <w:pPr>
        <w:spacing w:after="0" w:line="480" w:lineRule="auto"/>
        <w:jc w:val="both"/>
        <w:rPr>
          <w:rFonts w:cstheme="minorHAnsi"/>
          <w:b/>
          <w:sz w:val="21"/>
          <w:szCs w:val="21"/>
          <w:u w:val="single"/>
        </w:rPr>
      </w:pPr>
      <w:bookmarkStart w:id="64" w:name="_Hlk30000483"/>
      <w:r w:rsidRPr="002A0E88">
        <w:rPr>
          <w:rFonts w:cstheme="minorHAnsi"/>
          <w:b/>
          <w:sz w:val="21"/>
          <w:szCs w:val="21"/>
          <w:u w:val="single"/>
        </w:rPr>
        <w:t>Identification of putative signals</w:t>
      </w:r>
      <w:r w:rsidR="00D50B1D">
        <w:rPr>
          <w:rFonts w:cstheme="minorHAnsi"/>
          <w:b/>
          <w:sz w:val="21"/>
          <w:szCs w:val="21"/>
          <w:u w:val="single"/>
        </w:rPr>
        <w:t xml:space="preserve"> without data aggregation of other single cells</w:t>
      </w:r>
    </w:p>
    <w:bookmarkEnd w:id="64"/>
    <w:p w14:paraId="1DBBF3D4" w14:textId="745EA01C" w:rsidR="002A0E88" w:rsidRPr="00BA5DA2" w:rsidRDefault="002A0E88" w:rsidP="00746C95">
      <w:pPr>
        <w:spacing w:after="0" w:line="480" w:lineRule="auto"/>
        <w:jc w:val="both"/>
        <w:rPr>
          <w:rFonts w:cstheme="minorHAnsi"/>
          <w:sz w:val="21"/>
          <w:szCs w:val="21"/>
        </w:rPr>
      </w:pPr>
      <w:r>
        <w:rPr>
          <w:rFonts w:cstheme="minorHAnsi"/>
          <w:sz w:val="21"/>
          <w:szCs w:val="21"/>
        </w:rPr>
        <w:t>Datasets of the first, second and third experiments were combined in reads derived from antibody or control IgG</w:t>
      </w:r>
      <w:r w:rsidR="00325ED4">
        <w:rPr>
          <w:rFonts w:cstheme="minorHAnsi"/>
          <w:sz w:val="21"/>
          <w:szCs w:val="21"/>
        </w:rPr>
        <w:t>, separately</w:t>
      </w:r>
      <w:r>
        <w:rPr>
          <w:rFonts w:cstheme="minorHAnsi"/>
          <w:sz w:val="21"/>
          <w:szCs w:val="21"/>
        </w:rPr>
        <w:t xml:space="preserve">. Datasets of individual single cells </w:t>
      </w:r>
      <w:r w:rsidR="0089160E">
        <w:rPr>
          <w:rFonts w:cstheme="minorHAnsi"/>
          <w:sz w:val="21"/>
          <w:szCs w:val="21"/>
        </w:rPr>
        <w:t>remain</w:t>
      </w:r>
      <w:r>
        <w:rPr>
          <w:rFonts w:cstheme="minorHAnsi"/>
          <w:sz w:val="21"/>
          <w:szCs w:val="21"/>
        </w:rPr>
        <w:t xml:space="preserve"> as sep</w:t>
      </w:r>
      <w:r w:rsidR="0089160E">
        <w:rPr>
          <w:rFonts w:cstheme="minorHAnsi"/>
          <w:sz w:val="21"/>
          <w:szCs w:val="21"/>
        </w:rPr>
        <w:t>a</w:t>
      </w:r>
      <w:r>
        <w:rPr>
          <w:rFonts w:cstheme="minorHAnsi"/>
          <w:sz w:val="21"/>
          <w:szCs w:val="21"/>
        </w:rPr>
        <w:t xml:space="preserve">rate files. </w:t>
      </w:r>
      <w:r w:rsidR="00F97B38">
        <w:rPr>
          <w:rFonts w:cstheme="minorHAnsi"/>
          <w:sz w:val="21"/>
          <w:szCs w:val="21"/>
        </w:rPr>
        <w:t xml:space="preserve">Randomized controls were generated from the combined antibody reads or control IgG using software </w:t>
      </w:r>
      <w:r>
        <w:rPr>
          <w:rFonts w:cstheme="minorHAnsi"/>
          <w:sz w:val="21"/>
          <w:szCs w:val="21"/>
        </w:rPr>
        <w:t xml:space="preserve">BED tools (version </w:t>
      </w:r>
      <w:r w:rsidRPr="002A0E88">
        <w:rPr>
          <w:rFonts w:cstheme="minorHAnsi"/>
          <w:sz w:val="21"/>
          <w:szCs w:val="21"/>
        </w:rPr>
        <w:t>2.29.0</w:t>
      </w:r>
      <w:r>
        <w:rPr>
          <w:rFonts w:cstheme="minorHAnsi"/>
          <w:sz w:val="21"/>
          <w:szCs w:val="21"/>
        </w:rPr>
        <w:t>)</w:t>
      </w:r>
      <w:r w:rsidR="0089160E" w:rsidRPr="0089160E">
        <w:t xml:space="preserve"> </w:t>
      </w:r>
      <w:r w:rsidR="0089160E">
        <w:rPr>
          <w:rFonts w:cstheme="minorHAnsi"/>
          <w:sz w:val="21"/>
          <w:szCs w:val="21"/>
        </w:rPr>
        <w:fldChar w:fldCharType="begin"/>
      </w:r>
      <w:r w:rsidR="0089160E">
        <w:rPr>
          <w:rFonts w:cstheme="minorHAnsi"/>
          <w:sz w:val="21"/>
          <w:szCs w:val="21"/>
        </w:rPr>
        <w:instrText xml:space="preserve"> ADDIN EN.CITE &lt;EndNote&gt;&lt;Cite&gt;&lt;Author&gt;Quinlan&lt;/Author&gt;&lt;Year&gt;2010&lt;/Year&gt;&lt;RecNum&gt;93&lt;/RecNum&gt;&lt;DisplayText&gt;&lt;style face="superscript"&gt;52&lt;/style&gt;&lt;/DisplayText&gt;&lt;record&gt;&lt;rec-number&gt;93&lt;/rec-number&gt;&lt;foreign-keys&gt;&lt;key app="EN" db-id="p0rwf0wwa2x5dqef9xlxp2ro2vw5swtws2xv" timestamp="1579197248"&gt;93&lt;/key&gt;&lt;/foreign-keys&gt;&lt;ref-type name="Journal Article"&gt;17&lt;/ref-type&gt;&lt;contributors&gt;&lt;authors&gt;&lt;author&gt;Quinlan, A. R.&lt;/author&gt;&lt;author&gt;Hall, I. M.&lt;/author&gt;&lt;/authors&gt;&lt;/contributors&gt;&lt;auth-address&gt;Department of Biochemistry and Molecular Genetics, University of Virginia School of Medicine, Charlottesville, VA 22908, USA. aaronquinlan@gmail.com&lt;/auth-address&gt;&lt;titles&gt;&lt;title&gt;BEDTools: a flexible suite of utilities for comparing genomic features&lt;/title&gt;&lt;secondary-title&gt;Bioinformatics&lt;/secondary-title&gt;&lt;/titles&gt;&lt;periodical&gt;&lt;full-title&gt;Bioinformatics&lt;/full-title&gt;&lt;/periodical&gt;&lt;pages&gt;841-2&lt;/pages&gt;&lt;volume&gt;26&lt;/volume&gt;&lt;number&gt;6&lt;/number&gt;&lt;edition&gt;2010/01/30&lt;/edition&gt;&lt;keywords&gt;&lt;keyword&gt;Genome&lt;/keyword&gt;&lt;keyword&gt;Genomics/*methods&lt;/keyword&gt;&lt;keyword&gt;Internet&lt;/keyword&gt;&lt;keyword&gt;*Software&lt;/keyword&gt;&lt;/keywords&gt;&lt;dates&gt;&lt;year&gt;2010&lt;/year&gt;&lt;pub-dates&gt;&lt;date&gt;Mar 15&lt;/date&gt;&lt;/pub-dates&gt;&lt;/dates&gt;&lt;isbn&gt;1367-4811 (Electronic)&amp;#xD;1367-4803 (Linking)&lt;/isbn&gt;&lt;accession-num&gt;20110278&lt;/accession-num&gt;&lt;urls&gt;&lt;related-urls&gt;&lt;url&gt;https://www.ncbi.nlm.nih.gov/pubmed/20110278&lt;/url&gt;&lt;/related-urls&gt;&lt;/urls&gt;&lt;custom2&gt;PMC2832824&lt;/custom2&gt;&lt;electronic-resource-num&gt;10.1093/bioinformatics/btq033&lt;/electronic-resource-num&gt;&lt;/record&gt;&lt;/Cite&gt;&lt;/EndNote&gt;</w:instrText>
      </w:r>
      <w:r w:rsidR="0089160E">
        <w:rPr>
          <w:rFonts w:cstheme="minorHAnsi"/>
          <w:sz w:val="21"/>
          <w:szCs w:val="21"/>
        </w:rPr>
        <w:fldChar w:fldCharType="separate"/>
      </w:r>
      <w:r w:rsidR="0089160E" w:rsidRPr="0089160E">
        <w:rPr>
          <w:rFonts w:cstheme="minorHAnsi"/>
          <w:noProof/>
          <w:sz w:val="21"/>
          <w:szCs w:val="21"/>
          <w:vertAlign w:val="superscript"/>
        </w:rPr>
        <w:t>52</w:t>
      </w:r>
      <w:r w:rsidR="0089160E">
        <w:rPr>
          <w:rFonts w:cstheme="minorHAnsi"/>
          <w:sz w:val="21"/>
          <w:szCs w:val="21"/>
        </w:rPr>
        <w:fldChar w:fldCharType="end"/>
      </w:r>
      <w:r>
        <w:rPr>
          <w:rFonts w:cstheme="minorHAnsi"/>
          <w:sz w:val="21"/>
          <w:szCs w:val="21"/>
        </w:rPr>
        <w:t xml:space="preserve">. </w:t>
      </w:r>
      <w:r w:rsidR="00F97B38">
        <w:rPr>
          <w:rFonts w:cstheme="minorHAnsi"/>
          <w:sz w:val="21"/>
          <w:szCs w:val="21"/>
        </w:rPr>
        <w:t xml:space="preserve">The randomized controls of each </w:t>
      </w:r>
      <w:r w:rsidR="0089160E">
        <w:rPr>
          <w:rFonts w:cstheme="minorHAnsi"/>
          <w:sz w:val="21"/>
          <w:szCs w:val="21"/>
        </w:rPr>
        <w:t>si</w:t>
      </w:r>
      <w:r w:rsidR="0089160E">
        <w:rPr>
          <w:rFonts w:cstheme="minorHAnsi"/>
          <w:sz w:val="21"/>
          <w:szCs w:val="21"/>
        </w:rPr>
        <w:t>ng</w:t>
      </w:r>
      <w:r w:rsidR="0089160E">
        <w:rPr>
          <w:rFonts w:cstheme="minorHAnsi"/>
          <w:sz w:val="21"/>
          <w:szCs w:val="21"/>
        </w:rPr>
        <w:t xml:space="preserve">le </w:t>
      </w:r>
      <w:r w:rsidR="00F97B38">
        <w:rPr>
          <w:rFonts w:cstheme="minorHAnsi"/>
          <w:sz w:val="21"/>
          <w:szCs w:val="21"/>
        </w:rPr>
        <w:t xml:space="preserve">cell were used to estimate stochastic background levels in the following bootstrap statistical test. Genomic regions were subdivided into every 500 bp bin and the bin is </w:t>
      </w:r>
      <w:r w:rsidR="0089160E">
        <w:rPr>
          <w:rFonts w:cstheme="minorHAnsi"/>
          <w:sz w:val="21"/>
          <w:szCs w:val="21"/>
        </w:rPr>
        <w:t>shifted</w:t>
      </w:r>
      <w:r w:rsidR="00F97B38">
        <w:rPr>
          <w:rFonts w:cstheme="minorHAnsi"/>
          <w:sz w:val="21"/>
          <w:szCs w:val="21"/>
        </w:rPr>
        <w:t xml:space="preserve"> every 250 bp. Signals in the 500 bp bins were cou</w:t>
      </w:r>
      <w:r w:rsidR="0089160E">
        <w:rPr>
          <w:rFonts w:cstheme="minorHAnsi"/>
          <w:sz w:val="21"/>
          <w:szCs w:val="21"/>
        </w:rPr>
        <w:t>n</w:t>
      </w:r>
      <w:r w:rsidR="00F97B38">
        <w:rPr>
          <w:rFonts w:cstheme="minorHAnsi"/>
          <w:sz w:val="21"/>
          <w:szCs w:val="21"/>
        </w:rPr>
        <w:t xml:space="preserve">ted by BED tools with </w:t>
      </w:r>
      <w:r w:rsidR="0089160E">
        <w:rPr>
          <w:rFonts w:cstheme="minorHAnsi"/>
          <w:sz w:val="21"/>
          <w:szCs w:val="21"/>
        </w:rPr>
        <w:t xml:space="preserve">an </w:t>
      </w:r>
      <w:r w:rsidR="00F97B38">
        <w:rPr>
          <w:rFonts w:cstheme="minorHAnsi"/>
          <w:sz w:val="21"/>
          <w:szCs w:val="21"/>
        </w:rPr>
        <w:t>option “intersect”. To estimate signal enrichment over control IgG, counts of control-IgG reads were subtracted from counts of antibody reads in each bin</w:t>
      </w:r>
      <w:r w:rsidR="00BA5DA2">
        <w:rPr>
          <w:rFonts w:cstheme="minorHAnsi"/>
          <w:sz w:val="21"/>
          <w:szCs w:val="21"/>
        </w:rPr>
        <w:t xml:space="preserve"> (</w:t>
      </w:r>
      <w:bookmarkStart w:id="65" w:name="_Hlk29999777"/>
      <w:proofErr w:type="spellStart"/>
      <w:r w:rsidR="00BA5DA2" w:rsidRPr="00BA5DA2">
        <w:rPr>
          <w:rFonts w:cstheme="minorHAnsi"/>
          <w:i/>
          <w:sz w:val="21"/>
          <w:szCs w:val="21"/>
        </w:rPr>
        <w:t>Ab</w:t>
      </w:r>
      <w:r w:rsidR="00BA5DA2" w:rsidRPr="00BA5DA2">
        <w:rPr>
          <w:rFonts w:ascii="Symbol" w:hAnsi="Symbol" w:cstheme="minorHAnsi"/>
          <w:i/>
          <w:sz w:val="21"/>
          <w:szCs w:val="21"/>
        </w:rPr>
        <w:t></w:t>
      </w:r>
      <w:r w:rsidR="00BA5DA2" w:rsidRPr="00BA5DA2">
        <w:rPr>
          <w:rFonts w:cstheme="minorHAnsi"/>
          <w:i/>
          <w:sz w:val="21"/>
          <w:szCs w:val="21"/>
        </w:rPr>
        <w:t>IgG</w:t>
      </w:r>
      <w:bookmarkEnd w:id="65"/>
      <w:proofErr w:type="spellEnd"/>
      <w:r w:rsidR="00BA5DA2">
        <w:rPr>
          <w:rFonts w:cstheme="minorHAnsi"/>
          <w:sz w:val="21"/>
          <w:szCs w:val="21"/>
        </w:rPr>
        <w:t>)</w:t>
      </w:r>
      <w:r w:rsidR="00F97B38">
        <w:rPr>
          <w:rFonts w:cstheme="minorHAnsi"/>
          <w:sz w:val="21"/>
          <w:szCs w:val="21"/>
        </w:rPr>
        <w:t xml:space="preserve">. To estimate accidental enrichment, counts of randomized control-IgG reads were subtracted from counts of randomized antibody reads </w:t>
      </w:r>
      <w:r w:rsidR="00BA5DA2">
        <w:rPr>
          <w:rFonts w:cstheme="minorHAnsi"/>
          <w:sz w:val="21"/>
          <w:szCs w:val="21"/>
        </w:rPr>
        <w:t>(</w:t>
      </w:r>
      <w:r w:rsidR="00BA5DA2" w:rsidRPr="00BA5DA2">
        <w:rPr>
          <w:rFonts w:cstheme="minorHAnsi"/>
          <w:i/>
          <w:sz w:val="21"/>
          <w:szCs w:val="21"/>
        </w:rPr>
        <w:t xml:space="preserve">Random </w:t>
      </w:r>
      <w:proofErr w:type="spellStart"/>
      <w:r w:rsidR="00BA5DA2" w:rsidRPr="00BA5DA2">
        <w:rPr>
          <w:rFonts w:cstheme="minorHAnsi"/>
          <w:i/>
          <w:sz w:val="21"/>
          <w:szCs w:val="21"/>
        </w:rPr>
        <w:t>Ab</w:t>
      </w:r>
      <w:r w:rsidR="00BA5DA2" w:rsidRPr="00BA5DA2">
        <w:rPr>
          <w:rFonts w:ascii="Symbol" w:hAnsi="Symbol" w:cstheme="minorHAnsi"/>
          <w:i/>
          <w:sz w:val="21"/>
          <w:szCs w:val="21"/>
        </w:rPr>
        <w:t></w:t>
      </w:r>
      <w:r w:rsidR="00BA5DA2" w:rsidRPr="00BA5DA2">
        <w:rPr>
          <w:rFonts w:cstheme="minorHAnsi"/>
          <w:i/>
          <w:sz w:val="21"/>
          <w:szCs w:val="21"/>
        </w:rPr>
        <w:t>Random</w:t>
      </w:r>
      <w:proofErr w:type="spellEnd"/>
      <w:r w:rsidR="00BA5DA2" w:rsidRPr="00BA5DA2">
        <w:rPr>
          <w:rFonts w:cstheme="minorHAnsi"/>
          <w:i/>
          <w:sz w:val="21"/>
          <w:szCs w:val="21"/>
        </w:rPr>
        <w:t xml:space="preserve"> IgG</w:t>
      </w:r>
      <w:r w:rsidR="00BA5DA2">
        <w:rPr>
          <w:rFonts w:cstheme="minorHAnsi"/>
          <w:sz w:val="21"/>
          <w:szCs w:val="21"/>
        </w:rPr>
        <w:t xml:space="preserve">). </w:t>
      </w:r>
      <w:proofErr w:type="spellStart"/>
      <w:r w:rsidR="00BA5DA2">
        <w:rPr>
          <w:rFonts w:cstheme="minorHAnsi"/>
          <w:sz w:val="21"/>
          <w:szCs w:val="21"/>
        </w:rPr>
        <w:t>Upperside</w:t>
      </w:r>
      <w:proofErr w:type="spellEnd"/>
      <w:r w:rsidR="00BA5DA2">
        <w:rPr>
          <w:rFonts w:cstheme="minorHAnsi"/>
          <w:sz w:val="21"/>
          <w:szCs w:val="21"/>
        </w:rPr>
        <w:t xml:space="preserve"> of 99% confidence interval in the </w:t>
      </w:r>
      <w:r w:rsidR="00BA5DA2" w:rsidRPr="00BA5DA2">
        <w:rPr>
          <w:rFonts w:cstheme="minorHAnsi"/>
          <w:i/>
          <w:sz w:val="21"/>
          <w:szCs w:val="21"/>
        </w:rPr>
        <w:t xml:space="preserve">Random </w:t>
      </w:r>
      <w:proofErr w:type="spellStart"/>
      <w:r w:rsidR="00BA5DA2" w:rsidRPr="00BA5DA2">
        <w:rPr>
          <w:rFonts w:cstheme="minorHAnsi"/>
          <w:i/>
          <w:sz w:val="21"/>
          <w:szCs w:val="21"/>
        </w:rPr>
        <w:t>Ab</w:t>
      </w:r>
      <w:r w:rsidR="00BA5DA2" w:rsidRPr="00BA5DA2">
        <w:rPr>
          <w:rFonts w:ascii="Symbol" w:hAnsi="Symbol" w:cstheme="minorHAnsi"/>
          <w:i/>
          <w:sz w:val="21"/>
          <w:szCs w:val="21"/>
        </w:rPr>
        <w:t></w:t>
      </w:r>
      <w:r w:rsidR="00BA5DA2" w:rsidRPr="00BA5DA2">
        <w:rPr>
          <w:rFonts w:cstheme="minorHAnsi"/>
          <w:i/>
          <w:sz w:val="21"/>
          <w:szCs w:val="21"/>
        </w:rPr>
        <w:t>Random</w:t>
      </w:r>
      <w:proofErr w:type="spellEnd"/>
      <w:r w:rsidR="00BA5DA2" w:rsidRPr="00BA5DA2">
        <w:rPr>
          <w:rFonts w:cstheme="minorHAnsi"/>
          <w:i/>
          <w:sz w:val="21"/>
          <w:szCs w:val="21"/>
        </w:rPr>
        <w:t xml:space="preserve"> IgG</w:t>
      </w:r>
      <w:r w:rsidR="00BA5DA2">
        <w:rPr>
          <w:rFonts w:cstheme="minorHAnsi"/>
          <w:sz w:val="21"/>
          <w:szCs w:val="21"/>
        </w:rPr>
        <w:t xml:space="preserve"> were calculated by bootstrap statistical test using R package “boot” (version </w:t>
      </w:r>
      <w:r w:rsidR="00BA5DA2" w:rsidRPr="00BA5DA2">
        <w:rPr>
          <w:rFonts w:cstheme="minorHAnsi"/>
          <w:sz w:val="21"/>
          <w:szCs w:val="21"/>
        </w:rPr>
        <w:t>1.3-23</w:t>
      </w:r>
      <w:r w:rsidR="00BA5DA2">
        <w:rPr>
          <w:rFonts w:cstheme="minorHAnsi"/>
          <w:sz w:val="21"/>
          <w:szCs w:val="21"/>
        </w:rPr>
        <w:t xml:space="preserve">). Regions, which have greater values in </w:t>
      </w:r>
      <w:proofErr w:type="spellStart"/>
      <w:r w:rsidR="00BA5DA2" w:rsidRPr="00BA5DA2">
        <w:rPr>
          <w:rFonts w:cstheme="minorHAnsi"/>
          <w:i/>
          <w:sz w:val="21"/>
          <w:szCs w:val="21"/>
        </w:rPr>
        <w:t>Ab</w:t>
      </w:r>
      <w:r w:rsidR="00BA5DA2" w:rsidRPr="00BA5DA2">
        <w:rPr>
          <w:rFonts w:ascii="Symbol" w:hAnsi="Symbol" w:cstheme="minorHAnsi"/>
          <w:i/>
          <w:sz w:val="21"/>
          <w:szCs w:val="21"/>
        </w:rPr>
        <w:t></w:t>
      </w:r>
      <w:r w:rsidR="00BA5DA2" w:rsidRPr="00BA5DA2">
        <w:rPr>
          <w:rFonts w:cstheme="minorHAnsi"/>
          <w:i/>
          <w:sz w:val="21"/>
          <w:szCs w:val="21"/>
        </w:rPr>
        <w:t>IgG</w:t>
      </w:r>
      <w:proofErr w:type="spellEnd"/>
      <w:r w:rsidR="00BA5DA2" w:rsidRPr="00BA5DA2">
        <w:rPr>
          <w:rFonts w:cstheme="minorHAnsi"/>
          <w:sz w:val="21"/>
          <w:szCs w:val="21"/>
        </w:rPr>
        <w:t xml:space="preserve"> than the upper side of </w:t>
      </w:r>
      <w:r w:rsidR="0089160E">
        <w:rPr>
          <w:rFonts w:cstheme="minorHAnsi"/>
          <w:sz w:val="21"/>
          <w:szCs w:val="21"/>
        </w:rPr>
        <w:t xml:space="preserve">the </w:t>
      </w:r>
      <w:r w:rsidR="00BA5DA2" w:rsidRPr="00BA5DA2">
        <w:rPr>
          <w:rFonts w:cstheme="minorHAnsi"/>
          <w:sz w:val="21"/>
          <w:szCs w:val="21"/>
        </w:rPr>
        <w:t xml:space="preserve">99% confidence interval of </w:t>
      </w:r>
      <w:r w:rsidR="00BA5DA2" w:rsidRPr="00BA5DA2">
        <w:rPr>
          <w:rFonts w:cstheme="minorHAnsi"/>
          <w:i/>
          <w:sz w:val="21"/>
          <w:szCs w:val="21"/>
        </w:rPr>
        <w:t xml:space="preserve">Random </w:t>
      </w:r>
      <w:proofErr w:type="spellStart"/>
      <w:r w:rsidR="00BA5DA2" w:rsidRPr="00BA5DA2">
        <w:rPr>
          <w:rFonts w:cstheme="minorHAnsi"/>
          <w:i/>
          <w:sz w:val="21"/>
          <w:szCs w:val="21"/>
        </w:rPr>
        <w:t>Ab</w:t>
      </w:r>
      <w:r w:rsidR="00BA5DA2" w:rsidRPr="00BA5DA2">
        <w:rPr>
          <w:rFonts w:ascii="Symbol" w:hAnsi="Symbol" w:cstheme="minorHAnsi"/>
          <w:i/>
          <w:sz w:val="21"/>
          <w:szCs w:val="21"/>
        </w:rPr>
        <w:t></w:t>
      </w:r>
      <w:r w:rsidR="00BA5DA2" w:rsidRPr="00BA5DA2">
        <w:rPr>
          <w:rFonts w:cstheme="minorHAnsi"/>
          <w:i/>
          <w:sz w:val="21"/>
          <w:szCs w:val="21"/>
        </w:rPr>
        <w:t>Random</w:t>
      </w:r>
      <w:proofErr w:type="spellEnd"/>
      <w:r w:rsidR="00BA5DA2" w:rsidRPr="00BA5DA2">
        <w:rPr>
          <w:rFonts w:cstheme="minorHAnsi"/>
          <w:i/>
          <w:sz w:val="21"/>
          <w:szCs w:val="21"/>
        </w:rPr>
        <w:t xml:space="preserve"> IgG</w:t>
      </w:r>
      <w:r w:rsidR="00BA5DA2" w:rsidRPr="00BA5DA2">
        <w:rPr>
          <w:rFonts w:cstheme="minorHAnsi"/>
          <w:sz w:val="21"/>
          <w:szCs w:val="21"/>
        </w:rPr>
        <w:t xml:space="preserve"> were considered as significantly signal-enriched regions compare to </w:t>
      </w:r>
      <w:r w:rsidR="0089160E">
        <w:rPr>
          <w:rFonts w:cstheme="minorHAnsi"/>
          <w:sz w:val="21"/>
          <w:szCs w:val="21"/>
        </w:rPr>
        <w:t xml:space="preserve">the </w:t>
      </w:r>
      <w:r w:rsidR="00BA5DA2" w:rsidRPr="00BA5DA2">
        <w:rPr>
          <w:rFonts w:cstheme="minorHAnsi"/>
          <w:sz w:val="21"/>
          <w:szCs w:val="21"/>
        </w:rPr>
        <w:t>background.</w:t>
      </w:r>
      <w:r w:rsidR="00BA5DA2">
        <w:rPr>
          <w:rFonts w:cstheme="minorHAnsi"/>
          <w:sz w:val="21"/>
          <w:szCs w:val="21"/>
        </w:rPr>
        <w:t xml:space="preserve"> </w:t>
      </w:r>
      <w:r w:rsidR="00D26E00">
        <w:rPr>
          <w:rFonts w:cstheme="minorHAnsi"/>
          <w:sz w:val="21"/>
          <w:szCs w:val="21"/>
        </w:rPr>
        <w:t>The number of significantly signal-enriched regions were counted and shown in Figure 2c</w:t>
      </w:r>
      <w:r w:rsidR="00D50B1D">
        <w:rPr>
          <w:rFonts w:cstheme="minorHAnsi"/>
          <w:sz w:val="21"/>
          <w:szCs w:val="21"/>
        </w:rPr>
        <w:t xml:space="preserve"> and </w:t>
      </w:r>
      <w:r w:rsidR="00D26E00">
        <w:rPr>
          <w:rFonts w:cstheme="minorHAnsi"/>
          <w:sz w:val="21"/>
          <w:szCs w:val="21"/>
        </w:rPr>
        <w:t>2d. Signals in the significantly signal-enriched regions were counted and shown in Figure</w:t>
      </w:r>
      <w:r w:rsidR="0089160E">
        <w:rPr>
          <w:rFonts w:cstheme="minorHAnsi"/>
          <w:sz w:val="21"/>
          <w:szCs w:val="21"/>
        </w:rPr>
        <w:t>s</w:t>
      </w:r>
      <w:r w:rsidR="00D26E00">
        <w:rPr>
          <w:rFonts w:cstheme="minorHAnsi"/>
          <w:sz w:val="21"/>
          <w:szCs w:val="21"/>
        </w:rPr>
        <w:t xml:space="preserve"> 2d</w:t>
      </w:r>
      <w:r w:rsidR="00D50B1D">
        <w:rPr>
          <w:rFonts w:cstheme="minorHAnsi"/>
          <w:sz w:val="21"/>
          <w:szCs w:val="21"/>
        </w:rPr>
        <w:t xml:space="preserve"> and </w:t>
      </w:r>
      <w:r w:rsidR="00D26E00">
        <w:rPr>
          <w:rFonts w:cstheme="minorHAnsi"/>
          <w:sz w:val="21"/>
          <w:szCs w:val="21"/>
        </w:rPr>
        <w:t>2f considered as putative signals for fu</w:t>
      </w:r>
      <w:r w:rsidR="0089160E">
        <w:rPr>
          <w:rFonts w:cstheme="minorHAnsi"/>
          <w:sz w:val="21"/>
          <w:szCs w:val="21"/>
        </w:rPr>
        <w:t>r</w:t>
      </w:r>
      <w:r w:rsidR="00D26E00">
        <w:rPr>
          <w:rFonts w:cstheme="minorHAnsi"/>
          <w:sz w:val="21"/>
          <w:szCs w:val="21"/>
        </w:rPr>
        <w:t xml:space="preserve">ther evaluation in the subsequent analysis. All codes used here are available at </w:t>
      </w:r>
      <w:hyperlink r:id="rId15" w:history="1">
        <w:r w:rsidR="00D26E00">
          <w:rPr>
            <w:rStyle w:val="Hyperlink"/>
            <w:rFonts w:cstheme="minorHAnsi"/>
            <w:sz w:val="21"/>
            <w:szCs w:val="21"/>
          </w:rPr>
          <w:t>https://github.com/HidetakaOhnuki-NCI/RscEpi-seq/003_Fiugre2c-2f</w:t>
        </w:r>
      </w:hyperlink>
      <w:r w:rsidR="00D26E00">
        <w:rPr>
          <w:rFonts w:cstheme="minorHAnsi"/>
          <w:sz w:val="21"/>
          <w:szCs w:val="21"/>
        </w:rPr>
        <w:t xml:space="preserve">. Outline of the Shell script in combination with R script is also shown </w:t>
      </w:r>
      <w:r w:rsidR="0089160E">
        <w:rPr>
          <w:rFonts w:cstheme="minorHAnsi"/>
          <w:sz w:val="21"/>
          <w:szCs w:val="21"/>
        </w:rPr>
        <w:t>o</w:t>
      </w:r>
      <w:r w:rsidR="0089160E">
        <w:rPr>
          <w:rFonts w:cstheme="minorHAnsi"/>
          <w:sz w:val="21"/>
          <w:szCs w:val="21"/>
        </w:rPr>
        <w:t xml:space="preserve">n </w:t>
      </w:r>
      <w:r w:rsidR="00D26E00">
        <w:rPr>
          <w:rFonts w:cstheme="minorHAnsi"/>
          <w:sz w:val="21"/>
          <w:szCs w:val="21"/>
        </w:rPr>
        <w:t xml:space="preserve">page 4 of a PDF file available at </w:t>
      </w:r>
      <w:hyperlink r:id="rId16" w:history="1">
        <w:r w:rsidR="00D26E00">
          <w:rPr>
            <w:rStyle w:val="Hyperlink"/>
            <w:rFonts w:cstheme="minorHAnsi"/>
            <w:sz w:val="21"/>
            <w:szCs w:val="21"/>
          </w:rPr>
          <w:t>https://github.com/HidetakaOhnuki-NCI/RscEpi-seq/000_Workflow_page1-11.pdf</w:t>
        </w:r>
      </w:hyperlink>
      <w:r w:rsidR="00D26E00">
        <w:rPr>
          <w:rFonts w:cstheme="minorHAnsi"/>
          <w:sz w:val="21"/>
          <w:szCs w:val="21"/>
        </w:rPr>
        <w:t xml:space="preserve"> .</w:t>
      </w:r>
    </w:p>
    <w:p w14:paraId="2F9D76B2" w14:textId="03F10F54" w:rsidR="002A0E88" w:rsidRDefault="002A0E88" w:rsidP="00013F91">
      <w:pPr>
        <w:spacing w:after="0" w:line="480" w:lineRule="auto"/>
        <w:rPr>
          <w:rFonts w:cstheme="minorHAnsi"/>
          <w:sz w:val="21"/>
          <w:szCs w:val="21"/>
        </w:rPr>
      </w:pPr>
    </w:p>
    <w:p w14:paraId="0E92A4B9" w14:textId="326354EF" w:rsidR="00D50B1D" w:rsidRPr="002A0E88" w:rsidRDefault="00D50B1D" w:rsidP="00D50B1D">
      <w:pPr>
        <w:spacing w:after="0" w:line="480" w:lineRule="auto"/>
        <w:rPr>
          <w:rFonts w:cstheme="minorHAnsi"/>
          <w:b/>
          <w:sz w:val="21"/>
          <w:szCs w:val="21"/>
          <w:u w:val="single"/>
        </w:rPr>
      </w:pPr>
      <w:r w:rsidRPr="002A0E88">
        <w:rPr>
          <w:rFonts w:cstheme="minorHAnsi"/>
          <w:b/>
          <w:sz w:val="21"/>
          <w:szCs w:val="21"/>
          <w:u w:val="single"/>
        </w:rPr>
        <w:t>Identification of putative signals</w:t>
      </w:r>
      <w:r>
        <w:rPr>
          <w:rFonts w:cstheme="minorHAnsi"/>
          <w:b/>
          <w:sz w:val="21"/>
          <w:szCs w:val="21"/>
          <w:u w:val="single"/>
        </w:rPr>
        <w:t xml:space="preserve"> with data aggregation of other single cells</w:t>
      </w:r>
    </w:p>
    <w:p w14:paraId="51E5C622" w14:textId="24525728" w:rsidR="00D50B1D" w:rsidRDefault="00325ED4" w:rsidP="00746C95">
      <w:pPr>
        <w:spacing w:after="0" w:line="480" w:lineRule="auto"/>
        <w:jc w:val="both"/>
        <w:rPr>
          <w:rFonts w:cstheme="minorHAnsi"/>
          <w:sz w:val="21"/>
          <w:szCs w:val="21"/>
        </w:rPr>
      </w:pPr>
      <w:r>
        <w:rPr>
          <w:rFonts w:cstheme="minorHAnsi"/>
          <w:sz w:val="21"/>
          <w:szCs w:val="21"/>
        </w:rPr>
        <w:t xml:space="preserve">For Med1 and 5hmC, the conventional approach </w:t>
      </w:r>
      <w:r w:rsidR="0083320B">
        <w:rPr>
          <w:rFonts w:cstheme="minorHAnsi"/>
          <w:sz w:val="21"/>
          <w:szCs w:val="21"/>
        </w:rPr>
        <w:t xml:space="preserve">was used to identify putative signals based on </w:t>
      </w:r>
      <w:r w:rsidR="0089160E">
        <w:rPr>
          <w:rFonts w:cstheme="minorHAnsi"/>
          <w:sz w:val="21"/>
          <w:szCs w:val="21"/>
        </w:rPr>
        <w:t xml:space="preserve">the </w:t>
      </w:r>
      <w:r w:rsidR="0089160E">
        <w:rPr>
          <w:rFonts w:cstheme="minorHAnsi"/>
          <w:sz w:val="21"/>
          <w:szCs w:val="21"/>
        </w:rPr>
        <w:t>commona</w:t>
      </w:r>
      <w:r w:rsidR="0089160E">
        <w:rPr>
          <w:rFonts w:cstheme="minorHAnsi"/>
          <w:sz w:val="21"/>
          <w:szCs w:val="21"/>
        </w:rPr>
        <w:t>l</w:t>
      </w:r>
      <w:r w:rsidR="0089160E">
        <w:rPr>
          <w:rFonts w:cstheme="minorHAnsi"/>
          <w:sz w:val="21"/>
          <w:szCs w:val="21"/>
        </w:rPr>
        <w:t xml:space="preserve">ity </w:t>
      </w:r>
      <w:r w:rsidR="0083320B">
        <w:rPr>
          <w:rFonts w:cstheme="minorHAnsi"/>
          <w:sz w:val="21"/>
          <w:szCs w:val="21"/>
        </w:rPr>
        <w:t xml:space="preserve">of signals among cells using data aggregation of other single cells. The conventional approach is useful to increase </w:t>
      </w:r>
      <w:r w:rsidR="0089160E">
        <w:rPr>
          <w:rFonts w:cstheme="minorHAnsi"/>
          <w:sz w:val="21"/>
          <w:szCs w:val="21"/>
        </w:rPr>
        <w:t xml:space="preserve">the </w:t>
      </w:r>
      <w:r w:rsidR="0083320B">
        <w:rPr>
          <w:rFonts w:cstheme="minorHAnsi"/>
          <w:sz w:val="21"/>
          <w:szCs w:val="21"/>
        </w:rPr>
        <w:t xml:space="preserve">number of epigenetic marks in the same single cell and to save the time to repeat the experiments. The unique reads of 8 single cells were combined into one BAM file using SAM tools (version </w:t>
      </w:r>
      <w:r w:rsidR="0083320B" w:rsidRPr="0083320B">
        <w:rPr>
          <w:rFonts w:cstheme="minorHAnsi"/>
          <w:sz w:val="21"/>
          <w:szCs w:val="21"/>
        </w:rPr>
        <w:t>1.9</w:t>
      </w:r>
      <w:r w:rsidR="0083320B">
        <w:rPr>
          <w:rFonts w:cstheme="minorHAnsi"/>
          <w:sz w:val="21"/>
          <w:szCs w:val="21"/>
        </w:rPr>
        <w:t>)</w:t>
      </w:r>
      <w:ins w:id="66" w:author="Ohnuki, Hidetaka (NIH/NCI) [E]" w:date="2020-01-16T13:11:00Z">
        <w:r w:rsidR="0089160E" w:rsidRPr="0089160E">
          <w:t xml:space="preserve"> </w:t>
        </w:r>
      </w:ins>
      <w:r w:rsidR="0089160E">
        <w:rPr>
          <w:rFonts w:cstheme="minorHAnsi"/>
          <w:sz w:val="21"/>
          <w:szCs w:val="21"/>
        </w:rPr>
        <w:fldChar w:fldCharType="begin"/>
      </w:r>
      <w:r w:rsidR="0089160E">
        <w:rPr>
          <w:rFonts w:cstheme="minorHAnsi"/>
          <w:sz w:val="21"/>
          <w:szCs w:val="21"/>
        </w:rPr>
        <w:instrText xml:space="preserve"> ADDIN EN.CITE &lt;EndNote&gt;&lt;Cite&gt;&lt;Author&gt;Li&lt;/Author&gt;&lt;Year&gt;2009&lt;/Year&gt;&lt;RecNum&gt;94&lt;/RecNum&gt;&lt;DisplayText&gt;&lt;style face="superscript"&gt;53&lt;/style&gt;&lt;/DisplayText&gt;&lt;record&gt;&lt;rec-number&gt;94&lt;/rec-number&gt;&lt;foreign-keys&gt;&lt;key app="EN" db-id="p0rwf0wwa2x5dqef9xlxp2ro2vw5swtws2xv" timestamp="1579198273"&gt;94&lt;/key&gt;&lt;/foreign-keys&gt;&lt;ref-type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R.&lt;/author&gt;&lt;author&gt;Genome Project Data Processing, Subgroup&lt;/author&gt;&lt;/authors&gt;&lt;/contributors&gt;&lt;auth-address&gt;Wellcome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s://www.ncbi.nlm.nih.gov/pubmed/19505943&lt;/url&gt;&lt;/related-urls&gt;&lt;/urls&gt;&lt;custom2&gt;PMC2723002&lt;/custom2&gt;&lt;electronic-resource-num&gt;10.1093/bioinformatics/btp352&lt;/electronic-resource-num&gt;&lt;/record&gt;&lt;/Cite&gt;&lt;/EndNote&gt;</w:instrText>
      </w:r>
      <w:r w:rsidR="0089160E">
        <w:rPr>
          <w:rFonts w:cstheme="minorHAnsi"/>
          <w:sz w:val="21"/>
          <w:szCs w:val="21"/>
        </w:rPr>
        <w:fldChar w:fldCharType="separate"/>
      </w:r>
      <w:r w:rsidR="0089160E" w:rsidRPr="0089160E">
        <w:rPr>
          <w:rFonts w:cstheme="minorHAnsi"/>
          <w:noProof/>
          <w:sz w:val="21"/>
          <w:szCs w:val="21"/>
          <w:vertAlign w:val="superscript"/>
        </w:rPr>
        <w:t>53</w:t>
      </w:r>
      <w:r w:rsidR="0089160E">
        <w:rPr>
          <w:rFonts w:cstheme="minorHAnsi"/>
          <w:sz w:val="21"/>
          <w:szCs w:val="21"/>
        </w:rPr>
        <w:fldChar w:fldCharType="end"/>
      </w:r>
      <w:r w:rsidR="0083320B">
        <w:rPr>
          <w:rFonts w:cstheme="minorHAnsi"/>
          <w:sz w:val="21"/>
          <w:szCs w:val="21"/>
        </w:rPr>
        <w:t xml:space="preserve">. Each randomized control was generated from reads of antibody or control IgG by BED tools. Number of reads in each bin was counted by BED tools with </w:t>
      </w:r>
      <w:r w:rsidR="0089160E">
        <w:rPr>
          <w:rFonts w:cstheme="minorHAnsi"/>
          <w:sz w:val="21"/>
          <w:szCs w:val="21"/>
        </w:rPr>
        <w:t xml:space="preserve">an </w:t>
      </w:r>
      <w:r w:rsidR="0083320B">
        <w:rPr>
          <w:rFonts w:cstheme="minorHAnsi"/>
          <w:sz w:val="21"/>
          <w:szCs w:val="21"/>
        </w:rPr>
        <w:t>option “intersect”. To estimate signal enrichment over control IgG, counts of control-IgG reads were subtracted from counts of antibody reads in each bin (</w:t>
      </w:r>
      <w:proofErr w:type="spellStart"/>
      <w:r w:rsidR="0083320B" w:rsidRPr="00BA5DA2">
        <w:rPr>
          <w:rFonts w:cstheme="minorHAnsi"/>
          <w:i/>
          <w:sz w:val="21"/>
          <w:szCs w:val="21"/>
        </w:rPr>
        <w:t>Ab</w:t>
      </w:r>
      <w:r w:rsidR="0083320B" w:rsidRPr="00BA5DA2">
        <w:rPr>
          <w:rFonts w:ascii="Symbol" w:hAnsi="Symbol" w:cstheme="minorHAnsi"/>
          <w:i/>
          <w:sz w:val="21"/>
          <w:szCs w:val="21"/>
        </w:rPr>
        <w:t></w:t>
      </w:r>
      <w:r w:rsidR="0083320B" w:rsidRPr="00BA5DA2">
        <w:rPr>
          <w:rFonts w:cstheme="minorHAnsi"/>
          <w:i/>
          <w:sz w:val="21"/>
          <w:szCs w:val="21"/>
        </w:rPr>
        <w:t>IgG</w:t>
      </w:r>
      <w:proofErr w:type="spellEnd"/>
      <w:r w:rsidR="0083320B">
        <w:rPr>
          <w:rFonts w:cstheme="minorHAnsi"/>
          <w:sz w:val="21"/>
          <w:szCs w:val="21"/>
        </w:rPr>
        <w:t>). To estimate accidental enrichment, counts of randomized control-IgG reads were subtracted from counts of randomized antibody reads (</w:t>
      </w:r>
      <w:r w:rsidR="0083320B" w:rsidRPr="00BA5DA2">
        <w:rPr>
          <w:rFonts w:cstheme="minorHAnsi"/>
          <w:i/>
          <w:sz w:val="21"/>
          <w:szCs w:val="21"/>
        </w:rPr>
        <w:t xml:space="preserve">Random </w:t>
      </w:r>
      <w:proofErr w:type="spellStart"/>
      <w:r w:rsidR="0083320B" w:rsidRPr="00BA5DA2">
        <w:rPr>
          <w:rFonts w:cstheme="minorHAnsi"/>
          <w:i/>
          <w:sz w:val="21"/>
          <w:szCs w:val="21"/>
        </w:rPr>
        <w:t>Ab</w:t>
      </w:r>
      <w:r w:rsidR="0083320B" w:rsidRPr="00BA5DA2">
        <w:rPr>
          <w:rFonts w:ascii="Symbol" w:hAnsi="Symbol" w:cstheme="minorHAnsi"/>
          <w:i/>
          <w:sz w:val="21"/>
          <w:szCs w:val="21"/>
        </w:rPr>
        <w:t></w:t>
      </w:r>
      <w:r w:rsidR="0083320B" w:rsidRPr="00BA5DA2">
        <w:rPr>
          <w:rFonts w:cstheme="minorHAnsi"/>
          <w:i/>
          <w:sz w:val="21"/>
          <w:szCs w:val="21"/>
        </w:rPr>
        <w:t>Random</w:t>
      </w:r>
      <w:proofErr w:type="spellEnd"/>
      <w:r w:rsidR="0083320B" w:rsidRPr="00BA5DA2">
        <w:rPr>
          <w:rFonts w:cstheme="minorHAnsi"/>
          <w:i/>
          <w:sz w:val="21"/>
          <w:szCs w:val="21"/>
        </w:rPr>
        <w:t xml:space="preserve"> IgG</w:t>
      </w:r>
      <w:r w:rsidR="0083320B">
        <w:rPr>
          <w:rFonts w:cstheme="minorHAnsi"/>
          <w:sz w:val="21"/>
          <w:szCs w:val="21"/>
        </w:rPr>
        <w:t xml:space="preserve">). </w:t>
      </w:r>
      <w:proofErr w:type="spellStart"/>
      <w:r w:rsidR="0083320B">
        <w:rPr>
          <w:rFonts w:cstheme="minorHAnsi"/>
          <w:sz w:val="21"/>
          <w:szCs w:val="21"/>
        </w:rPr>
        <w:t>Upperside</w:t>
      </w:r>
      <w:proofErr w:type="spellEnd"/>
      <w:r w:rsidR="0083320B">
        <w:rPr>
          <w:rFonts w:cstheme="minorHAnsi"/>
          <w:sz w:val="21"/>
          <w:szCs w:val="21"/>
        </w:rPr>
        <w:t xml:space="preserve"> of 99% confidence interval in the </w:t>
      </w:r>
      <w:r w:rsidR="0083320B" w:rsidRPr="00BA5DA2">
        <w:rPr>
          <w:rFonts w:cstheme="minorHAnsi"/>
          <w:i/>
          <w:sz w:val="21"/>
          <w:szCs w:val="21"/>
        </w:rPr>
        <w:t xml:space="preserve">Random </w:t>
      </w:r>
      <w:proofErr w:type="spellStart"/>
      <w:r w:rsidR="0083320B" w:rsidRPr="00BA5DA2">
        <w:rPr>
          <w:rFonts w:cstheme="minorHAnsi"/>
          <w:i/>
          <w:sz w:val="21"/>
          <w:szCs w:val="21"/>
        </w:rPr>
        <w:t>Ab</w:t>
      </w:r>
      <w:r w:rsidR="0083320B" w:rsidRPr="00BA5DA2">
        <w:rPr>
          <w:rFonts w:ascii="Symbol" w:hAnsi="Symbol" w:cstheme="minorHAnsi"/>
          <w:i/>
          <w:sz w:val="21"/>
          <w:szCs w:val="21"/>
        </w:rPr>
        <w:t></w:t>
      </w:r>
      <w:r w:rsidR="0083320B" w:rsidRPr="00BA5DA2">
        <w:rPr>
          <w:rFonts w:cstheme="minorHAnsi"/>
          <w:i/>
          <w:sz w:val="21"/>
          <w:szCs w:val="21"/>
        </w:rPr>
        <w:t>Random</w:t>
      </w:r>
      <w:proofErr w:type="spellEnd"/>
      <w:r w:rsidR="0083320B" w:rsidRPr="00BA5DA2">
        <w:rPr>
          <w:rFonts w:cstheme="minorHAnsi"/>
          <w:i/>
          <w:sz w:val="21"/>
          <w:szCs w:val="21"/>
        </w:rPr>
        <w:t xml:space="preserve"> IgG</w:t>
      </w:r>
      <w:r w:rsidR="0083320B">
        <w:rPr>
          <w:rFonts w:cstheme="minorHAnsi"/>
          <w:sz w:val="21"/>
          <w:szCs w:val="21"/>
        </w:rPr>
        <w:t xml:space="preserve"> were calculated by bootstrap statistical test using R package “boot”. Regions, which have greater values in </w:t>
      </w:r>
      <w:proofErr w:type="spellStart"/>
      <w:r w:rsidR="0083320B" w:rsidRPr="00BA5DA2">
        <w:rPr>
          <w:rFonts w:cstheme="minorHAnsi"/>
          <w:i/>
          <w:sz w:val="21"/>
          <w:szCs w:val="21"/>
        </w:rPr>
        <w:t>Ab</w:t>
      </w:r>
      <w:r w:rsidR="0083320B" w:rsidRPr="00BA5DA2">
        <w:rPr>
          <w:rFonts w:ascii="Symbol" w:hAnsi="Symbol" w:cstheme="minorHAnsi"/>
          <w:i/>
          <w:sz w:val="21"/>
          <w:szCs w:val="21"/>
        </w:rPr>
        <w:t></w:t>
      </w:r>
      <w:r w:rsidR="0083320B" w:rsidRPr="00BA5DA2">
        <w:rPr>
          <w:rFonts w:cstheme="minorHAnsi"/>
          <w:i/>
          <w:sz w:val="21"/>
          <w:szCs w:val="21"/>
        </w:rPr>
        <w:t>IgG</w:t>
      </w:r>
      <w:proofErr w:type="spellEnd"/>
      <w:r w:rsidR="0083320B" w:rsidRPr="00BA5DA2">
        <w:rPr>
          <w:rFonts w:cstheme="minorHAnsi"/>
          <w:sz w:val="21"/>
          <w:szCs w:val="21"/>
        </w:rPr>
        <w:t xml:space="preserve"> than the upper side of 99% confidence interval of </w:t>
      </w:r>
      <w:r w:rsidR="0083320B" w:rsidRPr="00BA5DA2">
        <w:rPr>
          <w:rFonts w:cstheme="minorHAnsi"/>
          <w:i/>
          <w:sz w:val="21"/>
          <w:szCs w:val="21"/>
        </w:rPr>
        <w:t xml:space="preserve">Random </w:t>
      </w:r>
      <w:proofErr w:type="spellStart"/>
      <w:r w:rsidR="0083320B" w:rsidRPr="00BA5DA2">
        <w:rPr>
          <w:rFonts w:cstheme="minorHAnsi"/>
          <w:i/>
          <w:sz w:val="21"/>
          <w:szCs w:val="21"/>
        </w:rPr>
        <w:t>Ab</w:t>
      </w:r>
      <w:r w:rsidR="0083320B" w:rsidRPr="00BA5DA2">
        <w:rPr>
          <w:rFonts w:ascii="Symbol" w:hAnsi="Symbol" w:cstheme="minorHAnsi"/>
          <w:i/>
          <w:sz w:val="21"/>
          <w:szCs w:val="21"/>
        </w:rPr>
        <w:t></w:t>
      </w:r>
      <w:r w:rsidR="0083320B" w:rsidRPr="00BA5DA2">
        <w:rPr>
          <w:rFonts w:cstheme="minorHAnsi"/>
          <w:i/>
          <w:sz w:val="21"/>
          <w:szCs w:val="21"/>
        </w:rPr>
        <w:t>Random</w:t>
      </w:r>
      <w:proofErr w:type="spellEnd"/>
      <w:r w:rsidR="0083320B" w:rsidRPr="00BA5DA2">
        <w:rPr>
          <w:rFonts w:cstheme="minorHAnsi"/>
          <w:i/>
          <w:sz w:val="21"/>
          <w:szCs w:val="21"/>
        </w:rPr>
        <w:t xml:space="preserve"> IgG</w:t>
      </w:r>
      <w:r w:rsidR="0083320B" w:rsidRPr="00BA5DA2">
        <w:rPr>
          <w:rFonts w:cstheme="minorHAnsi"/>
          <w:sz w:val="21"/>
          <w:szCs w:val="21"/>
        </w:rPr>
        <w:t xml:space="preserve"> were considered as significantly signal-enriched regions compare to </w:t>
      </w:r>
      <w:r w:rsidR="0089160E">
        <w:rPr>
          <w:rFonts w:cstheme="minorHAnsi"/>
          <w:sz w:val="21"/>
          <w:szCs w:val="21"/>
        </w:rPr>
        <w:t xml:space="preserve">the </w:t>
      </w:r>
      <w:r w:rsidR="0083320B" w:rsidRPr="00BA5DA2">
        <w:rPr>
          <w:rFonts w:cstheme="minorHAnsi"/>
          <w:sz w:val="21"/>
          <w:szCs w:val="21"/>
        </w:rPr>
        <w:t>background.</w:t>
      </w:r>
      <w:r w:rsidR="0083320B">
        <w:rPr>
          <w:rFonts w:cstheme="minorHAnsi"/>
          <w:sz w:val="21"/>
          <w:szCs w:val="21"/>
        </w:rPr>
        <w:t xml:space="preserve"> The number of significantly signal-enriched regions were counted and shown in Figure 2c and 2d. Signals in the significantly signal-enriched regions were counted and shown in Figure</w:t>
      </w:r>
      <w:r w:rsidR="0089160E">
        <w:rPr>
          <w:rFonts w:cstheme="minorHAnsi"/>
          <w:sz w:val="21"/>
          <w:szCs w:val="21"/>
        </w:rPr>
        <w:t>s</w:t>
      </w:r>
      <w:r w:rsidR="0083320B">
        <w:rPr>
          <w:rFonts w:cstheme="minorHAnsi"/>
          <w:sz w:val="21"/>
          <w:szCs w:val="21"/>
        </w:rPr>
        <w:t xml:space="preserve"> 2d and 2f considered as putative signals for fu</w:t>
      </w:r>
      <w:r w:rsidR="0089160E">
        <w:rPr>
          <w:rFonts w:cstheme="minorHAnsi"/>
          <w:sz w:val="21"/>
          <w:szCs w:val="21"/>
        </w:rPr>
        <w:t>r</w:t>
      </w:r>
      <w:r w:rsidR="0083320B">
        <w:rPr>
          <w:rFonts w:cstheme="minorHAnsi"/>
          <w:sz w:val="21"/>
          <w:szCs w:val="21"/>
        </w:rPr>
        <w:t>ther evaluation in the subsequent analysis.</w:t>
      </w:r>
      <w:r w:rsidR="00746C95">
        <w:rPr>
          <w:rFonts w:cstheme="minorHAnsi"/>
          <w:sz w:val="21"/>
          <w:szCs w:val="21"/>
        </w:rPr>
        <w:t xml:space="preserve"> All codes used here are available at</w:t>
      </w:r>
      <w:ins w:id="67" w:author="Ohnuki, Hidetaka (NIH/NCI) [E]" w:date="2020-01-15T17:30:00Z">
        <w:r w:rsidR="00746C95">
          <w:t xml:space="preserve"> </w:t>
        </w:r>
      </w:ins>
      <w:hyperlink r:id="rId17" w:history="1">
        <w:r w:rsidR="00746C95">
          <w:rPr>
            <w:rStyle w:val="Hyperlink"/>
            <w:rFonts w:cstheme="minorHAnsi"/>
            <w:sz w:val="21"/>
            <w:szCs w:val="21"/>
          </w:rPr>
          <w:t>https://github.com/HidetakaOhnuki-NCI/RscEpi-seq/004_Supplementary_Figure4</w:t>
        </w:r>
      </w:hyperlink>
      <w:r w:rsidR="00746C95">
        <w:rPr>
          <w:rFonts w:cstheme="minorHAnsi"/>
          <w:sz w:val="21"/>
          <w:szCs w:val="21"/>
        </w:rPr>
        <w:t xml:space="preserve"> . Outline of the Shell script is also shown </w:t>
      </w:r>
      <w:r w:rsidR="0089160E">
        <w:rPr>
          <w:rFonts w:cstheme="minorHAnsi"/>
          <w:sz w:val="21"/>
          <w:szCs w:val="21"/>
        </w:rPr>
        <w:t>on</w:t>
      </w:r>
      <w:r w:rsidR="00746C95">
        <w:rPr>
          <w:rFonts w:cstheme="minorHAnsi"/>
          <w:sz w:val="21"/>
          <w:szCs w:val="21"/>
        </w:rPr>
        <w:t xml:space="preserve"> page 5 of a PDF file available at </w:t>
      </w:r>
      <w:hyperlink r:id="rId18" w:history="1">
        <w:r w:rsidR="00746C95">
          <w:rPr>
            <w:rStyle w:val="Hyperlink"/>
            <w:rFonts w:cstheme="minorHAnsi"/>
            <w:sz w:val="21"/>
            <w:szCs w:val="21"/>
          </w:rPr>
          <w:t>https://github.com/HidetakaOhnuki-NCI/RscEpi-seq/000_Workflow_page1-11.pdf</w:t>
        </w:r>
      </w:hyperlink>
      <w:r w:rsidR="00746C95">
        <w:rPr>
          <w:rFonts w:cstheme="minorHAnsi"/>
          <w:sz w:val="21"/>
          <w:szCs w:val="21"/>
        </w:rPr>
        <w:t xml:space="preserve"> .</w:t>
      </w:r>
    </w:p>
    <w:p w14:paraId="0962FCD5" w14:textId="11CA1B2B" w:rsidR="00746C95" w:rsidRDefault="00746C95" w:rsidP="00013F91">
      <w:pPr>
        <w:spacing w:after="0" w:line="480" w:lineRule="auto"/>
        <w:rPr>
          <w:rFonts w:cstheme="minorHAnsi"/>
          <w:sz w:val="21"/>
          <w:szCs w:val="21"/>
        </w:rPr>
      </w:pPr>
    </w:p>
    <w:p w14:paraId="1180F201" w14:textId="3B9FFA8F" w:rsidR="00746C95" w:rsidRPr="00746C95" w:rsidRDefault="00746C95" w:rsidP="00457719">
      <w:pPr>
        <w:spacing w:after="0" w:line="480" w:lineRule="auto"/>
        <w:jc w:val="both"/>
        <w:rPr>
          <w:rFonts w:cstheme="minorHAnsi"/>
          <w:b/>
          <w:sz w:val="21"/>
          <w:szCs w:val="21"/>
          <w:u w:val="single"/>
        </w:rPr>
      </w:pPr>
      <w:r w:rsidRPr="00746C95">
        <w:rPr>
          <w:rFonts w:cstheme="minorHAnsi"/>
          <w:b/>
          <w:sz w:val="21"/>
          <w:szCs w:val="21"/>
          <w:u w:val="single"/>
        </w:rPr>
        <w:t>Signal-e</w:t>
      </w:r>
      <w:r w:rsidR="0089160E">
        <w:rPr>
          <w:rFonts w:cstheme="minorHAnsi"/>
          <w:b/>
          <w:sz w:val="21"/>
          <w:szCs w:val="21"/>
          <w:u w:val="single"/>
        </w:rPr>
        <w:t>n</w:t>
      </w:r>
      <w:r w:rsidRPr="00746C95">
        <w:rPr>
          <w:rFonts w:cstheme="minorHAnsi"/>
          <w:b/>
          <w:sz w:val="21"/>
          <w:szCs w:val="21"/>
          <w:u w:val="single"/>
        </w:rPr>
        <w:t>riched promoters and enhancers</w:t>
      </w:r>
    </w:p>
    <w:p w14:paraId="097919D3" w14:textId="76CC249C" w:rsidR="00746C95" w:rsidRDefault="00746C95" w:rsidP="00457719">
      <w:pPr>
        <w:spacing w:after="0" w:line="480" w:lineRule="auto"/>
        <w:jc w:val="both"/>
        <w:rPr>
          <w:rFonts w:cstheme="minorHAnsi"/>
          <w:sz w:val="21"/>
          <w:szCs w:val="21"/>
        </w:rPr>
      </w:pPr>
      <w:r>
        <w:rPr>
          <w:rFonts w:cstheme="minorHAnsi"/>
          <w:sz w:val="21"/>
          <w:szCs w:val="21"/>
        </w:rPr>
        <w:t>Putative H3K27ac signals identified by the bootstrap test were used to determine signal-enriched promoters and enhanc</w:t>
      </w:r>
      <w:r w:rsidR="0089160E">
        <w:rPr>
          <w:rFonts w:cstheme="minorHAnsi"/>
          <w:sz w:val="21"/>
          <w:szCs w:val="21"/>
        </w:rPr>
        <w:t>e</w:t>
      </w:r>
      <w:r>
        <w:rPr>
          <w:rFonts w:cstheme="minorHAnsi"/>
          <w:sz w:val="21"/>
          <w:szCs w:val="21"/>
        </w:rPr>
        <w:t xml:space="preserve">rs. </w:t>
      </w:r>
      <w:r w:rsidR="00DC1333">
        <w:t>A list of human promoters was downloaded from Eukaryotic Promoter Database</w:t>
      </w:r>
      <w:r w:rsidR="00DC1333" w:rsidRPr="004F34C6">
        <w:t xml:space="preserve"> </w:t>
      </w:r>
      <w:r w:rsidR="00DC1333">
        <w:fldChar w:fldCharType="begin"/>
      </w:r>
      <w:r w:rsidR="0089160E">
        <w:instrText xml:space="preserve"> ADDIN EN.CITE &lt;EndNote&gt;&lt;Cite&gt;&lt;Author&gt;Dreos&lt;/Author&gt;&lt;Year&gt;2017&lt;/Year&gt;&lt;RecNum&gt;79&lt;/RecNum&gt;&lt;DisplayText&gt;&lt;style face="superscript"&gt;54&lt;/style&gt;&lt;/DisplayText&gt;&lt;record&gt;&lt;rec-number&gt;79&lt;/rec-number&gt;&lt;foreign-keys&gt;&lt;key app="EN" db-id="p0rwf0wwa2x5dqef9xlxp2ro2vw5swtws2xv" timestamp="1579195615"&gt;79&lt;/key&gt;&lt;/foreign-keys&gt;&lt;ref-type name="Journal Article"&gt;17&lt;/ref-type&gt;&lt;contributors&gt;&lt;authors&gt;&lt;author&gt;Dreos, R.&lt;/author&gt;&lt;author&gt;Ambrosini, G.&lt;/author&gt;&lt;author&gt;Groux, R.&lt;/author&gt;&lt;author&gt;Cavin Perier, R.&lt;/author&gt;&lt;author&gt;Bucher, P.&lt;/author&gt;&lt;/authors&gt;&lt;/contributors&gt;&lt;auth-address&gt;Swiss Institute of Bioinformatics (SIB), CH-1015 Lausanne, Switzerland rene.dreos@epfl.ch.&amp;#xD;Swiss Institute of Bioinformatics (SIB), CH-1015 Lausanne, Switzerland.&amp;#xD;Swiss Institute for Experimental Cancer Research (ISREC), School of Life Sciences, Swiss Federal Institute of Technology (EPFL), CH-1015 Lausanne, Switzerland.&lt;/auth-address&gt;&lt;titles&gt;&lt;title&gt;The eukaryotic promoter database in its 30th year: focus on non-vertebrate organisms&lt;/title&gt;&lt;secondary-title&gt;Nucleic Acids Res&lt;/secondary-title&gt;&lt;/titles&gt;&lt;periodical&gt;&lt;full-title&gt;Nucleic Acids Res&lt;/full-title&gt;&lt;/periodical&gt;&lt;pages&gt;D51-D55&lt;/pages&gt;&lt;volume&gt;45&lt;/volume&gt;&lt;number&gt;D1&lt;/number&gt;&lt;edition&gt;2016/12/03&lt;/edition&gt;&lt;keywords&gt;&lt;keyword&gt;Animals&lt;/keyword&gt;&lt;keyword&gt;*Databases, Nucleic Acid&lt;/keyword&gt;&lt;keyword&gt;Eukaryota/genetics&lt;/keyword&gt;&lt;keyword&gt;Fungi/genetics&lt;/keyword&gt;&lt;keyword&gt;Humans&lt;/keyword&gt;&lt;keyword&gt;Plants/genetics&lt;/keyword&gt;&lt;keyword&gt;*Promoter Regions, Genetic&lt;/keyword&gt;&lt;keyword&gt;Transcription Initiation Site&lt;/keyword&gt;&lt;/keywords&gt;&lt;dates&gt;&lt;year&gt;2017&lt;/year&gt;&lt;pub-dates&gt;&lt;date&gt;Jan 4&lt;/date&gt;&lt;/pub-dates&gt;&lt;/dates&gt;&lt;isbn&gt;1362-4962 (Electronic)&amp;#xD;0305-1048 (Linking)&lt;/isbn&gt;&lt;accession-num&gt;27899657&lt;/accession-num&gt;&lt;urls&gt;&lt;related-urls&gt;&lt;url&gt;https://www.ncbi.nlm.nih.gov/pubmed/27899657&lt;/url&gt;&lt;/related-urls&gt;&lt;/urls&gt;&lt;custom2&gt;PMC5210552&lt;/custom2&gt;&lt;electronic-resource-num&gt;10.1093/nar/gkw1069&lt;/electronic-resource-num&gt;&lt;/record&gt;&lt;/Cite&gt;&lt;/EndNote&gt;</w:instrText>
      </w:r>
      <w:r w:rsidR="00DC1333">
        <w:fldChar w:fldCharType="separate"/>
      </w:r>
      <w:r w:rsidR="0089160E" w:rsidRPr="0089160E">
        <w:rPr>
          <w:noProof/>
          <w:vertAlign w:val="superscript"/>
        </w:rPr>
        <w:t>54</w:t>
      </w:r>
      <w:r w:rsidR="00DC1333">
        <w:fldChar w:fldCharType="end"/>
      </w:r>
      <w:r w:rsidR="00DC1333">
        <w:t xml:space="preserve"> of </w:t>
      </w:r>
      <w:r w:rsidR="0089160E">
        <w:t xml:space="preserve">the </w:t>
      </w:r>
      <w:r w:rsidR="00DC1333">
        <w:t xml:space="preserve">Swiss Institute of Bioinformatics as a </w:t>
      </w:r>
      <w:hyperlink r:id="rId19" w:history="1">
        <w:r w:rsidR="00DC1333" w:rsidRPr="00780B4A">
          <w:rPr>
            <w:rStyle w:val="Hyperlink"/>
          </w:rPr>
          <w:t>BED file</w:t>
        </w:r>
      </w:hyperlink>
      <w:r w:rsidR="00DC1333">
        <w:t xml:space="preserve"> (version 006, assembly: hg38). A list of human enhancers was downloaded from </w:t>
      </w:r>
      <w:r w:rsidR="00DC1333" w:rsidRPr="003C67E4">
        <w:rPr>
          <w:rFonts w:cstheme="minorHAnsi"/>
          <w:color w:val="000000" w:themeColor="text1"/>
          <w:sz w:val="21"/>
          <w:szCs w:val="21"/>
        </w:rPr>
        <w:t xml:space="preserve">the Human </w:t>
      </w:r>
      <w:proofErr w:type="spellStart"/>
      <w:r w:rsidR="00DC1333" w:rsidRPr="003C67E4">
        <w:rPr>
          <w:rFonts w:cstheme="minorHAnsi"/>
          <w:color w:val="000000" w:themeColor="text1"/>
          <w:sz w:val="21"/>
          <w:szCs w:val="21"/>
        </w:rPr>
        <w:t>ACtive</w:t>
      </w:r>
      <w:proofErr w:type="spellEnd"/>
      <w:r w:rsidR="00DC1333" w:rsidRPr="003C67E4">
        <w:rPr>
          <w:rFonts w:cstheme="minorHAnsi"/>
          <w:color w:val="000000" w:themeColor="text1"/>
          <w:sz w:val="21"/>
          <w:szCs w:val="21"/>
        </w:rPr>
        <w:t xml:space="preserve"> Enhancers to interpret Regulatory variants (HACER) atlas</w:t>
      </w:r>
      <w:r w:rsidR="00DC1333" w:rsidRPr="003C67E4">
        <w:rPr>
          <w:color w:val="000000" w:themeColor="text1"/>
        </w:rPr>
        <w:t xml:space="preserve"> </w:t>
      </w:r>
      <w:r w:rsidR="00DC1333">
        <w:rPr>
          <w:rFonts w:cstheme="minorHAnsi"/>
          <w:sz w:val="21"/>
          <w:szCs w:val="21"/>
        </w:rPr>
        <w:fldChar w:fldCharType="begin"/>
      </w:r>
      <w:r w:rsidR="00DC1333">
        <w:rPr>
          <w:rFonts w:cstheme="minorHAnsi"/>
          <w:sz w:val="21"/>
          <w:szCs w:val="21"/>
        </w:rPr>
        <w:instrText xml:space="preserve"> ADDIN EN.CITE &lt;EndNote&gt;&lt;Cite&gt;&lt;Author&gt;Wang&lt;/Author&gt;&lt;Year&gt;2019&lt;/Year&gt;&lt;RecNum&gt;29&lt;/RecNum&gt;&lt;DisplayText&gt;&lt;style face="superscript"&gt;18&lt;/style&gt;&lt;/DisplayText&gt;&lt;record&gt;&lt;rec-number&gt;29&lt;/rec-number&gt;&lt;foreign-keys&gt;&lt;key app="EN" db-id="p0rwf0wwa2x5dqef9xlxp2ro2vw5swtws2xv" timestamp="1576966737"&gt;29&lt;/key&gt;&lt;/foreign-keys&gt;&lt;ref-type name="Journal Article"&gt;17&lt;/ref-type&gt;&lt;contributors&gt;&lt;authors&gt;&lt;author&gt;Wang, J.&lt;/author&gt;&lt;author&gt;Dai, X.&lt;/author&gt;&lt;author&gt;Berry, L. D.&lt;/author&gt;&lt;author&gt;Cogan, J. D.&lt;/author&gt;&lt;author&gt;Liu, Q.&lt;/author&gt;&lt;author&gt;Shyr, Y.&lt;/author&gt;&lt;/authors&gt;&lt;/contributors&gt;&lt;auth-address&gt;Center for Quantitative Sciences, Vanderbilt University Medical Center, Nashville, TN, USA.&amp;#xD;Department of Biostatistics, Vanderbilt University Medical Center, Nashville, TN, USA.&amp;#xD;Department of Pediatrics, Vanderbilt University School of Medicine, Nashville, TN, USA.&lt;/auth-address&gt;&lt;titles&gt;&lt;title&gt;HACER: an atlas of human active enhancers to interpret regulatory variants&lt;/title&gt;&lt;secondary-title&gt;Nucleic Acids Res&lt;/secondary-title&gt;&lt;/titles&gt;&lt;periodical&gt;&lt;full-title&gt;Nucleic Acids Res&lt;/full-title&gt;&lt;/periodical&gt;&lt;pages&gt;D106-D112&lt;/pages&gt;&lt;volume&gt;47&lt;/volume&gt;&lt;number&gt;D1&lt;/number&gt;&lt;edition&gt;2018/09/25&lt;/edition&gt;&lt;dates&gt;&lt;year&gt;2019&lt;/year&gt;&lt;pub-dates&gt;&lt;date&gt;Jan 8&lt;/date&gt;&lt;/pub-dates&gt;&lt;/dates&gt;&lt;isbn&gt;1362-4962 (Electronic)&amp;#xD;0305-1048 (Linking)&lt;/isbn&gt;&lt;accession-num&gt;30247654&lt;/accession-num&gt;&lt;urls&gt;&lt;related-urls&gt;&lt;url&gt;https://www.ncbi.nlm.nih.gov/pubmed/30247654&lt;/url&gt;&lt;/related-urls&gt;&lt;/urls&gt;&lt;custom2&gt;PMC6323890&lt;/custom2&gt;&lt;electronic-resource-num&gt;10.1093/nar/gky864&lt;/electronic-resource-num&gt;&lt;/record&gt;&lt;/Cite&gt;&lt;/EndNote&gt;</w:instrText>
      </w:r>
      <w:r w:rsidR="00DC1333">
        <w:rPr>
          <w:rFonts w:cstheme="minorHAnsi"/>
          <w:sz w:val="21"/>
          <w:szCs w:val="21"/>
        </w:rPr>
        <w:fldChar w:fldCharType="separate"/>
      </w:r>
      <w:r w:rsidR="00DC1333" w:rsidRPr="008F6DE1">
        <w:rPr>
          <w:rFonts w:cstheme="minorHAnsi"/>
          <w:noProof/>
          <w:sz w:val="21"/>
          <w:szCs w:val="21"/>
          <w:vertAlign w:val="superscript"/>
        </w:rPr>
        <w:t>18</w:t>
      </w:r>
      <w:r w:rsidR="00DC1333">
        <w:rPr>
          <w:rFonts w:cstheme="minorHAnsi"/>
          <w:sz w:val="21"/>
          <w:szCs w:val="21"/>
        </w:rPr>
        <w:fldChar w:fldCharType="end"/>
      </w:r>
      <w:r w:rsidR="00DC1333">
        <w:t xml:space="preserve">. </w:t>
      </w:r>
      <w:r w:rsidR="00DC1333">
        <w:rPr>
          <w:rFonts w:cstheme="minorHAnsi"/>
          <w:sz w:val="21"/>
          <w:szCs w:val="21"/>
        </w:rPr>
        <w:t xml:space="preserve">To </w:t>
      </w:r>
      <w:r w:rsidR="00DC1333">
        <w:rPr>
          <w:rFonts w:cstheme="minorHAnsi"/>
          <w:sz w:val="21"/>
          <w:szCs w:val="21"/>
        </w:rPr>
        <w:lastRenderedPageBreak/>
        <w:t xml:space="preserve">compare the results of </w:t>
      </w:r>
      <w:proofErr w:type="spellStart"/>
      <w:r w:rsidR="00DC1333">
        <w:rPr>
          <w:rFonts w:cstheme="minorHAnsi"/>
          <w:sz w:val="21"/>
          <w:szCs w:val="21"/>
        </w:rPr>
        <w:t>RscEpi</w:t>
      </w:r>
      <w:proofErr w:type="spellEnd"/>
      <w:r w:rsidR="00DC1333">
        <w:rPr>
          <w:rFonts w:cstheme="minorHAnsi"/>
          <w:sz w:val="21"/>
          <w:szCs w:val="21"/>
        </w:rPr>
        <w:t xml:space="preserve">-seq with standard data of bulk cell analysis, bulk </w:t>
      </w:r>
      <w:proofErr w:type="spellStart"/>
      <w:r w:rsidR="00DC1333">
        <w:rPr>
          <w:rFonts w:cstheme="minorHAnsi"/>
          <w:sz w:val="21"/>
          <w:szCs w:val="21"/>
        </w:rPr>
        <w:t>ChIP</w:t>
      </w:r>
      <w:proofErr w:type="spellEnd"/>
      <w:r w:rsidR="00DC1333">
        <w:rPr>
          <w:rFonts w:cstheme="minorHAnsi"/>
          <w:sz w:val="21"/>
          <w:szCs w:val="21"/>
        </w:rPr>
        <w:t xml:space="preserve">-seq dataset of K562 cells was used (from ENCODE, Data set ID: ENCFF301TVL). </w:t>
      </w:r>
      <w:r>
        <w:rPr>
          <w:rFonts w:cstheme="minorHAnsi"/>
          <w:sz w:val="21"/>
          <w:szCs w:val="21"/>
        </w:rPr>
        <w:t xml:space="preserve">To estimate </w:t>
      </w:r>
      <w:r w:rsidR="0089160E">
        <w:rPr>
          <w:rFonts w:cstheme="minorHAnsi"/>
          <w:sz w:val="21"/>
          <w:szCs w:val="21"/>
        </w:rPr>
        <w:t xml:space="preserve">the </w:t>
      </w:r>
      <w:r>
        <w:rPr>
          <w:rFonts w:cstheme="minorHAnsi"/>
          <w:sz w:val="21"/>
          <w:szCs w:val="21"/>
        </w:rPr>
        <w:t xml:space="preserve">frequency of accidental detection, the putative H3K27ac signals </w:t>
      </w:r>
      <w:r w:rsidR="00DC1333">
        <w:rPr>
          <w:rFonts w:cstheme="minorHAnsi"/>
          <w:sz w:val="21"/>
          <w:szCs w:val="21"/>
        </w:rPr>
        <w:t xml:space="preserve">in </w:t>
      </w:r>
      <w:proofErr w:type="spellStart"/>
      <w:r w:rsidR="00DC1333">
        <w:rPr>
          <w:rFonts w:cstheme="minorHAnsi"/>
          <w:sz w:val="21"/>
          <w:szCs w:val="21"/>
        </w:rPr>
        <w:t>RscEpi</w:t>
      </w:r>
      <w:proofErr w:type="spellEnd"/>
      <w:r w:rsidR="00DC1333">
        <w:rPr>
          <w:rFonts w:cstheme="minorHAnsi"/>
          <w:sz w:val="21"/>
          <w:szCs w:val="21"/>
        </w:rPr>
        <w:t xml:space="preserve">-seq and bulk </w:t>
      </w:r>
      <w:proofErr w:type="spellStart"/>
      <w:r w:rsidR="00DC1333">
        <w:rPr>
          <w:rFonts w:cstheme="minorHAnsi"/>
          <w:sz w:val="21"/>
          <w:szCs w:val="21"/>
        </w:rPr>
        <w:t>ChIP</w:t>
      </w:r>
      <w:proofErr w:type="spellEnd"/>
      <w:r w:rsidR="00DC1333">
        <w:rPr>
          <w:rFonts w:cstheme="minorHAnsi"/>
          <w:sz w:val="21"/>
          <w:szCs w:val="21"/>
        </w:rPr>
        <w:t xml:space="preserve">-seq </w:t>
      </w:r>
      <w:r>
        <w:rPr>
          <w:rFonts w:cstheme="minorHAnsi"/>
          <w:sz w:val="21"/>
          <w:szCs w:val="21"/>
        </w:rPr>
        <w:t>were randomized using BED tools</w:t>
      </w:r>
      <w:r w:rsidR="00DC1333">
        <w:rPr>
          <w:rFonts w:cstheme="minorHAnsi"/>
          <w:sz w:val="21"/>
          <w:szCs w:val="21"/>
        </w:rPr>
        <w:t>, and the generated data were used as controls</w:t>
      </w:r>
      <w:r>
        <w:rPr>
          <w:rFonts w:cstheme="minorHAnsi"/>
          <w:sz w:val="21"/>
          <w:szCs w:val="21"/>
        </w:rPr>
        <w:t xml:space="preserve">. </w:t>
      </w:r>
      <w:r w:rsidR="00DC1333">
        <w:t>Numbers of putative H3K27ac signals and random co</w:t>
      </w:r>
      <w:r w:rsidR="0089160E">
        <w:t>n</w:t>
      </w:r>
      <w:r w:rsidR="00DC1333">
        <w:t xml:space="preserve">trol in promoters and enhancers ware counted by BED tools with </w:t>
      </w:r>
      <w:r w:rsidR="0089160E">
        <w:t xml:space="preserve">an </w:t>
      </w:r>
      <w:r w:rsidR="00DC1333">
        <w:t>option “intersect”.</w:t>
      </w:r>
      <w:r w:rsidR="000A37C6">
        <w:t xml:space="preserve"> Signal counts were normalized based on </w:t>
      </w:r>
      <w:r w:rsidR="0089160E">
        <w:t xml:space="preserve">the </w:t>
      </w:r>
      <w:r w:rsidR="000A37C6">
        <w:t xml:space="preserve">length of promoters or enhancers (per kilobase) and </w:t>
      </w:r>
      <w:r w:rsidR="0089160E">
        <w:t xml:space="preserve">the </w:t>
      </w:r>
      <w:r w:rsidR="000A37C6">
        <w:t xml:space="preserve">number of input signals (per million input). Bootstrap statistical test was performed for the random controls to determine </w:t>
      </w:r>
      <w:proofErr w:type="spellStart"/>
      <w:r w:rsidR="000A37C6">
        <w:t>upperside</w:t>
      </w:r>
      <w:proofErr w:type="spellEnd"/>
      <w:r w:rsidR="000A37C6">
        <w:t xml:space="preserve"> of 95% confidence interval. The value of 95% </w:t>
      </w:r>
      <w:r w:rsidR="0089160E">
        <w:t>confi</w:t>
      </w:r>
      <w:r w:rsidR="0089160E">
        <w:t>d</w:t>
      </w:r>
      <w:r w:rsidR="0089160E">
        <w:t xml:space="preserve">ence </w:t>
      </w:r>
      <w:r w:rsidR="000A37C6">
        <w:t xml:space="preserve">interval was used to select significantly signal-enriched promoters and enhancers were determined, and then the numbers were counted in bulk </w:t>
      </w:r>
      <w:proofErr w:type="spellStart"/>
      <w:r w:rsidR="000A37C6">
        <w:t>ChIP</w:t>
      </w:r>
      <w:proofErr w:type="spellEnd"/>
      <w:r w:rsidR="000A37C6">
        <w:t xml:space="preserve">-seq and </w:t>
      </w:r>
      <w:proofErr w:type="spellStart"/>
      <w:r w:rsidR="000A37C6">
        <w:t>RscEpi</w:t>
      </w:r>
      <w:proofErr w:type="spellEnd"/>
      <w:r w:rsidR="000A37C6">
        <w:t xml:space="preserve">-seq. All codes used here are available at </w:t>
      </w:r>
      <w:hyperlink r:id="rId20" w:history="1">
        <w:r w:rsidR="000A37C6" w:rsidRPr="0023704C">
          <w:rPr>
            <w:rStyle w:val="Hyperlink"/>
          </w:rPr>
          <w:t>https://github.com/HidetakaOhnuki-NCI/RscEpi-seq/tree/master/005_Figure3a-3d</w:t>
        </w:r>
      </w:hyperlink>
      <w:r w:rsidR="000A37C6">
        <w:t xml:space="preserve"> . For the sake of clarity, work</w:t>
      </w:r>
      <w:r w:rsidR="0089160E">
        <w:t>f</w:t>
      </w:r>
      <w:r w:rsidR="000A37C6">
        <w:t xml:space="preserve">low and data flow of the Shell script </w:t>
      </w:r>
      <w:r w:rsidR="0089160E">
        <w:t>w</w:t>
      </w:r>
      <w:r w:rsidR="0089160E">
        <w:t>as</w:t>
      </w:r>
      <w:r w:rsidR="0089160E">
        <w:t xml:space="preserve"> </w:t>
      </w:r>
      <w:r w:rsidR="000A37C6">
        <w:t xml:space="preserve">shown </w:t>
      </w:r>
      <w:r w:rsidR="0089160E">
        <w:t>o</w:t>
      </w:r>
      <w:r w:rsidR="0089160E">
        <w:t xml:space="preserve">n </w:t>
      </w:r>
      <w:r w:rsidR="00457719">
        <w:t xml:space="preserve">page 6 of </w:t>
      </w:r>
      <w:r w:rsidR="000A37C6">
        <w:t>a PDF file</w:t>
      </w:r>
      <w:r w:rsidR="00457719">
        <w:t xml:space="preserve"> available at </w:t>
      </w:r>
      <w:hyperlink r:id="rId21" w:history="1">
        <w:r w:rsidR="00457719">
          <w:rPr>
            <w:rStyle w:val="Hyperlink"/>
            <w:rFonts w:cstheme="minorHAnsi"/>
            <w:sz w:val="21"/>
            <w:szCs w:val="21"/>
          </w:rPr>
          <w:t>https://github.com/HidetakaOhnuki-NCI/RscEpi-seq/000_Workflow_page1-11.pdf</w:t>
        </w:r>
      </w:hyperlink>
      <w:r w:rsidR="00457719">
        <w:rPr>
          <w:rFonts w:cstheme="minorHAnsi"/>
          <w:sz w:val="21"/>
          <w:szCs w:val="21"/>
        </w:rPr>
        <w:t xml:space="preserve"> .</w:t>
      </w:r>
    </w:p>
    <w:p w14:paraId="4EF77E4F" w14:textId="49656B1D" w:rsidR="00746C95" w:rsidRDefault="00746C95" w:rsidP="00013F91">
      <w:pPr>
        <w:spacing w:after="0" w:line="480" w:lineRule="auto"/>
        <w:rPr>
          <w:ins w:id="68" w:author="Ohnuki, Hidetaka (NIH/NCI) [E]" w:date="2020-01-15T18:01:00Z"/>
          <w:rFonts w:cstheme="minorHAnsi"/>
          <w:sz w:val="21"/>
          <w:szCs w:val="21"/>
        </w:rPr>
      </w:pPr>
    </w:p>
    <w:p w14:paraId="52CB186B" w14:textId="05DB067A" w:rsidR="00457719" w:rsidRPr="00457719" w:rsidRDefault="00457719" w:rsidP="00013F91">
      <w:pPr>
        <w:spacing w:after="0" w:line="480" w:lineRule="auto"/>
        <w:rPr>
          <w:rFonts w:cstheme="minorHAnsi"/>
          <w:b/>
          <w:sz w:val="21"/>
          <w:szCs w:val="21"/>
          <w:u w:val="single"/>
        </w:rPr>
      </w:pPr>
      <w:r w:rsidRPr="00457719">
        <w:rPr>
          <w:rFonts w:cstheme="minorHAnsi"/>
          <w:b/>
          <w:sz w:val="21"/>
          <w:szCs w:val="21"/>
          <w:u w:val="single"/>
        </w:rPr>
        <w:t>Enhancer classification</w:t>
      </w:r>
    </w:p>
    <w:p w14:paraId="43F3B2C6" w14:textId="29926334" w:rsidR="00592B2A" w:rsidRDefault="00457719" w:rsidP="00592B2A">
      <w:pPr>
        <w:spacing w:after="0" w:line="480" w:lineRule="auto"/>
        <w:jc w:val="both"/>
        <w:rPr>
          <w:rFonts w:cstheme="minorHAnsi"/>
          <w:sz w:val="21"/>
          <w:szCs w:val="21"/>
        </w:rPr>
      </w:pPr>
      <w:r>
        <w:rPr>
          <w:rFonts w:cstheme="minorHAnsi"/>
          <w:sz w:val="21"/>
          <w:szCs w:val="21"/>
        </w:rPr>
        <w:t xml:space="preserve">Enhancers in the HACER datasets were classified based on relative ratios Log2(H3K27ac/H3K27me3). Putative signals of H3K27ac, H3K27me3, Med1 and 5hmC in enhancers were counted using BED tools with option “map”. The signal counts were normalized </w:t>
      </w:r>
      <w:r w:rsidR="0089160E">
        <w:rPr>
          <w:rFonts w:cstheme="minorHAnsi"/>
          <w:sz w:val="21"/>
          <w:szCs w:val="21"/>
        </w:rPr>
        <w:t>ba</w:t>
      </w:r>
      <w:r w:rsidR="0089160E">
        <w:rPr>
          <w:rFonts w:cstheme="minorHAnsi"/>
          <w:sz w:val="21"/>
          <w:szCs w:val="21"/>
        </w:rPr>
        <w:t>s</w:t>
      </w:r>
      <w:r w:rsidR="0089160E">
        <w:rPr>
          <w:rFonts w:cstheme="minorHAnsi"/>
          <w:sz w:val="21"/>
          <w:szCs w:val="21"/>
        </w:rPr>
        <w:t xml:space="preserve">ed </w:t>
      </w:r>
      <w:r>
        <w:rPr>
          <w:rFonts w:cstheme="minorHAnsi"/>
          <w:sz w:val="21"/>
          <w:szCs w:val="21"/>
        </w:rPr>
        <w:t xml:space="preserve">on </w:t>
      </w:r>
      <w:r w:rsidR="0089160E">
        <w:rPr>
          <w:rFonts w:cstheme="minorHAnsi"/>
          <w:sz w:val="21"/>
          <w:szCs w:val="21"/>
        </w:rPr>
        <w:t xml:space="preserve">the </w:t>
      </w:r>
      <w:r>
        <w:t xml:space="preserve">length of enhancers (per kilobase) and </w:t>
      </w:r>
      <w:r w:rsidR="0089160E">
        <w:t xml:space="preserve">the </w:t>
      </w:r>
      <w:r>
        <w:t xml:space="preserve">number of input signals (per million input). </w:t>
      </w:r>
      <w:r w:rsidR="00592B2A">
        <w:t xml:space="preserve">Enhancers were separated based on </w:t>
      </w:r>
      <w:r w:rsidR="00592B2A">
        <w:rPr>
          <w:rFonts w:cstheme="minorHAnsi"/>
          <w:sz w:val="21"/>
          <w:szCs w:val="21"/>
        </w:rPr>
        <w:t xml:space="preserve">Log2(H3K27ac/H3K27me3). Average signal counts were calculated in the classified enhancers. </w:t>
      </w:r>
      <w:r w:rsidR="00592B2A">
        <w:t xml:space="preserve">All codes used here are available at </w:t>
      </w:r>
      <w:r w:rsidR="00592B2A">
        <w:fldChar w:fldCharType="begin"/>
      </w:r>
      <w:r w:rsidR="00592B2A">
        <w:instrText>HYPERLINK "https://github.com/HidetakaOhnuki-NCI/RscEpi-seq/006_Figure3e-3h"</w:instrText>
      </w:r>
      <w:r w:rsidR="00592B2A">
        <w:fldChar w:fldCharType="separate"/>
      </w:r>
      <w:ins w:id="69" w:author="Ohnuki, Hidetaka (NIH/NCI) [E]" w:date="2020-01-15T18:12:00Z">
        <w:r w:rsidR="00592B2A">
          <w:rPr>
            <w:rStyle w:val="Hyperlink"/>
          </w:rPr>
          <w:t>https://github.com/HidetakaOhnuki-NCI/RscEpi-seq/006_Figure3e-3h</w:t>
        </w:r>
        <w:r w:rsidR="00592B2A">
          <w:fldChar w:fldCharType="end"/>
        </w:r>
        <w:r w:rsidR="00592B2A">
          <w:t>.</w:t>
        </w:r>
      </w:ins>
      <w:r w:rsidR="00592B2A">
        <w:t xml:space="preserve"> For the sake of clarity, work</w:t>
      </w:r>
      <w:r w:rsidR="0089160E">
        <w:t>f</w:t>
      </w:r>
      <w:r w:rsidR="00592B2A">
        <w:t xml:space="preserve">low and data flow of the Shell script </w:t>
      </w:r>
      <w:r w:rsidR="0089160E">
        <w:t>w</w:t>
      </w:r>
      <w:r w:rsidR="0089160E">
        <w:t>as</w:t>
      </w:r>
      <w:r w:rsidR="0089160E">
        <w:t xml:space="preserve"> </w:t>
      </w:r>
      <w:r w:rsidR="00592B2A">
        <w:t xml:space="preserve">shown </w:t>
      </w:r>
      <w:r w:rsidR="0089160E">
        <w:t>o</w:t>
      </w:r>
      <w:r w:rsidR="0089160E">
        <w:t xml:space="preserve">n </w:t>
      </w:r>
      <w:r w:rsidR="00592B2A">
        <w:t xml:space="preserve">page 7 of a PDF file available at </w:t>
      </w:r>
      <w:hyperlink r:id="rId22" w:history="1">
        <w:r w:rsidR="00592B2A">
          <w:rPr>
            <w:rStyle w:val="Hyperlink"/>
            <w:rFonts w:cstheme="minorHAnsi"/>
            <w:sz w:val="21"/>
            <w:szCs w:val="21"/>
          </w:rPr>
          <w:t>https://github.com/HidetakaOhnuki-NCI/RscEpi-seq/000_Workflow_page1-11.pdf</w:t>
        </w:r>
      </w:hyperlink>
      <w:r w:rsidR="00592B2A">
        <w:rPr>
          <w:rFonts w:cstheme="minorHAnsi"/>
          <w:sz w:val="21"/>
          <w:szCs w:val="21"/>
        </w:rPr>
        <w:t xml:space="preserve"> .</w:t>
      </w:r>
    </w:p>
    <w:p w14:paraId="3E9432F0" w14:textId="47EF945A" w:rsidR="00457719" w:rsidRDefault="00457719" w:rsidP="00013F91">
      <w:pPr>
        <w:spacing w:after="0" w:line="480" w:lineRule="auto"/>
        <w:rPr>
          <w:rFonts w:cstheme="minorHAnsi"/>
          <w:sz w:val="21"/>
          <w:szCs w:val="21"/>
        </w:rPr>
      </w:pPr>
    </w:p>
    <w:p w14:paraId="778C2E0C" w14:textId="284376FE" w:rsidR="00457719" w:rsidRPr="000D558F" w:rsidRDefault="000D558F" w:rsidP="00013F91">
      <w:pPr>
        <w:spacing w:after="0" w:line="480" w:lineRule="auto"/>
        <w:rPr>
          <w:rFonts w:cstheme="minorHAnsi"/>
          <w:b/>
          <w:sz w:val="21"/>
          <w:szCs w:val="21"/>
          <w:u w:val="single"/>
        </w:rPr>
      </w:pPr>
      <w:r w:rsidRPr="000D558F">
        <w:rPr>
          <w:rFonts w:cstheme="minorHAnsi"/>
          <w:b/>
          <w:sz w:val="21"/>
          <w:szCs w:val="21"/>
          <w:u w:val="single"/>
        </w:rPr>
        <w:t>Genes interacting with active enhancers</w:t>
      </w:r>
    </w:p>
    <w:p w14:paraId="7A878C42" w14:textId="1CFE0648" w:rsidR="00D5764E" w:rsidRDefault="000D558F" w:rsidP="00D5764E">
      <w:pPr>
        <w:spacing w:after="0" w:line="480" w:lineRule="auto"/>
        <w:jc w:val="both"/>
        <w:rPr>
          <w:rFonts w:cstheme="minorHAnsi"/>
          <w:sz w:val="21"/>
          <w:szCs w:val="21"/>
        </w:rPr>
      </w:pPr>
      <w:r>
        <w:rPr>
          <w:rFonts w:cstheme="minorHAnsi"/>
          <w:sz w:val="21"/>
          <w:szCs w:val="21"/>
        </w:rPr>
        <w:lastRenderedPageBreak/>
        <w:t xml:space="preserve">Active enhancers were determined based on </w:t>
      </w:r>
      <w:r w:rsidRPr="000D558F">
        <w:rPr>
          <w:rFonts w:cstheme="minorHAnsi"/>
          <w:sz w:val="21"/>
          <w:szCs w:val="21"/>
        </w:rPr>
        <w:t>relative ratios Log2(H3K27ac/H3K27me3)</w:t>
      </w:r>
      <w:r>
        <w:rPr>
          <w:rFonts w:cstheme="minorHAnsi"/>
          <w:sz w:val="21"/>
          <w:szCs w:val="21"/>
        </w:rPr>
        <w:t xml:space="preserve"> calculated using the putative signals, which have </w:t>
      </w:r>
      <w:r w:rsidR="0089160E">
        <w:rPr>
          <w:rFonts w:cstheme="minorHAnsi"/>
          <w:sz w:val="21"/>
          <w:szCs w:val="21"/>
        </w:rPr>
        <w:t xml:space="preserve">a </w:t>
      </w:r>
      <w:r>
        <w:rPr>
          <w:rFonts w:cstheme="minorHAnsi"/>
          <w:sz w:val="21"/>
          <w:szCs w:val="21"/>
        </w:rPr>
        <w:t xml:space="preserve">p-value </w:t>
      </w:r>
      <w:r w:rsidR="0089160E">
        <w:rPr>
          <w:rFonts w:cstheme="minorHAnsi"/>
          <w:sz w:val="21"/>
          <w:szCs w:val="21"/>
        </w:rPr>
        <w:t xml:space="preserve">of </w:t>
      </w:r>
      <w:r>
        <w:rPr>
          <w:rFonts w:cstheme="minorHAnsi"/>
          <w:sz w:val="21"/>
          <w:szCs w:val="21"/>
        </w:rPr>
        <w:t xml:space="preserve">less than 0.01. To compare the results of </w:t>
      </w:r>
      <w:proofErr w:type="spellStart"/>
      <w:r>
        <w:rPr>
          <w:rFonts w:cstheme="minorHAnsi"/>
          <w:sz w:val="21"/>
          <w:szCs w:val="21"/>
        </w:rPr>
        <w:t>RscEpi</w:t>
      </w:r>
      <w:proofErr w:type="spellEnd"/>
      <w:r>
        <w:rPr>
          <w:rFonts w:cstheme="minorHAnsi"/>
          <w:sz w:val="21"/>
          <w:szCs w:val="21"/>
        </w:rPr>
        <w:t xml:space="preserve">-seq with bulk </w:t>
      </w:r>
      <w:proofErr w:type="spellStart"/>
      <w:r>
        <w:rPr>
          <w:rFonts w:cstheme="minorHAnsi"/>
          <w:sz w:val="21"/>
          <w:szCs w:val="21"/>
        </w:rPr>
        <w:t>ChIP</w:t>
      </w:r>
      <w:proofErr w:type="spellEnd"/>
      <w:r>
        <w:rPr>
          <w:rFonts w:cstheme="minorHAnsi"/>
          <w:sz w:val="21"/>
          <w:szCs w:val="21"/>
        </w:rPr>
        <w:t xml:space="preserve">-seq, H3K27ac and H3K27me3 data sets of bulk </w:t>
      </w:r>
      <w:proofErr w:type="spellStart"/>
      <w:r>
        <w:rPr>
          <w:rFonts w:cstheme="minorHAnsi"/>
          <w:sz w:val="21"/>
          <w:szCs w:val="21"/>
        </w:rPr>
        <w:t>ChIP</w:t>
      </w:r>
      <w:proofErr w:type="spellEnd"/>
      <w:r>
        <w:rPr>
          <w:rFonts w:cstheme="minorHAnsi"/>
          <w:sz w:val="21"/>
          <w:szCs w:val="21"/>
        </w:rPr>
        <w:t>-seq were used (ENCODE, dataset ID: ENC</w:t>
      </w:r>
      <w:r w:rsidR="00262D0E">
        <w:rPr>
          <w:rFonts w:cstheme="minorHAnsi"/>
          <w:sz w:val="21"/>
          <w:szCs w:val="21"/>
        </w:rPr>
        <w:t xml:space="preserve">FF301TVL and ENCFF330YFF). Number of putative H3K27ac or H3K27me3 signals in enhancers </w:t>
      </w:r>
      <w:r w:rsidR="0089160E">
        <w:rPr>
          <w:rFonts w:cstheme="minorHAnsi"/>
          <w:sz w:val="21"/>
          <w:szCs w:val="21"/>
        </w:rPr>
        <w:t>w</w:t>
      </w:r>
      <w:r w:rsidR="0089160E">
        <w:rPr>
          <w:rFonts w:cstheme="minorHAnsi"/>
          <w:sz w:val="21"/>
          <w:szCs w:val="21"/>
        </w:rPr>
        <w:t>as</w:t>
      </w:r>
      <w:r w:rsidR="0089160E">
        <w:rPr>
          <w:rFonts w:cstheme="minorHAnsi"/>
          <w:sz w:val="21"/>
          <w:szCs w:val="21"/>
        </w:rPr>
        <w:t xml:space="preserve"> </w:t>
      </w:r>
      <w:r w:rsidR="00262D0E">
        <w:rPr>
          <w:rFonts w:cstheme="minorHAnsi"/>
          <w:sz w:val="21"/>
          <w:szCs w:val="21"/>
        </w:rPr>
        <w:t xml:space="preserve">counted by BED tools. The signal counts were normalized </w:t>
      </w:r>
      <w:r w:rsidR="0089160E">
        <w:rPr>
          <w:rFonts w:cstheme="minorHAnsi"/>
          <w:sz w:val="21"/>
          <w:szCs w:val="21"/>
        </w:rPr>
        <w:t>ba</w:t>
      </w:r>
      <w:r w:rsidR="0089160E">
        <w:rPr>
          <w:rFonts w:cstheme="minorHAnsi"/>
          <w:sz w:val="21"/>
          <w:szCs w:val="21"/>
        </w:rPr>
        <w:t>s</w:t>
      </w:r>
      <w:r w:rsidR="0089160E">
        <w:rPr>
          <w:rFonts w:cstheme="minorHAnsi"/>
          <w:sz w:val="21"/>
          <w:szCs w:val="21"/>
        </w:rPr>
        <w:t xml:space="preserve">ed </w:t>
      </w:r>
      <w:r w:rsidR="00262D0E">
        <w:rPr>
          <w:rFonts w:cstheme="minorHAnsi"/>
          <w:sz w:val="21"/>
          <w:szCs w:val="21"/>
        </w:rPr>
        <w:t xml:space="preserve">on </w:t>
      </w:r>
      <w:r w:rsidR="0089160E">
        <w:rPr>
          <w:rFonts w:cstheme="minorHAnsi"/>
          <w:sz w:val="21"/>
          <w:szCs w:val="21"/>
        </w:rPr>
        <w:t xml:space="preserve">the </w:t>
      </w:r>
      <w:r w:rsidR="00262D0E">
        <w:t xml:space="preserve">length of enhancers (per kilobase) and </w:t>
      </w:r>
      <w:r w:rsidR="0089160E">
        <w:t xml:space="preserve">the </w:t>
      </w:r>
      <w:r w:rsidR="00262D0E">
        <w:t xml:space="preserve">number of input signals (per million input). Relative ratio Log2(H3K27ac/H3K27me3) were calculated from the normalized signal counts, and enhancers having </w:t>
      </w:r>
      <w:r w:rsidR="0089160E">
        <w:t xml:space="preserve">a </w:t>
      </w:r>
      <w:r w:rsidR="00262D0E">
        <w:t xml:space="preserve">value greater than 0 were selected as putative active enhancers. The putative active enhancers were separated based on cell-type specificity defined by the HACER. A list of genes, which interact with the identified putative active enhancers were generated based on experimentally validated information in the HACER. </w:t>
      </w:r>
      <w:r w:rsidR="00D5764E">
        <w:t xml:space="preserve">The number of genes were counted </w:t>
      </w:r>
      <w:proofErr w:type="gramStart"/>
      <w:r w:rsidR="00D5764E">
        <w:t>and also</w:t>
      </w:r>
      <w:proofErr w:type="gramEnd"/>
      <w:r w:rsidR="00D5764E">
        <w:t xml:space="preserve"> overlapping genes between bulk </w:t>
      </w:r>
      <w:proofErr w:type="spellStart"/>
      <w:r w:rsidR="00D5764E">
        <w:t>ChIP</w:t>
      </w:r>
      <w:proofErr w:type="spellEnd"/>
      <w:r w:rsidR="00D5764E">
        <w:t xml:space="preserve">-seq and </w:t>
      </w:r>
      <w:proofErr w:type="spellStart"/>
      <w:r w:rsidR="00D5764E">
        <w:t>RscEpi</w:t>
      </w:r>
      <w:proofErr w:type="spellEnd"/>
      <w:r w:rsidR="00D5764E">
        <w:t xml:space="preserve">-seq were shown in Figure 4a and 4b. All codes used here are available at </w:t>
      </w:r>
      <w:hyperlink r:id="rId23" w:history="1">
        <w:r w:rsidR="00D5764E">
          <w:rPr>
            <w:rStyle w:val="Hyperlink"/>
          </w:rPr>
          <w:t>https://github.com/HidetakaOhnuki-NCI/RscEpi-seq/007_Figure4a-4b</w:t>
        </w:r>
      </w:hyperlink>
      <w:r w:rsidR="00D5764E">
        <w:t xml:space="preserve"> . </w:t>
      </w:r>
      <w:bookmarkStart w:id="70" w:name="_Hlk30005782"/>
      <w:r w:rsidR="00D5764E">
        <w:t>For the sake of clarity, work</w:t>
      </w:r>
      <w:r w:rsidR="0089160E">
        <w:t>f</w:t>
      </w:r>
      <w:r w:rsidR="00D5764E">
        <w:t xml:space="preserve">low and data flow of the Shell script </w:t>
      </w:r>
      <w:r w:rsidR="0089160E">
        <w:t>w</w:t>
      </w:r>
      <w:r w:rsidR="0089160E">
        <w:t>as</w:t>
      </w:r>
      <w:r w:rsidR="0089160E">
        <w:t xml:space="preserve"> </w:t>
      </w:r>
      <w:r w:rsidR="00D5764E">
        <w:t xml:space="preserve">shown </w:t>
      </w:r>
      <w:r w:rsidR="0089160E">
        <w:t>o</w:t>
      </w:r>
      <w:r w:rsidR="00D5764E">
        <w:t xml:space="preserve">n page 8 of a PDF file available at </w:t>
      </w:r>
      <w:hyperlink r:id="rId24" w:history="1">
        <w:r w:rsidR="00D5764E">
          <w:rPr>
            <w:rStyle w:val="Hyperlink"/>
            <w:rFonts w:cstheme="minorHAnsi"/>
            <w:sz w:val="21"/>
            <w:szCs w:val="21"/>
          </w:rPr>
          <w:t>https://github.com/HidetakaOhnuki-NCI/RscEpi-seq/000_Workflow_page1-11.pdf</w:t>
        </w:r>
      </w:hyperlink>
      <w:r w:rsidR="00D5764E">
        <w:rPr>
          <w:rFonts w:cstheme="minorHAnsi"/>
          <w:sz w:val="21"/>
          <w:szCs w:val="21"/>
        </w:rPr>
        <w:t xml:space="preserve"> .</w:t>
      </w:r>
    </w:p>
    <w:bookmarkEnd w:id="70"/>
    <w:p w14:paraId="3F38BA53" w14:textId="7354BC54" w:rsidR="000D558F" w:rsidRDefault="000D558F" w:rsidP="00013F91">
      <w:pPr>
        <w:spacing w:after="0" w:line="480" w:lineRule="auto"/>
        <w:rPr>
          <w:rFonts w:cstheme="minorHAnsi"/>
          <w:sz w:val="21"/>
          <w:szCs w:val="21"/>
        </w:rPr>
      </w:pPr>
    </w:p>
    <w:p w14:paraId="76FAEAF6" w14:textId="5F668582" w:rsidR="000D558F" w:rsidRPr="00D5764E" w:rsidRDefault="00D5764E" w:rsidP="00013F91">
      <w:pPr>
        <w:spacing w:after="0" w:line="480" w:lineRule="auto"/>
        <w:rPr>
          <w:rFonts w:cstheme="minorHAnsi"/>
          <w:b/>
          <w:sz w:val="21"/>
          <w:szCs w:val="21"/>
          <w:u w:val="single"/>
        </w:rPr>
      </w:pPr>
      <w:r w:rsidRPr="00D5764E">
        <w:rPr>
          <w:rFonts w:cstheme="minorHAnsi"/>
          <w:b/>
          <w:sz w:val="21"/>
          <w:szCs w:val="21"/>
          <w:u w:val="single"/>
        </w:rPr>
        <w:t>Pathway enrichment analysis</w:t>
      </w:r>
    </w:p>
    <w:p w14:paraId="273EEAE3" w14:textId="6DA9E228" w:rsidR="002F4D66" w:rsidRDefault="00D5764E" w:rsidP="002F4D66">
      <w:pPr>
        <w:spacing w:after="0" w:line="480" w:lineRule="auto"/>
        <w:jc w:val="both"/>
        <w:rPr>
          <w:rFonts w:cstheme="minorHAnsi"/>
          <w:sz w:val="21"/>
          <w:szCs w:val="21"/>
        </w:rPr>
      </w:pPr>
      <w:r>
        <w:rPr>
          <w:rFonts w:cstheme="minorHAnsi"/>
          <w:sz w:val="21"/>
          <w:szCs w:val="21"/>
        </w:rPr>
        <w:t>Functions of genes proximal to the putative active enhancers were analyzed by Pathway Enrichment Analysis</w:t>
      </w:r>
      <w:ins w:id="71" w:author="Ohnuki, Hidetaka (NIH/NCI) [E]" w:date="2020-01-16T13:13:00Z">
        <w:r w:rsidR="0089160E" w:rsidRPr="0089160E">
          <w:t xml:space="preserve"> </w:t>
        </w:r>
      </w:ins>
      <w:r w:rsidR="0089160E">
        <w:rPr>
          <w:rFonts w:cstheme="minorHAnsi"/>
          <w:sz w:val="21"/>
          <w:szCs w:val="21"/>
        </w:rPr>
        <w:fldChar w:fldCharType="begin"/>
      </w:r>
      <w:r w:rsidR="0089160E">
        <w:rPr>
          <w:rFonts w:cstheme="minorHAnsi"/>
          <w:sz w:val="21"/>
          <w:szCs w:val="21"/>
        </w:rPr>
        <w:instrText xml:space="preserve"> ADDIN EN.CITE &lt;EndNote&gt;&lt;Cite&gt;&lt;Author&gt;Kramer&lt;/Author&gt;&lt;Year&gt;2014&lt;/Year&gt;&lt;RecNum&gt;45&lt;/RecNum&gt;&lt;DisplayText&gt;&lt;style face="superscript"&gt;29&lt;/style&gt;&lt;/DisplayText&gt;&lt;record&gt;&lt;rec-number&gt;45&lt;/rec-number&gt;&lt;foreign-keys&gt;&lt;key app="EN" db-id="p0rwf0wwa2x5dqef9xlxp2ro2vw5swtws2xv" timestamp="1577397143"&gt;45&lt;/key&gt;&lt;/foreign-keys&gt;&lt;ref-type name="Journal Article"&gt;17&lt;/ref-type&gt;&lt;contributors&gt;&lt;authors&gt;&lt;author&gt;Kramer, A.&lt;/author&gt;&lt;author&gt;Green, J.&lt;/author&gt;&lt;author&gt;Pollard, J., Jr.&lt;/author&gt;&lt;author&gt;Tugendreich, S.&lt;/author&gt;&lt;/authors&gt;&lt;/contributors&gt;&lt;auth-address&gt;Ingenuity Systems, 1700 Seaport Boulevard, Redwood City, CA and Translational and Experimental Medicine-Bioinformatics, Sanofi-Aventis, 270 Albany Street, Cambridge, MA, USA.&lt;/auth-address&gt;&lt;titles&gt;&lt;title&gt;Causal analysis approaches in Ingenuity Pathway Analysis&lt;/title&gt;&lt;secondary-title&gt;Bioinformatics&lt;/secondary-title&gt;&lt;/titles&gt;&lt;periodical&gt;&lt;full-title&gt;Bioinformatics&lt;/full-title&gt;&lt;/periodical&gt;&lt;pages&gt;523-30&lt;/pages&gt;&lt;volume&gt;30&lt;/volume&gt;&lt;number&gt;4&lt;/number&gt;&lt;edition&gt;2013/12/18&lt;/edition&gt;&lt;keywords&gt;&lt;keyword&gt;*Algorithms&lt;/keyword&gt;&lt;keyword&gt;Breast Neoplasms/genetics&lt;/keyword&gt;&lt;keyword&gt;Causality&lt;/keyword&gt;&lt;keyword&gt;*Computational Biology&lt;/keyword&gt;&lt;keyword&gt;Female&lt;/keyword&gt;&lt;keyword&gt;Gene Expression Profiling/methods&lt;/keyword&gt;&lt;keyword&gt;*Gene Regulatory Networks&lt;/keyword&gt;&lt;keyword&gt;Human Umbilical Vein Endothelial Cells/metabolism&lt;/keyword&gt;&lt;keyword&gt;Humans&lt;/keyword&gt;&lt;keyword&gt;Knowledge Bases&lt;/keyword&gt;&lt;keyword&gt;MCF-7 Cells&lt;/keyword&gt;&lt;/keywords&gt;&lt;dates&gt;&lt;year&gt;2014&lt;/year&gt;&lt;pub-dates&gt;&lt;date&gt;Feb 15&lt;/date&gt;&lt;/pub-dates&gt;&lt;/dates&gt;&lt;isbn&gt;1367-4811 (Electronic)&amp;#xD;1367-4803 (Linking)&lt;/isbn&gt;&lt;accession-num&gt;24336805&lt;/accession-num&gt;&lt;urls&gt;&lt;related-urls&gt;&lt;url&gt;https://www.ncbi.nlm.nih.gov/pubmed/24336805&lt;/url&gt;&lt;/related-urls&gt;&lt;/urls&gt;&lt;custom2&gt;PMC3928520&lt;/custom2&gt;&lt;electronic-resource-num&gt;10.1093/bioinformatics/btt703&lt;/electronic-resource-num&gt;&lt;/record&gt;&lt;/Cite&gt;&lt;/EndNote&gt;</w:instrText>
      </w:r>
      <w:r w:rsidR="0089160E">
        <w:rPr>
          <w:rFonts w:cstheme="minorHAnsi"/>
          <w:sz w:val="21"/>
          <w:szCs w:val="21"/>
        </w:rPr>
        <w:fldChar w:fldCharType="separate"/>
      </w:r>
      <w:r w:rsidR="0089160E" w:rsidRPr="0089160E">
        <w:rPr>
          <w:rFonts w:cstheme="minorHAnsi"/>
          <w:noProof/>
          <w:sz w:val="21"/>
          <w:szCs w:val="21"/>
          <w:vertAlign w:val="superscript"/>
        </w:rPr>
        <w:t>29</w:t>
      </w:r>
      <w:r w:rsidR="0089160E">
        <w:rPr>
          <w:rFonts w:cstheme="minorHAnsi"/>
          <w:sz w:val="21"/>
          <w:szCs w:val="21"/>
        </w:rPr>
        <w:fldChar w:fldCharType="end"/>
      </w:r>
      <w:r>
        <w:rPr>
          <w:rFonts w:cstheme="minorHAnsi"/>
          <w:sz w:val="21"/>
          <w:szCs w:val="21"/>
        </w:rPr>
        <w:t xml:space="preserve">. </w:t>
      </w:r>
      <w:r w:rsidR="00BD60AF">
        <w:rPr>
          <w:rFonts w:cstheme="minorHAnsi"/>
          <w:sz w:val="21"/>
          <w:szCs w:val="21"/>
        </w:rPr>
        <w:t xml:space="preserve">A BED file </w:t>
      </w:r>
      <w:r w:rsidR="0089160E">
        <w:rPr>
          <w:rFonts w:cstheme="minorHAnsi"/>
          <w:sz w:val="21"/>
          <w:szCs w:val="21"/>
        </w:rPr>
        <w:t>w</w:t>
      </w:r>
      <w:r w:rsidR="0089160E">
        <w:rPr>
          <w:rFonts w:cstheme="minorHAnsi"/>
          <w:sz w:val="21"/>
          <w:szCs w:val="21"/>
        </w:rPr>
        <w:t>as</w:t>
      </w:r>
      <w:r w:rsidR="0089160E">
        <w:rPr>
          <w:rFonts w:cstheme="minorHAnsi"/>
          <w:sz w:val="21"/>
          <w:szCs w:val="21"/>
        </w:rPr>
        <w:t xml:space="preserve"> </w:t>
      </w:r>
      <w:r w:rsidR="00BD60AF">
        <w:rPr>
          <w:rFonts w:cstheme="minorHAnsi"/>
          <w:sz w:val="21"/>
          <w:szCs w:val="21"/>
        </w:rPr>
        <w:t>generated by combining BED files of enhancers (HACER) and promoters (</w:t>
      </w:r>
      <w:r w:rsidR="00BD60AF" w:rsidRPr="00BD60AF">
        <w:rPr>
          <w:rFonts w:cstheme="minorHAnsi"/>
          <w:sz w:val="21"/>
          <w:szCs w:val="21"/>
        </w:rPr>
        <w:t>Eukaryotic Promoter Database 16 of Swiss Institute of Bioinformatics</w:t>
      </w:r>
      <w:r w:rsidR="00BD60AF">
        <w:rPr>
          <w:rFonts w:cstheme="minorHAnsi"/>
          <w:sz w:val="21"/>
          <w:szCs w:val="21"/>
        </w:rPr>
        <w:t xml:space="preserve">). H3K27ac and H3K27me3 signals from </w:t>
      </w:r>
      <w:proofErr w:type="spellStart"/>
      <w:r w:rsidR="00BD60AF">
        <w:rPr>
          <w:rFonts w:cstheme="minorHAnsi"/>
          <w:sz w:val="21"/>
          <w:szCs w:val="21"/>
        </w:rPr>
        <w:t>RscEpi</w:t>
      </w:r>
      <w:proofErr w:type="spellEnd"/>
      <w:r w:rsidR="00BD60AF">
        <w:rPr>
          <w:rFonts w:cstheme="minorHAnsi"/>
          <w:sz w:val="21"/>
          <w:szCs w:val="21"/>
        </w:rPr>
        <w:t xml:space="preserve">-seq and bulk </w:t>
      </w:r>
      <w:proofErr w:type="spellStart"/>
      <w:r w:rsidR="00BD60AF">
        <w:rPr>
          <w:rFonts w:cstheme="minorHAnsi"/>
          <w:sz w:val="21"/>
          <w:szCs w:val="21"/>
        </w:rPr>
        <w:t>ChIP</w:t>
      </w:r>
      <w:proofErr w:type="spellEnd"/>
      <w:r w:rsidR="00BD60AF">
        <w:rPr>
          <w:rFonts w:cstheme="minorHAnsi"/>
          <w:sz w:val="21"/>
          <w:szCs w:val="21"/>
        </w:rPr>
        <w:t>-seq (ENCFF301TVL and ENCFF330YFF) in enhancers and prom</w:t>
      </w:r>
      <w:r w:rsidR="0089160E">
        <w:rPr>
          <w:rFonts w:cstheme="minorHAnsi"/>
          <w:sz w:val="21"/>
          <w:szCs w:val="21"/>
        </w:rPr>
        <w:t>o</w:t>
      </w:r>
      <w:r w:rsidR="00BD60AF">
        <w:rPr>
          <w:rFonts w:cstheme="minorHAnsi"/>
          <w:sz w:val="21"/>
          <w:szCs w:val="21"/>
        </w:rPr>
        <w:t xml:space="preserve">ters were counted by BED tools. The signal counts ware normalized </w:t>
      </w:r>
      <w:r w:rsidR="0089160E">
        <w:rPr>
          <w:rFonts w:cstheme="minorHAnsi"/>
          <w:sz w:val="21"/>
          <w:szCs w:val="21"/>
        </w:rPr>
        <w:t>ba</w:t>
      </w:r>
      <w:r w:rsidR="0089160E">
        <w:rPr>
          <w:rFonts w:cstheme="minorHAnsi"/>
          <w:sz w:val="21"/>
          <w:szCs w:val="21"/>
        </w:rPr>
        <w:t>s</w:t>
      </w:r>
      <w:r w:rsidR="0089160E">
        <w:rPr>
          <w:rFonts w:cstheme="minorHAnsi"/>
          <w:sz w:val="21"/>
          <w:szCs w:val="21"/>
        </w:rPr>
        <w:t xml:space="preserve">ed </w:t>
      </w:r>
      <w:r w:rsidR="00BD60AF">
        <w:rPr>
          <w:rFonts w:cstheme="minorHAnsi"/>
          <w:sz w:val="21"/>
          <w:szCs w:val="21"/>
        </w:rPr>
        <w:t xml:space="preserve">on </w:t>
      </w:r>
      <w:r w:rsidR="00BD60AF">
        <w:t xml:space="preserve">length of enhancers (per kilobase) and </w:t>
      </w:r>
      <w:proofErr w:type="gramStart"/>
      <w:r w:rsidR="0089160E">
        <w:t xml:space="preserve">a </w:t>
      </w:r>
      <w:r w:rsidR="00BD60AF">
        <w:t>number of</w:t>
      </w:r>
      <w:proofErr w:type="gramEnd"/>
      <w:r w:rsidR="00BD60AF">
        <w:t xml:space="preserve"> input signals (per million input). Relative ratio Log2(H3K27ac/H3K27me3) were calculated from the normalized signal counts</w:t>
      </w:r>
      <w:r w:rsidR="00BD60AF">
        <w:rPr>
          <w:rFonts w:cstheme="minorHAnsi"/>
          <w:sz w:val="21"/>
          <w:szCs w:val="21"/>
        </w:rPr>
        <w:t xml:space="preserve">. </w:t>
      </w:r>
      <w:r>
        <w:rPr>
          <w:rFonts w:cstheme="minorHAnsi"/>
          <w:sz w:val="21"/>
          <w:szCs w:val="21"/>
        </w:rPr>
        <w:t>A list of genes</w:t>
      </w:r>
      <w:r w:rsidR="00BD60AF">
        <w:rPr>
          <w:rFonts w:cstheme="minorHAnsi"/>
          <w:sz w:val="21"/>
          <w:szCs w:val="21"/>
        </w:rPr>
        <w:t xml:space="preserve"> </w:t>
      </w:r>
      <w:r w:rsidR="0089160E">
        <w:rPr>
          <w:rFonts w:cstheme="minorHAnsi"/>
          <w:sz w:val="21"/>
          <w:szCs w:val="21"/>
        </w:rPr>
        <w:t>w</w:t>
      </w:r>
      <w:r w:rsidR="0089160E">
        <w:rPr>
          <w:rFonts w:cstheme="minorHAnsi"/>
          <w:sz w:val="21"/>
          <w:szCs w:val="21"/>
        </w:rPr>
        <w:t>as</w:t>
      </w:r>
      <w:r w:rsidR="0089160E">
        <w:rPr>
          <w:rFonts w:cstheme="minorHAnsi"/>
          <w:sz w:val="21"/>
          <w:szCs w:val="21"/>
        </w:rPr>
        <w:t xml:space="preserve"> </w:t>
      </w:r>
      <w:r w:rsidR="00BD60AF">
        <w:rPr>
          <w:rFonts w:cstheme="minorHAnsi"/>
          <w:sz w:val="21"/>
          <w:szCs w:val="21"/>
        </w:rPr>
        <w:t xml:space="preserve">generated form HACER and the promoter datasets. </w:t>
      </w:r>
      <w:r w:rsidR="0089160E">
        <w:rPr>
          <w:rFonts w:cstheme="minorHAnsi"/>
          <w:sz w:val="21"/>
          <w:szCs w:val="21"/>
        </w:rPr>
        <w:t>An e</w:t>
      </w:r>
      <w:r w:rsidR="0089160E">
        <w:rPr>
          <w:rFonts w:cstheme="minorHAnsi"/>
          <w:sz w:val="21"/>
          <w:szCs w:val="21"/>
        </w:rPr>
        <w:t xml:space="preserve">pigenetic </w:t>
      </w:r>
      <w:r w:rsidR="00BD60AF">
        <w:rPr>
          <w:rFonts w:cstheme="minorHAnsi"/>
          <w:sz w:val="21"/>
          <w:szCs w:val="21"/>
        </w:rPr>
        <w:t xml:space="preserve">score of a gene </w:t>
      </w:r>
      <w:r w:rsidR="0089160E">
        <w:rPr>
          <w:rFonts w:cstheme="minorHAnsi"/>
          <w:sz w:val="21"/>
          <w:szCs w:val="21"/>
        </w:rPr>
        <w:t>w</w:t>
      </w:r>
      <w:r w:rsidR="0089160E">
        <w:rPr>
          <w:rFonts w:cstheme="minorHAnsi"/>
          <w:sz w:val="21"/>
          <w:szCs w:val="21"/>
        </w:rPr>
        <w:t>as</w:t>
      </w:r>
      <w:r w:rsidR="0089160E">
        <w:rPr>
          <w:rFonts w:cstheme="minorHAnsi"/>
          <w:sz w:val="21"/>
          <w:szCs w:val="21"/>
        </w:rPr>
        <w:t xml:space="preserve"> </w:t>
      </w:r>
      <w:r w:rsidR="00BD60AF">
        <w:rPr>
          <w:rFonts w:cstheme="minorHAnsi"/>
          <w:sz w:val="21"/>
          <w:szCs w:val="21"/>
        </w:rPr>
        <w:t xml:space="preserve">calculated by </w:t>
      </w:r>
      <w:r w:rsidR="00231B34">
        <w:rPr>
          <w:rFonts w:cstheme="minorHAnsi"/>
          <w:sz w:val="21"/>
          <w:szCs w:val="21"/>
        </w:rPr>
        <w:t xml:space="preserve">totalizing epigenetic scores of proximal enhancers and promoters. The epigenetic scores of genes were used as input data for Ingenuity Pathway Analysis (Qiagen). For RNA-seq data from bulk K562 and </w:t>
      </w:r>
      <w:r w:rsidR="00231B34">
        <w:rPr>
          <w:rFonts w:cstheme="minorHAnsi"/>
          <w:sz w:val="21"/>
          <w:szCs w:val="21"/>
        </w:rPr>
        <w:lastRenderedPageBreak/>
        <w:t>H1 cells, datasets were downloaded from Cancer Cell Line Encyclopedia (Broad Institute) and ENCODE (dataset ID:</w:t>
      </w:r>
      <w:r w:rsidR="00231B34" w:rsidRPr="00231B34">
        <w:rPr>
          <w:rFonts w:cstheme="minorHAnsi"/>
          <w:sz w:val="21"/>
          <w:szCs w:val="21"/>
        </w:rPr>
        <w:t xml:space="preserve"> ENCFF093NEQ</w:t>
      </w:r>
      <w:r w:rsidR="00231B34">
        <w:rPr>
          <w:rFonts w:cstheme="minorHAnsi"/>
          <w:sz w:val="21"/>
          <w:szCs w:val="21"/>
        </w:rPr>
        <w:t xml:space="preserve">). Read per kilobase per million (RPKM) </w:t>
      </w:r>
      <w:r w:rsidR="0089160E">
        <w:rPr>
          <w:rFonts w:cstheme="minorHAnsi"/>
          <w:sz w:val="21"/>
          <w:szCs w:val="21"/>
        </w:rPr>
        <w:t>w</w:t>
      </w:r>
      <w:r w:rsidR="0089160E">
        <w:rPr>
          <w:rFonts w:cstheme="minorHAnsi"/>
          <w:sz w:val="21"/>
          <w:szCs w:val="21"/>
        </w:rPr>
        <w:t>as</w:t>
      </w:r>
      <w:r w:rsidR="0089160E">
        <w:rPr>
          <w:rFonts w:cstheme="minorHAnsi"/>
          <w:sz w:val="21"/>
          <w:szCs w:val="21"/>
        </w:rPr>
        <w:t xml:space="preserve"> </w:t>
      </w:r>
      <w:r w:rsidR="00231B34">
        <w:rPr>
          <w:rFonts w:cstheme="minorHAnsi"/>
          <w:sz w:val="21"/>
          <w:szCs w:val="21"/>
        </w:rPr>
        <w:t>converted to Log2</w:t>
      </w:r>
      <w:r w:rsidR="002F4D66">
        <w:rPr>
          <w:rFonts w:cstheme="minorHAnsi"/>
          <w:sz w:val="21"/>
          <w:szCs w:val="21"/>
        </w:rPr>
        <w:t xml:space="preserve">, and </w:t>
      </w:r>
      <w:r w:rsidR="0089160E">
        <w:rPr>
          <w:rFonts w:cstheme="minorHAnsi"/>
          <w:sz w:val="21"/>
          <w:szCs w:val="21"/>
        </w:rPr>
        <w:t xml:space="preserve">the </w:t>
      </w:r>
      <w:r w:rsidR="002F4D66">
        <w:rPr>
          <w:rFonts w:cstheme="minorHAnsi"/>
          <w:sz w:val="21"/>
          <w:szCs w:val="21"/>
        </w:rPr>
        <w:t xml:space="preserve">difference between K562 and H1 cells were calculated. The difference </w:t>
      </w:r>
      <w:r w:rsidR="0089160E">
        <w:rPr>
          <w:rFonts w:cstheme="minorHAnsi"/>
          <w:sz w:val="21"/>
          <w:szCs w:val="21"/>
        </w:rPr>
        <w:t>w</w:t>
      </w:r>
      <w:r w:rsidR="0089160E">
        <w:rPr>
          <w:rFonts w:cstheme="minorHAnsi"/>
          <w:sz w:val="21"/>
          <w:szCs w:val="21"/>
        </w:rPr>
        <w:t>as</w:t>
      </w:r>
      <w:r w:rsidR="0089160E">
        <w:rPr>
          <w:rFonts w:cstheme="minorHAnsi"/>
          <w:sz w:val="21"/>
          <w:szCs w:val="21"/>
        </w:rPr>
        <w:t xml:space="preserve"> </w:t>
      </w:r>
      <w:r w:rsidR="002F4D66">
        <w:rPr>
          <w:rFonts w:cstheme="minorHAnsi"/>
          <w:sz w:val="21"/>
          <w:szCs w:val="21"/>
        </w:rPr>
        <w:t xml:space="preserve">converted into </w:t>
      </w:r>
      <w:r w:rsidR="0089160E">
        <w:rPr>
          <w:rFonts w:cstheme="minorHAnsi"/>
          <w:sz w:val="21"/>
          <w:szCs w:val="21"/>
        </w:rPr>
        <w:t xml:space="preserve">a </w:t>
      </w:r>
      <w:r w:rsidR="002F4D66">
        <w:rPr>
          <w:rFonts w:cstheme="minorHAnsi"/>
          <w:sz w:val="21"/>
          <w:szCs w:val="21"/>
        </w:rPr>
        <w:t>r</w:t>
      </w:r>
      <w:r w:rsidR="00231B34">
        <w:rPr>
          <w:rFonts w:cstheme="minorHAnsi"/>
          <w:sz w:val="21"/>
          <w:szCs w:val="21"/>
        </w:rPr>
        <w:t>anking metric</w:t>
      </w:r>
      <w:r w:rsidR="002F4D66">
        <w:rPr>
          <w:rFonts w:cstheme="minorHAnsi"/>
          <w:sz w:val="21"/>
          <w:szCs w:val="21"/>
        </w:rPr>
        <w:t xml:space="preserve">, and the data were converted into a text file. The text file was used as input data for Ingenuity Pathway Analysis. The top 5,000 transcripts in K562 and H1 cells were used in the Pathway Enrichment Analysis. </w:t>
      </w:r>
      <w:r w:rsidR="00231B34">
        <w:rPr>
          <w:rFonts w:cstheme="minorHAnsi"/>
          <w:sz w:val="21"/>
          <w:szCs w:val="21"/>
        </w:rPr>
        <w:t xml:space="preserve"> </w:t>
      </w:r>
      <w:r w:rsidR="002F4D66">
        <w:t xml:space="preserve">All codes used here are available at </w:t>
      </w:r>
      <w:hyperlink r:id="rId25" w:history="1">
        <w:r w:rsidR="002F4D66">
          <w:rPr>
            <w:rStyle w:val="Hyperlink"/>
          </w:rPr>
          <w:t>https://github.com/HidetakaOhnuki-NCI/RscEpi-seq/008_Figure4d</w:t>
        </w:r>
      </w:hyperlink>
      <w:r w:rsidR="002F4D66">
        <w:t>. For the sake of clarity, work</w:t>
      </w:r>
      <w:r w:rsidR="0089160E">
        <w:t>f</w:t>
      </w:r>
      <w:r w:rsidR="002F4D66">
        <w:t xml:space="preserve">low and data flow of the Shell script </w:t>
      </w:r>
      <w:r w:rsidR="0089160E">
        <w:t>w</w:t>
      </w:r>
      <w:r w:rsidR="0089160E">
        <w:t>as</w:t>
      </w:r>
      <w:r w:rsidR="0089160E">
        <w:t xml:space="preserve"> </w:t>
      </w:r>
      <w:r w:rsidR="002F4D66">
        <w:t xml:space="preserve">shown </w:t>
      </w:r>
      <w:r w:rsidR="0089160E">
        <w:t>o</w:t>
      </w:r>
      <w:r w:rsidR="0089160E">
        <w:t xml:space="preserve">n </w:t>
      </w:r>
      <w:r w:rsidR="002F4D66">
        <w:t xml:space="preserve">page 9 of a PDF file available at </w:t>
      </w:r>
      <w:hyperlink r:id="rId26" w:history="1">
        <w:r w:rsidR="002F4D66">
          <w:rPr>
            <w:rStyle w:val="Hyperlink"/>
            <w:rFonts w:cstheme="minorHAnsi"/>
            <w:sz w:val="21"/>
            <w:szCs w:val="21"/>
          </w:rPr>
          <w:t>https://github.com/HidetakaOhnuki-NCI/RscEpi-seq/000_Workflow_page1-11.pdf</w:t>
        </w:r>
      </w:hyperlink>
      <w:r w:rsidR="002F4D66">
        <w:rPr>
          <w:rFonts w:cstheme="minorHAnsi"/>
          <w:sz w:val="21"/>
          <w:szCs w:val="21"/>
        </w:rPr>
        <w:t xml:space="preserve"> .</w:t>
      </w:r>
    </w:p>
    <w:p w14:paraId="7B1CBE0A" w14:textId="60F744A4" w:rsidR="00D5764E" w:rsidRDefault="00D5764E" w:rsidP="00013F91">
      <w:pPr>
        <w:spacing w:after="0" w:line="480" w:lineRule="auto"/>
        <w:rPr>
          <w:rFonts w:cstheme="minorHAnsi"/>
          <w:sz w:val="21"/>
          <w:szCs w:val="21"/>
        </w:rPr>
      </w:pPr>
    </w:p>
    <w:p w14:paraId="0EBE1188" w14:textId="30CCC59A" w:rsidR="00D5764E" w:rsidRPr="005B2142" w:rsidRDefault="005B2142" w:rsidP="00013F91">
      <w:pPr>
        <w:spacing w:after="0" w:line="480" w:lineRule="auto"/>
        <w:rPr>
          <w:rFonts w:cstheme="minorHAnsi"/>
          <w:b/>
          <w:sz w:val="21"/>
          <w:szCs w:val="21"/>
          <w:u w:val="single"/>
        </w:rPr>
      </w:pPr>
      <w:r w:rsidRPr="005B2142">
        <w:rPr>
          <w:rFonts w:cstheme="minorHAnsi"/>
          <w:b/>
          <w:sz w:val="21"/>
          <w:szCs w:val="21"/>
          <w:u w:val="single"/>
        </w:rPr>
        <w:t>t-Stochastic Neighbor Embedding</w:t>
      </w:r>
      <w:r>
        <w:rPr>
          <w:rFonts w:cstheme="minorHAnsi"/>
          <w:b/>
          <w:sz w:val="21"/>
          <w:szCs w:val="21"/>
          <w:u w:val="single"/>
        </w:rPr>
        <w:t xml:space="preserve"> (t-SNE)</w:t>
      </w:r>
    </w:p>
    <w:p w14:paraId="67E4F058" w14:textId="25006795" w:rsidR="003D2A73" w:rsidRDefault="005B2142" w:rsidP="003D2A73">
      <w:pPr>
        <w:spacing w:after="0" w:line="480" w:lineRule="auto"/>
        <w:jc w:val="both"/>
        <w:rPr>
          <w:rFonts w:cstheme="minorHAnsi"/>
          <w:sz w:val="21"/>
          <w:szCs w:val="21"/>
        </w:rPr>
      </w:pPr>
      <w:r>
        <w:rPr>
          <w:rFonts w:cstheme="minorHAnsi"/>
          <w:sz w:val="21"/>
          <w:szCs w:val="21"/>
        </w:rPr>
        <w:t xml:space="preserve">t-SNE plot was generated from </w:t>
      </w:r>
      <w:r w:rsidR="0089160E">
        <w:rPr>
          <w:rFonts w:cstheme="minorHAnsi"/>
          <w:sz w:val="21"/>
          <w:szCs w:val="21"/>
        </w:rPr>
        <w:t xml:space="preserve">the </w:t>
      </w:r>
      <w:r>
        <w:rPr>
          <w:rFonts w:cstheme="minorHAnsi"/>
          <w:sz w:val="21"/>
          <w:szCs w:val="21"/>
        </w:rPr>
        <w:t xml:space="preserve">epigenetic status of enhancers and promoters. </w:t>
      </w:r>
      <w:r w:rsidR="003D2A73">
        <w:rPr>
          <w:rFonts w:cstheme="minorHAnsi"/>
          <w:sz w:val="21"/>
          <w:szCs w:val="21"/>
        </w:rPr>
        <w:t xml:space="preserve">Bulk </w:t>
      </w:r>
      <w:proofErr w:type="spellStart"/>
      <w:r w:rsidR="003D2A73">
        <w:rPr>
          <w:rFonts w:cstheme="minorHAnsi"/>
          <w:sz w:val="21"/>
          <w:szCs w:val="21"/>
        </w:rPr>
        <w:t>ChIP</w:t>
      </w:r>
      <w:proofErr w:type="spellEnd"/>
      <w:r w:rsidR="003D2A73">
        <w:rPr>
          <w:rFonts w:cstheme="minorHAnsi"/>
          <w:sz w:val="21"/>
          <w:szCs w:val="21"/>
        </w:rPr>
        <w:t xml:space="preserve">-seq data of H3K27ac and H3K27me3 were downloaded from ENCODE (258 datasets, the list is shown in Table S4). Signals of the bulk </w:t>
      </w:r>
      <w:proofErr w:type="spellStart"/>
      <w:r w:rsidR="003D2A73">
        <w:rPr>
          <w:rFonts w:cstheme="minorHAnsi"/>
          <w:sz w:val="21"/>
          <w:szCs w:val="21"/>
        </w:rPr>
        <w:t>ChIP</w:t>
      </w:r>
      <w:proofErr w:type="spellEnd"/>
      <w:r w:rsidR="003D2A73">
        <w:rPr>
          <w:rFonts w:cstheme="minorHAnsi"/>
          <w:sz w:val="21"/>
          <w:szCs w:val="21"/>
        </w:rPr>
        <w:t>-seq in enhancers (HACER) and promoters (</w:t>
      </w:r>
      <w:r w:rsidR="003D2A73" w:rsidRPr="003D2A73">
        <w:rPr>
          <w:rFonts w:cstheme="minorHAnsi"/>
          <w:sz w:val="21"/>
          <w:szCs w:val="21"/>
        </w:rPr>
        <w:t>Eukaryotic Promoter Database 16 of Swiss Institute of Bioinformatics</w:t>
      </w:r>
      <w:r w:rsidR="003D2A73">
        <w:rPr>
          <w:rFonts w:cstheme="minorHAnsi"/>
          <w:sz w:val="21"/>
          <w:szCs w:val="21"/>
        </w:rPr>
        <w:t>) were co</w:t>
      </w:r>
      <w:r w:rsidR="0089160E">
        <w:rPr>
          <w:rFonts w:cstheme="minorHAnsi"/>
          <w:sz w:val="21"/>
          <w:szCs w:val="21"/>
        </w:rPr>
        <w:t>u</w:t>
      </w:r>
      <w:r w:rsidR="003D2A73">
        <w:rPr>
          <w:rFonts w:cstheme="minorHAnsi"/>
          <w:sz w:val="21"/>
          <w:szCs w:val="21"/>
        </w:rPr>
        <w:t xml:space="preserve">nted by BED tools. Also, putative signals of each single cell were counted by the BED tools. The counts were normalized based on </w:t>
      </w:r>
      <w:r w:rsidR="0089160E">
        <w:rPr>
          <w:rFonts w:cstheme="minorHAnsi"/>
          <w:sz w:val="21"/>
          <w:szCs w:val="21"/>
        </w:rPr>
        <w:t xml:space="preserve">the </w:t>
      </w:r>
      <w:r w:rsidR="003D2A73">
        <w:rPr>
          <w:rFonts w:cstheme="minorHAnsi"/>
          <w:sz w:val="21"/>
          <w:szCs w:val="21"/>
        </w:rPr>
        <w:t xml:space="preserve">length of enhancers or promoters (per kilobase) and </w:t>
      </w:r>
      <w:r w:rsidR="0089160E">
        <w:rPr>
          <w:rFonts w:cstheme="minorHAnsi"/>
          <w:sz w:val="21"/>
          <w:szCs w:val="21"/>
        </w:rPr>
        <w:t xml:space="preserve">the </w:t>
      </w:r>
      <w:r w:rsidR="003D2A73">
        <w:rPr>
          <w:rFonts w:cstheme="minorHAnsi"/>
          <w:sz w:val="21"/>
          <w:szCs w:val="21"/>
        </w:rPr>
        <w:t xml:space="preserve">number of inputs (per million inputs). Relative ratios Log2(H3K27ac/H3K27me3) were calculated from the normalized signal counts. The Log2(H3K27ac/H3K27me3) values of enhancers and promoters were used as input data for software </w:t>
      </w:r>
      <w:proofErr w:type="spellStart"/>
      <w:r w:rsidR="003D2A73">
        <w:rPr>
          <w:rFonts w:cstheme="minorHAnsi"/>
          <w:sz w:val="21"/>
          <w:szCs w:val="21"/>
        </w:rPr>
        <w:t>SeqGeq</w:t>
      </w:r>
      <w:proofErr w:type="spellEnd"/>
      <w:r w:rsidR="003D2A73">
        <w:rPr>
          <w:rFonts w:cstheme="minorHAnsi"/>
          <w:sz w:val="21"/>
          <w:szCs w:val="21"/>
        </w:rPr>
        <w:t xml:space="preserve"> (</w:t>
      </w:r>
      <w:proofErr w:type="spellStart"/>
      <w:r w:rsidR="003D2A73">
        <w:rPr>
          <w:rFonts w:cstheme="minorHAnsi"/>
          <w:sz w:val="21"/>
          <w:szCs w:val="21"/>
        </w:rPr>
        <w:t>FlowJo</w:t>
      </w:r>
      <w:proofErr w:type="spellEnd"/>
      <w:r w:rsidR="003D2A73">
        <w:rPr>
          <w:rFonts w:cstheme="minorHAnsi"/>
          <w:sz w:val="21"/>
          <w:szCs w:val="21"/>
        </w:rPr>
        <w:t xml:space="preserve">) and t-SNE plot </w:t>
      </w:r>
      <w:r w:rsidR="0089160E">
        <w:rPr>
          <w:rFonts w:cstheme="minorHAnsi"/>
          <w:sz w:val="21"/>
          <w:szCs w:val="21"/>
        </w:rPr>
        <w:t>w</w:t>
      </w:r>
      <w:r w:rsidR="0089160E">
        <w:rPr>
          <w:rFonts w:cstheme="minorHAnsi"/>
          <w:sz w:val="21"/>
          <w:szCs w:val="21"/>
        </w:rPr>
        <w:t>as</w:t>
      </w:r>
      <w:r w:rsidR="0089160E">
        <w:rPr>
          <w:rFonts w:cstheme="minorHAnsi"/>
          <w:sz w:val="21"/>
          <w:szCs w:val="21"/>
        </w:rPr>
        <w:t xml:space="preserve"> </w:t>
      </w:r>
      <w:proofErr w:type="spellStart"/>
      <w:r w:rsidR="003D2A73">
        <w:rPr>
          <w:rFonts w:cstheme="minorHAnsi"/>
          <w:sz w:val="21"/>
          <w:szCs w:val="21"/>
        </w:rPr>
        <w:t>genetrated</w:t>
      </w:r>
      <w:proofErr w:type="spellEnd"/>
      <w:r w:rsidR="003D2A73">
        <w:rPr>
          <w:rFonts w:cstheme="minorHAnsi"/>
          <w:sz w:val="21"/>
          <w:szCs w:val="21"/>
        </w:rPr>
        <w:t xml:space="preserve">. </w:t>
      </w:r>
      <w:bookmarkStart w:id="72" w:name="_Hlk30010137"/>
      <w:r w:rsidR="003D2A73">
        <w:t xml:space="preserve">All codes used here are available at </w:t>
      </w:r>
      <w:hyperlink r:id="rId27" w:history="1">
        <w:r w:rsidR="003D2A73">
          <w:rPr>
            <w:rStyle w:val="Hyperlink"/>
          </w:rPr>
          <w:t>https://github.com/HidetakaOhnuki-NCI/RscEpi-seq/009_Figure5a</w:t>
        </w:r>
      </w:hyperlink>
      <w:r w:rsidR="003D2A73">
        <w:t xml:space="preserve"> . For the sake of clarity, work</w:t>
      </w:r>
      <w:r w:rsidR="0089160E">
        <w:t>f</w:t>
      </w:r>
      <w:r w:rsidR="003D2A73">
        <w:t xml:space="preserve">low and data flow of the Shell script </w:t>
      </w:r>
      <w:r w:rsidR="0089160E">
        <w:t>w</w:t>
      </w:r>
      <w:r w:rsidR="0089160E">
        <w:t>as</w:t>
      </w:r>
      <w:r w:rsidR="0089160E">
        <w:t xml:space="preserve"> </w:t>
      </w:r>
      <w:r w:rsidR="003D2A73">
        <w:t xml:space="preserve">shown </w:t>
      </w:r>
      <w:r w:rsidR="0089160E">
        <w:t>o</w:t>
      </w:r>
      <w:r w:rsidR="0089160E">
        <w:t xml:space="preserve">n </w:t>
      </w:r>
      <w:r w:rsidR="003D2A73">
        <w:t xml:space="preserve">page 10 of a PDF file available at </w:t>
      </w:r>
      <w:hyperlink r:id="rId28" w:history="1">
        <w:r w:rsidR="003D2A73">
          <w:rPr>
            <w:rStyle w:val="Hyperlink"/>
            <w:rFonts w:cstheme="minorHAnsi"/>
            <w:sz w:val="21"/>
            <w:szCs w:val="21"/>
          </w:rPr>
          <w:t>https://github.com/HidetakaOhnuki-NCI/RscEpi-seq/000_Workflow_page1-11.pdf</w:t>
        </w:r>
      </w:hyperlink>
      <w:r w:rsidR="003D2A73">
        <w:rPr>
          <w:rFonts w:cstheme="minorHAnsi"/>
          <w:sz w:val="21"/>
          <w:szCs w:val="21"/>
        </w:rPr>
        <w:t xml:space="preserve"> .</w:t>
      </w:r>
    </w:p>
    <w:bookmarkEnd w:id="72"/>
    <w:p w14:paraId="363CFCD3" w14:textId="414A1A75" w:rsidR="005B2142" w:rsidRDefault="005B2142" w:rsidP="00013F91">
      <w:pPr>
        <w:spacing w:after="0" w:line="480" w:lineRule="auto"/>
        <w:rPr>
          <w:rFonts w:cstheme="minorHAnsi"/>
          <w:sz w:val="21"/>
          <w:szCs w:val="21"/>
        </w:rPr>
      </w:pPr>
    </w:p>
    <w:p w14:paraId="5575E5B1" w14:textId="16DD6057" w:rsidR="005B2142" w:rsidRPr="00900AE8" w:rsidRDefault="00900AE8" w:rsidP="00013F91">
      <w:pPr>
        <w:spacing w:after="0" w:line="480" w:lineRule="auto"/>
        <w:rPr>
          <w:rFonts w:cstheme="minorHAnsi"/>
          <w:b/>
          <w:sz w:val="21"/>
          <w:szCs w:val="21"/>
          <w:u w:val="single"/>
        </w:rPr>
      </w:pPr>
      <w:r w:rsidRPr="00900AE8">
        <w:rPr>
          <w:rFonts w:cstheme="minorHAnsi"/>
          <w:b/>
          <w:sz w:val="21"/>
          <w:szCs w:val="21"/>
          <w:u w:val="single"/>
        </w:rPr>
        <w:t>Visualization of K562-cell-</w:t>
      </w:r>
      <w:r w:rsidR="0089160E" w:rsidRPr="00900AE8">
        <w:rPr>
          <w:rFonts w:cstheme="minorHAnsi"/>
          <w:b/>
          <w:sz w:val="21"/>
          <w:szCs w:val="21"/>
          <w:u w:val="single"/>
        </w:rPr>
        <w:t>type</w:t>
      </w:r>
      <w:r w:rsidR="0089160E">
        <w:rPr>
          <w:rFonts w:cstheme="minorHAnsi"/>
          <w:b/>
          <w:sz w:val="21"/>
          <w:szCs w:val="21"/>
          <w:u w:val="single"/>
        </w:rPr>
        <w:t>-</w:t>
      </w:r>
      <w:r w:rsidRPr="00900AE8">
        <w:rPr>
          <w:rFonts w:cstheme="minorHAnsi"/>
          <w:b/>
          <w:sz w:val="21"/>
          <w:szCs w:val="21"/>
          <w:u w:val="single"/>
        </w:rPr>
        <w:t>specific and non-specific, active enhancers with Med1 and 5hmC signals</w:t>
      </w:r>
    </w:p>
    <w:p w14:paraId="7AFDBEC1" w14:textId="4C487D0E" w:rsidR="00FC349A" w:rsidRDefault="00FC349A" w:rsidP="00FC349A">
      <w:pPr>
        <w:spacing w:after="0" w:line="480" w:lineRule="auto"/>
        <w:jc w:val="both"/>
        <w:rPr>
          <w:rFonts w:cstheme="minorHAnsi"/>
          <w:sz w:val="21"/>
          <w:szCs w:val="21"/>
        </w:rPr>
      </w:pPr>
      <w:r>
        <w:rPr>
          <w:rFonts w:cstheme="minorHAnsi" w:hint="eastAsia"/>
          <w:sz w:val="21"/>
          <w:szCs w:val="21"/>
        </w:rPr>
        <w:t>P</w:t>
      </w:r>
      <w:r>
        <w:rPr>
          <w:rFonts w:cstheme="minorHAnsi"/>
          <w:sz w:val="21"/>
          <w:szCs w:val="21"/>
        </w:rPr>
        <w:t xml:space="preserve">utative signals of Med1 and 5hmC in individual cells were extracted from unique reads using BED files generated in Supplementary Figure 4 by BED tools. The extracted reads (BAM files) of individual cells were </w:t>
      </w:r>
      <w:r w:rsidR="0089160E">
        <w:rPr>
          <w:rFonts w:cstheme="minorHAnsi"/>
          <w:sz w:val="21"/>
          <w:szCs w:val="21"/>
        </w:rPr>
        <w:lastRenderedPageBreak/>
        <w:t>co</w:t>
      </w:r>
      <w:r w:rsidR="0089160E">
        <w:rPr>
          <w:rFonts w:cstheme="minorHAnsi"/>
          <w:sz w:val="21"/>
          <w:szCs w:val="21"/>
        </w:rPr>
        <w:t>n</w:t>
      </w:r>
      <w:r w:rsidR="0089160E">
        <w:rPr>
          <w:rFonts w:cstheme="minorHAnsi"/>
          <w:sz w:val="21"/>
          <w:szCs w:val="21"/>
        </w:rPr>
        <w:t xml:space="preserve">verted </w:t>
      </w:r>
      <w:r>
        <w:rPr>
          <w:rFonts w:cstheme="minorHAnsi"/>
          <w:sz w:val="21"/>
          <w:szCs w:val="21"/>
        </w:rPr>
        <w:t>into BED files by BED tools with option “</w:t>
      </w:r>
      <w:proofErr w:type="spellStart"/>
      <w:r>
        <w:rPr>
          <w:rFonts w:cstheme="minorHAnsi"/>
          <w:sz w:val="21"/>
          <w:szCs w:val="21"/>
        </w:rPr>
        <w:t>bamtobed</w:t>
      </w:r>
      <w:proofErr w:type="spellEnd"/>
      <w:r>
        <w:rPr>
          <w:rFonts w:cstheme="minorHAnsi"/>
          <w:sz w:val="21"/>
          <w:szCs w:val="21"/>
        </w:rPr>
        <w:t xml:space="preserve">”. Data sets of significantly active enhancers generated in Figure 3a-3d were converted into TDF files by software </w:t>
      </w:r>
      <w:proofErr w:type="spellStart"/>
      <w:r>
        <w:rPr>
          <w:rFonts w:cstheme="minorHAnsi"/>
          <w:sz w:val="21"/>
          <w:szCs w:val="21"/>
        </w:rPr>
        <w:t>IGVtools</w:t>
      </w:r>
      <w:proofErr w:type="spellEnd"/>
      <w:r>
        <w:rPr>
          <w:rFonts w:cstheme="minorHAnsi"/>
          <w:sz w:val="21"/>
          <w:szCs w:val="21"/>
        </w:rPr>
        <w:t xml:space="preserve"> (version </w:t>
      </w:r>
      <w:r w:rsidRPr="00FC349A">
        <w:rPr>
          <w:rFonts w:cstheme="minorHAnsi"/>
          <w:sz w:val="21"/>
          <w:szCs w:val="21"/>
        </w:rPr>
        <w:t>2.7.2</w:t>
      </w:r>
      <w:r>
        <w:rPr>
          <w:rFonts w:cstheme="minorHAnsi"/>
          <w:sz w:val="21"/>
          <w:szCs w:val="21"/>
        </w:rPr>
        <w:t>)</w:t>
      </w:r>
      <w:bookmarkStart w:id="73" w:name="_GoBack"/>
      <w:bookmarkEnd w:id="73"/>
      <w:r w:rsidR="0089160E" w:rsidRPr="0089160E">
        <w:t xml:space="preserve"> </w:t>
      </w:r>
      <w:r w:rsidR="0089160E">
        <w:rPr>
          <w:rFonts w:cstheme="minorHAnsi"/>
          <w:sz w:val="21"/>
          <w:szCs w:val="21"/>
        </w:rPr>
        <w:fldChar w:fldCharType="begin"/>
      </w:r>
      <w:r w:rsidR="0089160E">
        <w:rPr>
          <w:rFonts w:cstheme="minorHAnsi"/>
          <w:sz w:val="21"/>
          <w:szCs w:val="21"/>
        </w:rPr>
        <w:instrText xml:space="preserve"> ADDIN EN.CITE &lt;EndNote&gt;&lt;Cite&gt;&lt;Author&gt;Robinson&lt;/Author&gt;&lt;Year&gt;2011&lt;/Year&gt;&lt;RecNum&gt;95&lt;/RecNum&gt;&lt;DisplayText&gt;&lt;style face="superscript"&gt;55&lt;/style&gt;&lt;/DisplayText&gt;&lt;record&gt;&lt;rec-number&gt;95&lt;/rec-number&gt;&lt;foreign-keys&gt;&lt;key app="EN" db-id="p0rwf0wwa2x5dqef9xlxp2ro2vw5swtws2xv" timestamp="1579198561"&gt;95&lt;/key&gt;&lt;/foreign-keys&gt;&lt;ref-type name="Journal Article"&gt;17&lt;/ref-type&gt;&lt;contributors&gt;&lt;authors&gt;&lt;author&gt;Robinson, J. T.&lt;/author&gt;&lt;author&gt;Thorvaldsdottir, H.&lt;/author&gt;&lt;author&gt;Winckler, W.&lt;/author&gt;&lt;author&gt;Guttman, M.&lt;/author&gt;&lt;author&gt;Lander, E. S.&lt;/author&gt;&lt;author&gt;Getz, G.&lt;/author&gt;&lt;author&gt;Mesirov, J. P.&lt;/author&gt;&lt;/authors&gt;&lt;/contributors&gt;&lt;titles&gt;&lt;title&gt;Integrative genomics viewer&lt;/title&gt;&lt;secondary-title&gt;Nat Biotechnol&lt;/secondary-title&gt;&lt;/titles&gt;&lt;periodical&gt;&lt;full-title&gt;Nat Biotechnol&lt;/full-title&gt;&lt;/periodical&gt;&lt;pages&gt;24-6&lt;/pages&gt;&lt;volume&gt;29&lt;/volume&gt;&lt;number&gt;1&lt;/number&gt;&lt;edition&gt;2011/01/12&lt;/edition&gt;&lt;keywords&gt;&lt;keyword&gt;Chromosome Mapping/methods&lt;/keyword&gt;&lt;keyword&gt;Computational Biology/methods&lt;/keyword&gt;&lt;keyword&gt;*Computer Graphics&lt;/keyword&gt;&lt;keyword&gt;Gene Dosage&lt;/keyword&gt;&lt;keyword&gt;Gene Expression Profiling&lt;/keyword&gt;&lt;keyword&gt;Genomics/*methods&lt;/keyword&gt;&lt;keyword&gt;Glioblastoma/genetics&lt;/keyword&gt;&lt;keyword&gt;Humans&lt;/keyword&gt;&lt;keyword&gt;Information Storage and Retrieval/methods&lt;/keyword&gt;&lt;keyword&gt;Internet&lt;/keyword&gt;&lt;keyword&gt;Neoplasms/genetics&lt;/keyword&gt;&lt;keyword&gt;Oligonucleotide Array Sequence Analysis&lt;/keyword&gt;&lt;keyword&gt;*Online Systems&lt;/keyword&gt;&lt;keyword&gt;Polymorphism, Single Nucleotide&lt;/keyword&gt;&lt;keyword&gt;*Software&lt;/keyword&gt;&lt;/keywords&gt;&lt;dates&gt;&lt;year&gt;2011&lt;/year&gt;&lt;pub-dates&gt;&lt;date&gt;Jan&lt;/date&gt;&lt;/pub-dates&gt;&lt;/dates&gt;&lt;isbn&gt;1546-1696 (Electronic)&amp;#xD;1087-0156 (Linking)&lt;/isbn&gt;&lt;accession-num&gt;21221095&lt;/accession-num&gt;&lt;urls&gt;&lt;related-urls&gt;&lt;url&gt;https://www.ncbi.nlm.nih.gov/pubmed/21221095&lt;/url&gt;&lt;/related-urls&gt;&lt;/urls&gt;&lt;custom2&gt;PMC3346182&lt;/custom2&gt;&lt;electronic-resource-num&gt;10.1038/nbt.1754&lt;/electronic-resource-num&gt;&lt;/record&gt;&lt;/Cite&gt;&lt;/EndNote&gt;</w:instrText>
      </w:r>
      <w:r w:rsidR="0089160E">
        <w:rPr>
          <w:rFonts w:cstheme="minorHAnsi"/>
          <w:sz w:val="21"/>
          <w:szCs w:val="21"/>
        </w:rPr>
        <w:fldChar w:fldCharType="separate"/>
      </w:r>
      <w:r w:rsidR="0089160E" w:rsidRPr="0089160E">
        <w:rPr>
          <w:rFonts w:cstheme="minorHAnsi"/>
          <w:noProof/>
          <w:sz w:val="21"/>
          <w:szCs w:val="21"/>
          <w:vertAlign w:val="superscript"/>
        </w:rPr>
        <w:t>55</w:t>
      </w:r>
      <w:r w:rsidR="0089160E">
        <w:rPr>
          <w:rFonts w:cstheme="minorHAnsi"/>
          <w:sz w:val="21"/>
          <w:szCs w:val="21"/>
        </w:rPr>
        <w:fldChar w:fldCharType="end"/>
      </w:r>
      <w:r>
        <w:rPr>
          <w:rFonts w:cstheme="minorHAnsi"/>
          <w:sz w:val="21"/>
          <w:szCs w:val="21"/>
        </w:rPr>
        <w:t xml:space="preserve">. The generated TDF files and BED files were visualized by Integrated Genome Viewer, and data were shown in Figure 5b-5e and Supplementary Figure 5a-5c. </w:t>
      </w:r>
      <w:r>
        <w:t xml:space="preserve">All codes used here are available at </w:t>
      </w:r>
      <w:ins w:id="74" w:author="Ohnuki, Hidetaka (NIH/NCI) [E]" w:date="2020-01-15T19:49:00Z">
        <w:r>
          <w:fldChar w:fldCharType="begin"/>
        </w:r>
        <w:r>
          <w:instrText xml:space="preserve"> HYPERLINK "</w:instrText>
        </w:r>
      </w:ins>
      <w:r w:rsidRPr="00FC349A">
        <w:instrText>https://github.com/HidetakaOhnuki-NCI/RscEpi-seq/tree/master/010_Figure5b-5e%2BSupplementary_Figure5a-5c</w:instrText>
      </w:r>
      <w:ins w:id="75" w:author="Ohnuki, Hidetaka (NIH/NCI) [E]" w:date="2020-01-15T19:49:00Z">
        <w:r>
          <w:instrText xml:space="preserve">" </w:instrText>
        </w:r>
        <w:r>
          <w:fldChar w:fldCharType="separate"/>
        </w:r>
      </w:ins>
      <w:r w:rsidRPr="0023704C">
        <w:rPr>
          <w:rStyle w:val="Hyperlink"/>
        </w:rPr>
        <w:t>https://github.com/HidetakaOhnuki-NCI/RscEpi-seq/tree/master/010_Figure5b-5e%2BSupplementary_Figure5a-5c</w:t>
      </w:r>
      <w:ins w:id="76" w:author="Ohnuki, Hidetaka (NIH/NCI) [E]" w:date="2020-01-15T19:49:00Z">
        <w:r>
          <w:fldChar w:fldCharType="end"/>
        </w:r>
        <w:r>
          <w:t xml:space="preserve"> </w:t>
        </w:r>
      </w:ins>
      <w:r>
        <w:t>. For the sake of clarity, work</w:t>
      </w:r>
      <w:r w:rsidR="0089160E">
        <w:t>f</w:t>
      </w:r>
      <w:r>
        <w:t xml:space="preserve">low and data flow of the Shell script </w:t>
      </w:r>
      <w:r w:rsidR="0089160E">
        <w:t>w</w:t>
      </w:r>
      <w:r w:rsidR="0089160E">
        <w:t>as</w:t>
      </w:r>
      <w:r w:rsidR="0089160E">
        <w:t xml:space="preserve"> </w:t>
      </w:r>
      <w:r>
        <w:t xml:space="preserve">shown </w:t>
      </w:r>
      <w:r w:rsidR="0089160E">
        <w:t>o</w:t>
      </w:r>
      <w:r w:rsidR="0089160E">
        <w:t xml:space="preserve">n </w:t>
      </w:r>
      <w:r>
        <w:t xml:space="preserve">page 10 of a PDF file available at </w:t>
      </w:r>
      <w:hyperlink r:id="rId29" w:history="1">
        <w:r>
          <w:rPr>
            <w:rStyle w:val="Hyperlink"/>
            <w:rFonts w:cstheme="minorHAnsi"/>
            <w:sz w:val="21"/>
            <w:szCs w:val="21"/>
          </w:rPr>
          <w:t>https://github.com/HidetakaOhnuki-NCI/RscEpi-seq/000_Workflow_page1-11.pdf</w:t>
        </w:r>
      </w:hyperlink>
      <w:r>
        <w:rPr>
          <w:rFonts w:cstheme="minorHAnsi"/>
          <w:sz w:val="21"/>
          <w:szCs w:val="21"/>
        </w:rPr>
        <w:t xml:space="preserve"> .</w:t>
      </w:r>
    </w:p>
    <w:p w14:paraId="65FBB1CB" w14:textId="6E6BAA84" w:rsidR="00900AE8" w:rsidRDefault="00900AE8" w:rsidP="00013F91">
      <w:pPr>
        <w:spacing w:after="0" w:line="480" w:lineRule="auto"/>
        <w:rPr>
          <w:rFonts w:cstheme="minorHAnsi"/>
          <w:sz w:val="21"/>
          <w:szCs w:val="21"/>
        </w:rPr>
      </w:pPr>
    </w:p>
    <w:p w14:paraId="2485B90E" w14:textId="77777777" w:rsidR="00937604" w:rsidRPr="00937604" w:rsidRDefault="00937604" w:rsidP="00937604">
      <w:pPr>
        <w:spacing w:after="0" w:line="480" w:lineRule="auto"/>
        <w:rPr>
          <w:rFonts w:cstheme="minorHAnsi"/>
          <w:b/>
          <w:sz w:val="21"/>
          <w:szCs w:val="21"/>
          <w:u w:val="single"/>
        </w:rPr>
      </w:pPr>
      <w:r w:rsidRPr="00937604">
        <w:rPr>
          <w:rFonts w:cstheme="minorHAnsi"/>
          <w:b/>
          <w:sz w:val="21"/>
          <w:szCs w:val="21"/>
          <w:u w:val="single"/>
        </w:rPr>
        <w:t>General reagents</w:t>
      </w:r>
    </w:p>
    <w:p w14:paraId="3919144B" w14:textId="77777777" w:rsidR="00937604" w:rsidRPr="00937604" w:rsidRDefault="00937604" w:rsidP="00937604">
      <w:pPr>
        <w:spacing w:after="0" w:line="480" w:lineRule="auto"/>
        <w:jc w:val="both"/>
        <w:rPr>
          <w:rFonts w:cstheme="minorHAnsi"/>
          <w:sz w:val="21"/>
          <w:szCs w:val="21"/>
        </w:rPr>
      </w:pPr>
      <w:r w:rsidRPr="00937604">
        <w:rPr>
          <w:rFonts w:cstheme="minorHAnsi"/>
          <w:sz w:val="21"/>
          <w:szCs w:val="21"/>
        </w:rPr>
        <w:t xml:space="preserve">In the experiments above, the following reagents were used; 10 x TBS, pH7.4 (351-086-101, Quality Biological), glycerol (15514-011, Thermo Fisher Scientific), 0.5 M EDTA, pH8.0 (15575-038, Thermo Fisher), BSA (B6917-100MG, Sigma-Aldrich), 10 x PBS, pH7.4 (70011-044, Thermo Fisher Scientific), Tween 20 (P1379-500ML, Sigma-Aldrich), 0.2 ml PCR tubes (A30588, Thermo Fisher Scientific), Tri-HCl, pH8.8 (T1588, </w:t>
      </w:r>
      <w:proofErr w:type="spellStart"/>
      <w:r w:rsidRPr="00937604">
        <w:rPr>
          <w:rFonts w:cstheme="minorHAnsi"/>
          <w:sz w:val="21"/>
          <w:szCs w:val="21"/>
        </w:rPr>
        <w:t>Teknova</w:t>
      </w:r>
      <w:proofErr w:type="spellEnd"/>
      <w:r w:rsidRPr="00937604">
        <w:rPr>
          <w:rFonts w:cstheme="minorHAnsi"/>
          <w:sz w:val="21"/>
          <w:szCs w:val="21"/>
        </w:rPr>
        <w:t xml:space="preserve">), Ammonium sulfate (A4418-100G, Sigma-Aldrich), 2 M </w:t>
      </w:r>
      <w:proofErr w:type="spellStart"/>
      <w:r w:rsidRPr="00937604">
        <w:rPr>
          <w:rFonts w:cstheme="minorHAnsi"/>
          <w:sz w:val="21"/>
          <w:szCs w:val="21"/>
        </w:rPr>
        <w:t>KCl</w:t>
      </w:r>
      <w:proofErr w:type="spellEnd"/>
      <w:r w:rsidRPr="00937604">
        <w:rPr>
          <w:rFonts w:cstheme="minorHAnsi"/>
          <w:sz w:val="21"/>
          <w:szCs w:val="21"/>
        </w:rPr>
        <w:t xml:space="preserve"> (AM9640G, Thermo Fisher Scientific), Triton X-100 (T8787-50ML, Sigma-Aldrich), MgSO</w:t>
      </w:r>
      <w:r w:rsidRPr="00937604">
        <w:rPr>
          <w:rFonts w:cstheme="minorHAnsi"/>
          <w:sz w:val="21"/>
          <w:szCs w:val="21"/>
          <w:vertAlign w:val="subscript"/>
        </w:rPr>
        <w:t>4</w:t>
      </w:r>
      <w:r w:rsidRPr="00937604">
        <w:rPr>
          <w:rFonts w:cstheme="minorHAnsi"/>
          <w:sz w:val="21"/>
          <w:szCs w:val="21"/>
        </w:rPr>
        <w:t>(M3409-10x1ML, Sigma-Aldrich), 5 M NaCl (AM9760G, Thermo Fisher Scientific), 10 mM dNTP mix (R0192, Thermo Fisher Scientific), polyethylene glycol 8000 (P5413-500G, Sigma-Aldrich), 2 M MgCl</w:t>
      </w:r>
      <w:r w:rsidRPr="00937604">
        <w:rPr>
          <w:rFonts w:cstheme="minorHAnsi"/>
          <w:sz w:val="21"/>
          <w:szCs w:val="21"/>
          <w:vertAlign w:val="subscript"/>
        </w:rPr>
        <w:t>2</w:t>
      </w:r>
      <w:r w:rsidRPr="00937604">
        <w:rPr>
          <w:rFonts w:cstheme="minorHAnsi"/>
          <w:sz w:val="21"/>
          <w:szCs w:val="21"/>
        </w:rPr>
        <w:t xml:space="preserve"> (340-034-721, Quality Biological), TE buffer (351-010-131, Quality Biological) and </w:t>
      </w:r>
      <w:proofErr w:type="spellStart"/>
      <w:r w:rsidRPr="00937604">
        <w:rPr>
          <w:rFonts w:cstheme="minorHAnsi"/>
          <w:sz w:val="21"/>
          <w:szCs w:val="21"/>
        </w:rPr>
        <w:t>UltraPure</w:t>
      </w:r>
      <w:proofErr w:type="spellEnd"/>
      <w:r w:rsidRPr="00937604">
        <w:rPr>
          <w:rFonts w:cstheme="minorHAnsi"/>
          <w:sz w:val="21"/>
          <w:szCs w:val="21"/>
        </w:rPr>
        <w:t xml:space="preserve"> Water (10977-015, Thermo Fisher Scientific).</w:t>
      </w:r>
    </w:p>
    <w:p w14:paraId="60E8EB6A" w14:textId="77777777" w:rsidR="00937604" w:rsidRPr="00493696" w:rsidRDefault="00937604" w:rsidP="00013F91">
      <w:pPr>
        <w:spacing w:after="0" w:line="480" w:lineRule="auto"/>
        <w:rPr>
          <w:rFonts w:cstheme="minorHAnsi"/>
          <w:sz w:val="21"/>
          <w:szCs w:val="21"/>
        </w:rPr>
      </w:pPr>
    </w:p>
    <w:p w14:paraId="0F0DE5C5" w14:textId="70BECDB3" w:rsidR="0063448E" w:rsidRPr="00493696" w:rsidRDefault="0063448E" w:rsidP="00013F91">
      <w:pPr>
        <w:spacing w:after="0" w:line="480" w:lineRule="auto"/>
        <w:rPr>
          <w:rFonts w:cstheme="minorHAnsi"/>
          <w:b/>
          <w:sz w:val="28"/>
          <w:szCs w:val="28"/>
        </w:rPr>
      </w:pPr>
      <w:r w:rsidRPr="00493696">
        <w:rPr>
          <w:rFonts w:cstheme="minorHAnsi"/>
          <w:b/>
          <w:sz w:val="28"/>
          <w:szCs w:val="28"/>
        </w:rPr>
        <w:t>Data availability</w:t>
      </w:r>
    </w:p>
    <w:p w14:paraId="62E64C74" w14:textId="00CC10A0" w:rsidR="0059703F" w:rsidRPr="00493696" w:rsidRDefault="0059703F" w:rsidP="0059703F">
      <w:pPr>
        <w:spacing w:after="0" w:line="480" w:lineRule="auto"/>
        <w:rPr>
          <w:rFonts w:cstheme="minorHAnsi"/>
          <w:sz w:val="21"/>
          <w:szCs w:val="21"/>
        </w:rPr>
      </w:pPr>
      <w:r w:rsidRPr="00493696">
        <w:rPr>
          <w:rFonts w:cstheme="minorHAnsi"/>
          <w:sz w:val="21"/>
          <w:szCs w:val="21"/>
        </w:rPr>
        <w:t>All sequencing data will be available from the NIH National Center for Biotechnology Information Sequence Read Archive</w:t>
      </w:r>
      <w:r w:rsidR="00D06E05" w:rsidRPr="00493696">
        <w:rPr>
          <w:rFonts w:cstheme="minorHAnsi"/>
          <w:sz w:val="21"/>
          <w:szCs w:val="21"/>
        </w:rPr>
        <w:t xml:space="preserve"> (PRJNA522467)</w:t>
      </w:r>
      <w:r w:rsidRPr="00493696">
        <w:rPr>
          <w:rFonts w:cstheme="minorHAnsi"/>
          <w:sz w:val="21"/>
          <w:szCs w:val="21"/>
        </w:rPr>
        <w:t>.</w:t>
      </w:r>
    </w:p>
    <w:p w14:paraId="233479A1" w14:textId="77777777" w:rsidR="0063448E" w:rsidRPr="00493696" w:rsidRDefault="0063448E" w:rsidP="00013F91">
      <w:pPr>
        <w:spacing w:after="0" w:line="480" w:lineRule="auto"/>
        <w:rPr>
          <w:rFonts w:cstheme="minorHAnsi"/>
          <w:sz w:val="21"/>
          <w:szCs w:val="21"/>
        </w:rPr>
      </w:pPr>
    </w:p>
    <w:p w14:paraId="2F2ADEC5" w14:textId="77777777" w:rsidR="0063448E" w:rsidRPr="00493696" w:rsidRDefault="0063448E" w:rsidP="00013F91">
      <w:pPr>
        <w:spacing w:after="0" w:line="480" w:lineRule="auto"/>
        <w:rPr>
          <w:rFonts w:cstheme="minorHAnsi"/>
          <w:b/>
          <w:sz w:val="28"/>
          <w:szCs w:val="28"/>
        </w:rPr>
      </w:pPr>
      <w:r w:rsidRPr="00493696">
        <w:rPr>
          <w:rFonts w:cstheme="minorHAnsi"/>
          <w:b/>
          <w:sz w:val="28"/>
          <w:szCs w:val="28"/>
        </w:rPr>
        <w:t>Code availability</w:t>
      </w:r>
    </w:p>
    <w:p w14:paraId="2AEC6074" w14:textId="3428E614" w:rsidR="00D5764E" w:rsidRDefault="00D5764E" w:rsidP="00D5764E">
      <w:pPr>
        <w:spacing w:after="0" w:line="480" w:lineRule="auto"/>
        <w:jc w:val="both"/>
        <w:rPr>
          <w:rFonts w:cstheme="minorHAnsi"/>
          <w:sz w:val="21"/>
          <w:szCs w:val="21"/>
        </w:rPr>
      </w:pPr>
      <w:r>
        <w:rPr>
          <w:rFonts w:ascii="Century" w:hAnsi="Century"/>
          <w:sz w:val="21"/>
          <w:szCs w:val="21"/>
        </w:rPr>
        <w:lastRenderedPageBreak/>
        <w:t xml:space="preserve">All codes used here are available at </w:t>
      </w:r>
      <w:hyperlink r:id="rId30" w:history="1">
        <w:r w:rsidRPr="0023704C">
          <w:rPr>
            <w:rStyle w:val="Hyperlink"/>
            <w:rFonts w:ascii="Century" w:hAnsi="Century"/>
            <w:sz w:val="21"/>
            <w:szCs w:val="21"/>
          </w:rPr>
          <w:t>https://github.com/HidetakaOhnuki-NCI/RscEpi-seq</w:t>
        </w:r>
      </w:hyperlink>
      <w:r>
        <w:rPr>
          <w:rFonts w:ascii="Century" w:hAnsi="Century"/>
          <w:sz w:val="21"/>
          <w:szCs w:val="21"/>
        </w:rPr>
        <w:t xml:space="preserve">. </w:t>
      </w:r>
      <w:r>
        <w:t>For the sake of clarity, work</w:t>
      </w:r>
      <w:r w:rsidR="0089160E">
        <w:t>f</w:t>
      </w:r>
      <w:r>
        <w:t xml:space="preserve">lows and data flow of the Shell scripts were shown in a PDF file available at </w:t>
      </w:r>
      <w:hyperlink r:id="rId31" w:history="1">
        <w:r>
          <w:rPr>
            <w:rStyle w:val="Hyperlink"/>
            <w:rFonts w:cstheme="minorHAnsi"/>
            <w:sz w:val="21"/>
            <w:szCs w:val="21"/>
          </w:rPr>
          <w:t>https://github.com/HidetakaOhnuki-NCI/RscEpi-seq/000_Workflow_page1-11.pdf</w:t>
        </w:r>
      </w:hyperlink>
      <w:r>
        <w:rPr>
          <w:rFonts w:cstheme="minorHAnsi"/>
          <w:sz w:val="21"/>
          <w:szCs w:val="21"/>
        </w:rPr>
        <w:t xml:space="preserve"> .</w:t>
      </w:r>
    </w:p>
    <w:p w14:paraId="1AB0F7C5" w14:textId="1039E4B2" w:rsidR="0063448E" w:rsidRDefault="0063448E" w:rsidP="00013F91">
      <w:pPr>
        <w:spacing w:after="0" w:line="480" w:lineRule="auto"/>
        <w:rPr>
          <w:rFonts w:ascii="Century" w:hAnsi="Century"/>
          <w:sz w:val="21"/>
          <w:szCs w:val="21"/>
        </w:rPr>
      </w:pPr>
    </w:p>
    <w:p w14:paraId="26BF873E" w14:textId="77777777" w:rsidR="0059703F" w:rsidRDefault="0059703F">
      <w:pPr>
        <w:rPr>
          <w:rFonts w:ascii="Century" w:hAnsi="Century"/>
          <w:b/>
          <w:sz w:val="28"/>
          <w:szCs w:val="28"/>
        </w:rPr>
      </w:pPr>
      <w:r>
        <w:rPr>
          <w:rFonts w:ascii="Century" w:hAnsi="Century"/>
          <w:b/>
          <w:sz w:val="28"/>
          <w:szCs w:val="28"/>
        </w:rPr>
        <w:br w:type="page"/>
      </w:r>
    </w:p>
    <w:p w14:paraId="49C8734A" w14:textId="44ED12AE" w:rsidR="00A428EE" w:rsidRPr="00493696" w:rsidRDefault="0063448E" w:rsidP="0059703F">
      <w:pPr>
        <w:spacing w:after="0" w:line="480" w:lineRule="auto"/>
        <w:rPr>
          <w:rFonts w:cstheme="minorHAnsi"/>
          <w:sz w:val="21"/>
          <w:szCs w:val="21"/>
        </w:rPr>
      </w:pPr>
      <w:commentRangeStart w:id="77"/>
      <w:r w:rsidRPr="00493696">
        <w:rPr>
          <w:rFonts w:cstheme="minorHAnsi"/>
          <w:b/>
          <w:sz w:val="28"/>
          <w:szCs w:val="28"/>
        </w:rPr>
        <w:lastRenderedPageBreak/>
        <w:t>References</w:t>
      </w:r>
      <w:commentRangeEnd w:id="77"/>
      <w:r w:rsidR="00B67DED" w:rsidRPr="00493696">
        <w:rPr>
          <w:rStyle w:val="CommentReference"/>
          <w:rFonts w:cstheme="minorHAnsi"/>
        </w:rPr>
        <w:commentReference w:id="77"/>
      </w:r>
    </w:p>
    <w:p w14:paraId="104E55E5" w14:textId="77777777" w:rsidR="0089160E" w:rsidRPr="0089160E" w:rsidRDefault="00A428EE" w:rsidP="0089160E">
      <w:pPr>
        <w:pStyle w:val="EndNoteBibliography"/>
        <w:spacing w:after="0"/>
        <w:ind w:left="720" w:hanging="720"/>
      </w:pPr>
      <w:r w:rsidRPr="00D06E05">
        <w:rPr>
          <w:rFonts w:ascii="Times New Roman" w:hAnsi="Times New Roman" w:cs="Times New Roman"/>
          <w:sz w:val="21"/>
          <w:szCs w:val="21"/>
        </w:rPr>
        <w:fldChar w:fldCharType="begin"/>
      </w:r>
      <w:r w:rsidRPr="00D06E05">
        <w:rPr>
          <w:rFonts w:ascii="Times New Roman" w:hAnsi="Times New Roman" w:cs="Times New Roman"/>
          <w:sz w:val="21"/>
          <w:szCs w:val="21"/>
        </w:rPr>
        <w:instrText xml:space="preserve"> ADDIN EN.REFLIST </w:instrText>
      </w:r>
      <w:r w:rsidRPr="00D06E05">
        <w:rPr>
          <w:rFonts w:ascii="Times New Roman" w:hAnsi="Times New Roman" w:cs="Times New Roman"/>
          <w:sz w:val="21"/>
          <w:szCs w:val="21"/>
        </w:rPr>
        <w:fldChar w:fldCharType="separate"/>
      </w:r>
      <w:r w:rsidR="0089160E" w:rsidRPr="0089160E">
        <w:t>1</w:t>
      </w:r>
      <w:r w:rsidR="0089160E" w:rsidRPr="0089160E">
        <w:tab/>
        <w:t xml:space="preserve">Dagogo-Jack, I. &amp; Shaw, A. T. Tumour heterogeneity and resistance to cancer therapies. </w:t>
      </w:r>
      <w:r w:rsidR="0089160E" w:rsidRPr="0089160E">
        <w:rPr>
          <w:i/>
        </w:rPr>
        <w:t>Nat Rev Clin Oncol</w:t>
      </w:r>
      <w:r w:rsidR="0089160E" w:rsidRPr="0089160E">
        <w:t xml:space="preserve"> </w:t>
      </w:r>
      <w:r w:rsidR="0089160E" w:rsidRPr="0089160E">
        <w:rPr>
          <w:b/>
        </w:rPr>
        <w:t>15</w:t>
      </w:r>
      <w:r w:rsidR="0089160E" w:rsidRPr="0089160E">
        <w:t>, 81-94, doi:10.1038/nrclinonc.2017.166 (2018).</w:t>
      </w:r>
    </w:p>
    <w:p w14:paraId="3060F8C6" w14:textId="77777777" w:rsidR="0089160E" w:rsidRPr="0089160E" w:rsidRDefault="0089160E" w:rsidP="0089160E">
      <w:pPr>
        <w:pStyle w:val="EndNoteBibliography"/>
        <w:spacing w:after="0"/>
        <w:ind w:left="720" w:hanging="720"/>
      </w:pPr>
      <w:r w:rsidRPr="0089160E">
        <w:t>2</w:t>
      </w:r>
      <w:r w:rsidRPr="0089160E">
        <w:tab/>
        <w:t xml:space="preserve">Mazor, T., Pankov, A., Song, J. S. &amp; Costello, J. F. Intratumoral Heterogeneity of the Epigenome. </w:t>
      </w:r>
      <w:r w:rsidRPr="0089160E">
        <w:rPr>
          <w:i/>
        </w:rPr>
        <w:t>Cancer Cell</w:t>
      </w:r>
      <w:r w:rsidRPr="0089160E">
        <w:t xml:space="preserve"> </w:t>
      </w:r>
      <w:r w:rsidRPr="0089160E">
        <w:rPr>
          <w:b/>
        </w:rPr>
        <w:t>29</w:t>
      </w:r>
      <w:r w:rsidRPr="0089160E">
        <w:t>, 440-451, doi:10.1016/j.ccell.2016.03.009 (2016).</w:t>
      </w:r>
    </w:p>
    <w:p w14:paraId="60905A09" w14:textId="77777777" w:rsidR="0089160E" w:rsidRPr="0089160E" w:rsidRDefault="0089160E" w:rsidP="0089160E">
      <w:pPr>
        <w:pStyle w:val="EndNoteBibliography"/>
        <w:spacing w:after="0"/>
        <w:ind w:left="720" w:hanging="720"/>
      </w:pPr>
      <w:r w:rsidRPr="0089160E">
        <w:t>3</w:t>
      </w:r>
      <w:r w:rsidRPr="0089160E">
        <w:tab/>
        <w:t xml:space="preserve">McGranahan, N. &amp; Swanton, C. Clonal Heterogeneity and Tumor Evolution: Past, Present, and the Future. </w:t>
      </w:r>
      <w:r w:rsidRPr="0089160E">
        <w:rPr>
          <w:i/>
        </w:rPr>
        <w:t>Cell</w:t>
      </w:r>
      <w:r w:rsidRPr="0089160E">
        <w:t xml:space="preserve"> </w:t>
      </w:r>
      <w:r w:rsidRPr="0089160E">
        <w:rPr>
          <w:b/>
        </w:rPr>
        <w:t>168</w:t>
      </w:r>
      <w:r w:rsidRPr="0089160E">
        <w:t>, 613-628, doi:10.1016/j.cell.2017.01.018 (2017).</w:t>
      </w:r>
    </w:p>
    <w:p w14:paraId="0239B87E" w14:textId="77777777" w:rsidR="0089160E" w:rsidRPr="0089160E" w:rsidRDefault="0089160E" w:rsidP="0089160E">
      <w:pPr>
        <w:pStyle w:val="EndNoteBibliography"/>
        <w:spacing w:after="0"/>
        <w:ind w:left="720" w:hanging="720"/>
      </w:pPr>
      <w:r w:rsidRPr="0089160E">
        <w:t>4</w:t>
      </w:r>
      <w:r w:rsidRPr="0089160E">
        <w:tab/>
        <w:t>Gardner, E. E.</w:t>
      </w:r>
      <w:r w:rsidRPr="0089160E">
        <w:rPr>
          <w:i/>
        </w:rPr>
        <w:t xml:space="preserve"> et al.</w:t>
      </w:r>
      <w:r w:rsidRPr="0089160E">
        <w:t xml:space="preserve"> Chemosensitive Relapse in Small Cell Lung Cancer Proceeds through an EZH2-SLFN11 Axis. </w:t>
      </w:r>
      <w:r w:rsidRPr="0089160E">
        <w:rPr>
          <w:i/>
        </w:rPr>
        <w:t>Cancer Cell</w:t>
      </w:r>
      <w:r w:rsidRPr="0089160E">
        <w:t xml:space="preserve"> </w:t>
      </w:r>
      <w:r w:rsidRPr="0089160E">
        <w:rPr>
          <w:b/>
        </w:rPr>
        <w:t>31</w:t>
      </w:r>
      <w:r w:rsidRPr="0089160E">
        <w:t>, 286-299, doi:10.1016/j.ccell.2017.01.006 (2017).</w:t>
      </w:r>
    </w:p>
    <w:p w14:paraId="71C6D17D" w14:textId="77777777" w:rsidR="0089160E" w:rsidRPr="0089160E" w:rsidRDefault="0089160E" w:rsidP="0089160E">
      <w:pPr>
        <w:pStyle w:val="EndNoteBibliography"/>
        <w:spacing w:after="0"/>
        <w:ind w:left="720" w:hanging="720"/>
      </w:pPr>
      <w:r w:rsidRPr="0089160E">
        <w:t>5</w:t>
      </w:r>
      <w:r w:rsidRPr="0089160E">
        <w:tab/>
        <w:t xml:space="preserve">Salgia, R. &amp; Kulkarni, P. The Genetic/Non-genetic Duality of Drug 'Resistance' in Cancer. </w:t>
      </w:r>
      <w:r w:rsidRPr="0089160E">
        <w:rPr>
          <w:i/>
        </w:rPr>
        <w:t>Trends Cancer</w:t>
      </w:r>
      <w:r w:rsidRPr="0089160E">
        <w:t xml:space="preserve"> </w:t>
      </w:r>
      <w:r w:rsidRPr="0089160E">
        <w:rPr>
          <w:b/>
        </w:rPr>
        <w:t>4</w:t>
      </w:r>
      <w:r w:rsidRPr="0089160E">
        <w:t>, 110-118, doi:10.1016/j.trecan.2018.01.001 (2018).</w:t>
      </w:r>
    </w:p>
    <w:p w14:paraId="37028A4C" w14:textId="77777777" w:rsidR="0089160E" w:rsidRPr="0089160E" w:rsidRDefault="0089160E" w:rsidP="0089160E">
      <w:pPr>
        <w:pStyle w:val="EndNoteBibliography"/>
        <w:spacing w:after="0"/>
        <w:ind w:left="720" w:hanging="720"/>
      </w:pPr>
      <w:r w:rsidRPr="0089160E">
        <w:t>6</w:t>
      </w:r>
      <w:r w:rsidRPr="0089160E">
        <w:tab/>
        <w:t>Shaffer, S. M.</w:t>
      </w:r>
      <w:r w:rsidRPr="0089160E">
        <w:rPr>
          <w:i/>
        </w:rPr>
        <w:t xml:space="preserve"> et al.</w:t>
      </w:r>
      <w:r w:rsidRPr="0089160E">
        <w:t xml:space="preserve"> Rare cell variability and drug-induced reprogramming as a mode of cancer drug resistance. </w:t>
      </w:r>
      <w:r w:rsidRPr="0089160E">
        <w:rPr>
          <w:i/>
        </w:rPr>
        <w:t>Nature</w:t>
      </w:r>
      <w:r w:rsidRPr="0089160E">
        <w:t xml:space="preserve"> </w:t>
      </w:r>
      <w:r w:rsidRPr="0089160E">
        <w:rPr>
          <w:b/>
        </w:rPr>
        <w:t>546</w:t>
      </w:r>
      <w:r w:rsidRPr="0089160E">
        <w:t>, 431-435, doi:10.1038/nature22794 (2017).</w:t>
      </w:r>
    </w:p>
    <w:p w14:paraId="7965C261" w14:textId="77777777" w:rsidR="0089160E" w:rsidRPr="0089160E" w:rsidRDefault="0089160E" w:rsidP="0089160E">
      <w:pPr>
        <w:pStyle w:val="EndNoteBibliography"/>
        <w:spacing w:after="0"/>
        <w:ind w:left="720" w:hanging="720"/>
      </w:pPr>
      <w:r w:rsidRPr="0089160E">
        <w:t>7</w:t>
      </w:r>
      <w:r w:rsidRPr="0089160E">
        <w:tab/>
        <w:t>Carter, B.</w:t>
      </w:r>
      <w:r w:rsidRPr="0089160E">
        <w:rPr>
          <w:i/>
        </w:rPr>
        <w:t xml:space="preserve"> et al.</w:t>
      </w:r>
      <w:r w:rsidRPr="0089160E">
        <w:t xml:space="preserve"> Mapping histone modifications in low cell number and single cells using antibody-guided chromatin tagmentation (ACT-seq). </w:t>
      </w:r>
      <w:r w:rsidRPr="0089160E">
        <w:rPr>
          <w:i/>
        </w:rPr>
        <w:t>Nat Commun</w:t>
      </w:r>
      <w:r w:rsidRPr="0089160E">
        <w:t xml:space="preserve"> </w:t>
      </w:r>
      <w:r w:rsidRPr="0089160E">
        <w:rPr>
          <w:b/>
        </w:rPr>
        <w:t>10</w:t>
      </w:r>
      <w:r w:rsidRPr="0089160E">
        <w:t>, 3747, doi:10.1038/s41467-019-11559-1 (2019).</w:t>
      </w:r>
    </w:p>
    <w:p w14:paraId="27074943" w14:textId="77777777" w:rsidR="0089160E" w:rsidRPr="0089160E" w:rsidRDefault="0089160E" w:rsidP="0089160E">
      <w:pPr>
        <w:pStyle w:val="EndNoteBibliography"/>
        <w:spacing w:after="0"/>
        <w:ind w:left="720" w:hanging="720"/>
      </w:pPr>
      <w:r w:rsidRPr="0089160E">
        <w:t>8</w:t>
      </w:r>
      <w:r w:rsidRPr="0089160E">
        <w:tab/>
        <w:t>Grosselin, K.</w:t>
      </w:r>
      <w:r w:rsidRPr="0089160E">
        <w:rPr>
          <w:i/>
        </w:rPr>
        <w:t xml:space="preserve"> et al.</w:t>
      </w:r>
      <w:r w:rsidRPr="0089160E">
        <w:t xml:space="preserve"> High-throughput single-cell ChIP-seq identifies heterogeneity of chromatin states in breast cancer. </w:t>
      </w:r>
      <w:r w:rsidRPr="0089160E">
        <w:rPr>
          <w:i/>
        </w:rPr>
        <w:t>Nat Genet</w:t>
      </w:r>
      <w:r w:rsidRPr="0089160E">
        <w:t xml:space="preserve"> </w:t>
      </w:r>
      <w:r w:rsidRPr="0089160E">
        <w:rPr>
          <w:b/>
        </w:rPr>
        <w:t>51</w:t>
      </w:r>
      <w:r w:rsidRPr="0089160E">
        <w:t>, 1060-1066, doi:10.1038/s41588-019-0424-9 (2019).</w:t>
      </w:r>
    </w:p>
    <w:p w14:paraId="09FFC695" w14:textId="77777777" w:rsidR="0089160E" w:rsidRPr="0089160E" w:rsidRDefault="0089160E" w:rsidP="0089160E">
      <w:pPr>
        <w:pStyle w:val="EndNoteBibliography"/>
        <w:spacing w:after="0"/>
        <w:ind w:left="720" w:hanging="720"/>
      </w:pPr>
      <w:r w:rsidRPr="0089160E">
        <w:t>9</w:t>
      </w:r>
      <w:r w:rsidRPr="0089160E">
        <w:tab/>
        <w:t>Harada, A.</w:t>
      </w:r>
      <w:r w:rsidRPr="0089160E">
        <w:rPr>
          <w:i/>
        </w:rPr>
        <w:t xml:space="preserve"> et al.</w:t>
      </w:r>
      <w:r w:rsidRPr="0089160E">
        <w:t xml:space="preserve"> A chromatin integration labelling method enables epigenomic profiling with lower input. </w:t>
      </w:r>
      <w:r w:rsidRPr="0089160E">
        <w:rPr>
          <w:i/>
        </w:rPr>
        <w:t>Nat Cell Biol</w:t>
      </w:r>
      <w:r w:rsidRPr="0089160E">
        <w:t xml:space="preserve"> </w:t>
      </w:r>
      <w:r w:rsidRPr="0089160E">
        <w:rPr>
          <w:b/>
        </w:rPr>
        <w:t>21</w:t>
      </w:r>
      <w:r w:rsidRPr="0089160E">
        <w:t>, 287-296, doi:10.1038/s41556-018-0248-3 (2019).</w:t>
      </w:r>
    </w:p>
    <w:p w14:paraId="131EAA87" w14:textId="77777777" w:rsidR="0089160E" w:rsidRPr="0089160E" w:rsidRDefault="0089160E" w:rsidP="0089160E">
      <w:pPr>
        <w:pStyle w:val="EndNoteBibliography"/>
        <w:spacing w:after="0"/>
        <w:ind w:left="720" w:hanging="720"/>
      </w:pPr>
      <w:r w:rsidRPr="0089160E">
        <w:t>10</w:t>
      </w:r>
      <w:r w:rsidRPr="0089160E">
        <w:tab/>
        <w:t>Ku, W. L.</w:t>
      </w:r>
      <w:r w:rsidRPr="0089160E">
        <w:rPr>
          <w:i/>
        </w:rPr>
        <w:t xml:space="preserve"> et al.</w:t>
      </w:r>
      <w:r w:rsidRPr="0089160E">
        <w:t xml:space="preserve"> Single-cell chromatin immunocleavage sequencing (scChIC-seq) to profile histone modification. </w:t>
      </w:r>
      <w:r w:rsidRPr="0089160E">
        <w:rPr>
          <w:i/>
        </w:rPr>
        <w:t>Nat Methods</w:t>
      </w:r>
      <w:r w:rsidRPr="0089160E">
        <w:t xml:space="preserve"> </w:t>
      </w:r>
      <w:r w:rsidRPr="0089160E">
        <w:rPr>
          <w:b/>
        </w:rPr>
        <w:t>16</w:t>
      </w:r>
      <w:r w:rsidRPr="0089160E">
        <w:t>, 323-325, doi:10.1038/s41592-019-0361-7 (2019).</w:t>
      </w:r>
    </w:p>
    <w:p w14:paraId="51FF2B40" w14:textId="77777777" w:rsidR="0089160E" w:rsidRPr="0089160E" w:rsidRDefault="0089160E" w:rsidP="0089160E">
      <w:pPr>
        <w:pStyle w:val="EndNoteBibliography"/>
        <w:spacing w:after="0"/>
        <w:ind w:left="720" w:hanging="720"/>
      </w:pPr>
      <w:r w:rsidRPr="0089160E">
        <w:t>11</w:t>
      </w:r>
      <w:r w:rsidRPr="0089160E">
        <w:tab/>
        <w:t>Rotem, A.</w:t>
      </w:r>
      <w:r w:rsidRPr="0089160E">
        <w:rPr>
          <w:i/>
        </w:rPr>
        <w:t xml:space="preserve"> et al.</w:t>
      </w:r>
      <w:r w:rsidRPr="0089160E">
        <w:t xml:space="preserve"> Single-cell ChIP-seq reveals cell subpopulations defined by chromatin state. </w:t>
      </w:r>
      <w:r w:rsidRPr="0089160E">
        <w:rPr>
          <w:i/>
        </w:rPr>
        <w:t>Nat Biotechnol</w:t>
      </w:r>
      <w:r w:rsidRPr="0089160E">
        <w:t xml:space="preserve"> </w:t>
      </w:r>
      <w:r w:rsidRPr="0089160E">
        <w:rPr>
          <w:b/>
        </w:rPr>
        <w:t>33</w:t>
      </w:r>
      <w:r w:rsidRPr="0089160E">
        <w:t>, 1165-1172, doi:10.1038/nbt.3383 (2015).</w:t>
      </w:r>
    </w:p>
    <w:p w14:paraId="22933752" w14:textId="77777777" w:rsidR="0089160E" w:rsidRPr="0089160E" w:rsidRDefault="0089160E" w:rsidP="0089160E">
      <w:pPr>
        <w:pStyle w:val="EndNoteBibliography"/>
        <w:spacing w:after="0"/>
        <w:ind w:left="720" w:hanging="720"/>
      </w:pPr>
      <w:r w:rsidRPr="0089160E">
        <w:t>12</w:t>
      </w:r>
      <w:r w:rsidRPr="0089160E">
        <w:tab/>
        <w:t>Wang, Q.</w:t>
      </w:r>
      <w:r w:rsidRPr="0089160E">
        <w:rPr>
          <w:i/>
        </w:rPr>
        <w:t xml:space="preserve"> et al.</w:t>
      </w:r>
      <w:r w:rsidRPr="0089160E">
        <w:t xml:space="preserve"> CoBATCH for High-Throughput Single-Cell Epigenomic Profiling. </w:t>
      </w:r>
      <w:r w:rsidRPr="0089160E">
        <w:rPr>
          <w:i/>
        </w:rPr>
        <w:t>Mol Cell</w:t>
      </w:r>
      <w:r w:rsidRPr="0089160E">
        <w:t xml:space="preserve"> </w:t>
      </w:r>
      <w:r w:rsidRPr="0089160E">
        <w:rPr>
          <w:b/>
        </w:rPr>
        <w:t>76</w:t>
      </w:r>
      <w:r w:rsidRPr="0089160E">
        <w:t>, 206-216 e207, doi:10.1016/j.molcel.2019.07.015 (2019).</w:t>
      </w:r>
    </w:p>
    <w:p w14:paraId="61D07664" w14:textId="77777777" w:rsidR="0089160E" w:rsidRPr="0089160E" w:rsidRDefault="0089160E" w:rsidP="0089160E">
      <w:pPr>
        <w:pStyle w:val="EndNoteBibliography"/>
        <w:spacing w:after="0"/>
        <w:ind w:left="720" w:hanging="720"/>
      </w:pPr>
      <w:r w:rsidRPr="0089160E">
        <w:t>13</w:t>
      </w:r>
      <w:r w:rsidRPr="0089160E">
        <w:tab/>
        <w:t>Chung, K.</w:t>
      </w:r>
      <w:r w:rsidRPr="0089160E">
        <w:rPr>
          <w:i/>
        </w:rPr>
        <w:t xml:space="preserve"> et al.</w:t>
      </w:r>
      <w:r w:rsidRPr="0089160E">
        <w:t xml:space="preserve"> Structural and molecular interrogation of intact biological systems. </w:t>
      </w:r>
      <w:r w:rsidRPr="0089160E">
        <w:rPr>
          <w:i/>
        </w:rPr>
        <w:t>Nature</w:t>
      </w:r>
      <w:r w:rsidRPr="0089160E">
        <w:t xml:space="preserve"> </w:t>
      </w:r>
      <w:r w:rsidRPr="0089160E">
        <w:rPr>
          <w:b/>
        </w:rPr>
        <w:t>497</w:t>
      </w:r>
      <w:r w:rsidRPr="0089160E">
        <w:t>, 332-337, doi:10.1038/nature12107 (2013).</w:t>
      </w:r>
    </w:p>
    <w:p w14:paraId="22878D39" w14:textId="77777777" w:rsidR="0089160E" w:rsidRPr="0089160E" w:rsidRDefault="0089160E" w:rsidP="0089160E">
      <w:pPr>
        <w:pStyle w:val="EndNoteBibliography"/>
        <w:spacing w:after="0"/>
        <w:ind w:left="720" w:hanging="720"/>
      </w:pPr>
      <w:r w:rsidRPr="0089160E">
        <w:t>14</w:t>
      </w:r>
      <w:r w:rsidRPr="0089160E">
        <w:tab/>
        <w:t>Tillberg, P. W.</w:t>
      </w:r>
      <w:r w:rsidRPr="0089160E">
        <w:rPr>
          <w:i/>
        </w:rPr>
        <w:t xml:space="preserve"> et al.</w:t>
      </w:r>
      <w:r w:rsidRPr="0089160E">
        <w:t xml:space="preserve"> Protein-retention expansion microscopy of cells and tissues labeled using standard fluorescent proteins and antibodies. </w:t>
      </w:r>
      <w:r w:rsidRPr="0089160E">
        <w:rPr>
          <w:i/>
        </w:rPr>
        <w:t>Nat Biotechnol</w:t>
      </w:r>
      <w:r w:rsidRPr="0089160E">
        <w:t xml:space="preserve"> </w:t>
      </w:r>
      <w:r w:rsidRPr="0089160E">
        <w:rPr>
          <w:b/>
        </w:rPr>
        <w:t>34</w:t>
      </w:r>
      <w:r w:rsidRPr="0089160E">
        <w:t>, 987-992, doi:10.1038/nbt.3625 (2016).</w:t>
      </w:r>
    </w:p>
    <w:p w14:paraId="18C1E8A3" w14:textId="77777777" w:rsidR="0089160E" w:rsidRPr="0089160E" w:rsidRDefault="0089160E" w:rsidP="0089160E">
      <w:pPr>
        <w:pStyle w:val="EndNoteBibliography"/>
        <w:spacing w:after="0"/>
        <w:ind w:left="720" w:hanging="720"/>
      </w:pPr>
      <w:r w:rsidRPr="0089160E">
        <w:t>15</w:t>
      </w:r>
      <w:r w:rsidRPr="0089160E">
        <w:tab/>
        <w:t xml:space="preserve">Zong, C., Lu, S., Chapman, A. R. &amp; Xie, X. S. Genome-wide detection of single-nucleotide and copy-number variations of a single human cell. </w:t>
      </w:r>
      <w:r w:rsidRPr="0089160E">
        <w:rPr>
          <w:i/>
        </w:rPr>
        <w:t>Science</w:t>
      </w:r>
      <w:r w:rsidRPr="0089160E">
        <w:t xml:space="preserve"> </w:t>
      </w:r>
      <w:r w:rsidRPr="0089160E">
        <w:rPr>
          <w:b/>
        </w:rPr>
        <w:t>338</w:t>
      </w:r>
      <w:r w:rsidRPr="0089160E">
        <w:t>, 1622-1626, doi:10.1126/science.1229164 (2012).</w:t>
      </w:r>
    </w:p>
    <w:p w14:paraId="2C0A930B" w14:textId="77777777" w:rsidR="0089160E" w:rsidRPr="0089160E" w:rsidRDefault="0089160E" w:rsidP="0089160E">
      <w:pPr>
        <w:pStyle w:val="EndNoteBibliography"/>
        <w:spacing w:after="0"/>
        <w:ind w:left="720" w:hanging="720"/>
      </w:pPr>
      <w:r w:rsidRPr="0089160E">
        <w:t>16</w:t>
      </w:r>
      <w:r w:rsidRPr="0089160E">
        <w:tab/>
        <w:t>Gullberg, M.</w:t>
      </w:r>
      <w:r w:rsidRPr="0089160E">
        <w:rPr>
          <w:i/>
        </w:rPr>
        <w:t xml:space="preserve"> et al.</w:t>
      </w:r>
      <w:r w:rsidRPr="0089160E">
        <w:t xml:space="preserve"> Cytokine detection by antibody-based proximity ligation. </w:t>
      </w:r>
      <w:r w:rsidRPr="0089160E">
        <w:rPr>
          <w:i/>
        </w:rPr>
        <w:t>Proc Natl Acad Sci U S A</w:t>
      </w:r>
      <w:r w:rsidRPr="0089160E">
        <w:t xml:space="preserve"> </w:t>
      </w:r>
      <w:r w:rsidRPr="0089160E">
        <w:rPr>
          <w:b/>
        </w:rPr>
        <w:t>101</w:t>
      </w:r>
      <w:r w:rsidRPr="0089160E">
        <w:t>, 8420-8424, doi:10.1073/pnas.0400552101 (2004).</w:t>
      </w:r>
    </w:p>
    <w:p w14:paraId="59231F1A" w14:textId="77777777" w:rsidR="0089160E" w:rsidRPr="0089160E" w:rsidRDefault="0089160E" w:rsidP="0089160E">
      <w:pPr>
        <w:pStyle w:val="EndNoteBibliography"/>
        <w:spacing w:after="0"/>
        <w:ind w:left="720" w:hanging="720"/>
      </w:pPr>
      <w:r w:rsidRPr="0089160E">
        <w:t>17</w:t>
      </w:r>
      <w:r w:rsidRPr="0089160E">
        <w:tab/>
        <w:t>Creyghton, M. P.</w:t>
      </w:r>
      <w:r w:rsidRPr="0089160E">
        <w:rPr>
          <w:i/>
        </w:rPr>
        <w:t xml:space="preserve"> et al.</w:t>
      </w:r>
      <w:r w:rsidRPr="0089160E">
        <w:t xml:space="preserve"> Histone H3K27ac separates active from poised enhancers and predicts developmental state. </w:t>
      </w:r>
      <w:r w:rsidRPr="0089160E">
        <w:rPr>
          <w:i/>
        </w:rPr>
        <w:t>Proc Natl Acad Sci U S A</w:t>
      </w:r>
      <w:r w:rsidRPr="0089160E">
        <w:t xml:space="preserve"> </w:t>
      </w:r>
      <w:r w:rsidRPr="0089160E">
        <w:rPr>
          <w:b/>
        </w:rPr>
        <w:t>107</w:t>
      </w:r>
      <w:r w:rsidRPr="0089160E">
        <w:t>, 21931-21936, doi:10.1073/pnas.1016071107 (2010).</w:t>
      </w:r>
    </w:p>
    <w:p w14:paraId="6264EF3C" w14:textId="77777777" w:rsidR="0089160E" w:rsidRPr="0089160E" w:rsidRDefault="0089160E" w:rsidP="0089160E">
      <w:pPr>
        <w:pStyle w:val="EndNoteBibliography"/>
        <w:spacing w:after="0"/>
        <w:ind w:left="720" w:hanging="720"/>
      </w:pPr>
      <w:r w:rsidRPr="0089160E">
        <w:t>18</w:t>
      </w:r>
      <w:r w:rsidRPr="0089160E">
        <w:tab/>
        <w:t>Wang, J.</w:t>
      </w:r>
      <w:r w:rsidRPr="0089160E">
        <w:rPr>
          <w:i/>
        </w:rPr>
        <w:t xml:space="preserve"> et al.</w:t>
      </w:r>
      <w:r w:rsidRPr="0089160E">
        <w:t xml:space="preserve"> HACER: an atlas of human active enhancers to interpret regulatory variants. </w:t>
      </w:r>
      <w:r w:rsidRPr="0089160E">
        <w:rPr>
          <w:i/>
        </w:rPr>
        <w:t>Nucleic Acids Res</w:t>
      </w:r>
      <w:r w:rsidRPr="0089160E">
        <w:t xml:space="preserve"> </w:t>
      </w:r>
      <w:r w:rsidRPr="0089160E">
        <w:rPr>
          <w:b/>
        </w:rPr>
        <w:t>47</w:t>
      </w:r>
      <w:r w:rsidRPr="0089160E">
        <w:t>, D106-D112, doi:10.1093/nar/gky864 (2019).</w:t>
      </w:r>
    </w:p>
    <w:p w14:paraId="489F6AA4" w14:textId="77777777" w:rsidR="0089160E" w:rsidRPr="0089160E" w:rsidRDefault="0089160E" w:rsidP="0089160E">
      <w:pPr>
        <w:pStyle w:val="EndNoteBibliography"/>
        <w:spacing w:after="0"/>
        <w:ind w:left="720" w:hanging="720"/>
      </w:pPr>
      <w:r w:rsidRPr="0089160E">
        <w:t>19</w:t>
      </w:r>
      <w:r w:rsidRPr="0089160E">
        <w:tab/>
        <w:t>Rada-Iglesias, A.</w:t>
      </w:r>
      <w:r w:rsidRPr="0089160E">
        <w:rPr>
          <w:i/>
        </w:rPr>
        <w:t xml:space="preserve"> et al.</w:t>
      </w:r>
      <w:r w:rsidRPr="0089160E">
        <w:t xml:space="preserve"> A unique chromatin signature uncovers early developmental enhancers in humans. </w:t>
      </w:r>
      <w:r w:rsidRPr="0089160E">
        <w:rPr>
          <w:i/>
        </w:rPr>
        <w:t>Nature</w:t>
      </w:r>
      <w:r w:rsidRPr="0089160E">
        <w:t xml:space="preserve"> </w:t>
      </w:r>
      <w:r w:rsidRPr="0089160E">
        <w:rPr>
          <w:b/>
        </w:rPr>
        <w:t>470</w:t>
      </w:r>
      <w:r w:rsidRPr="0089160E">
        <w:t>, 279-283, doi:10.1038/nature09692 (2011).</w:t>
      </w:r>
    </w:p>
    <w:p w14:paraId="31D1E63E" w14:textId="77777777" w:rsidR="0089160E" w:rsidRPr="0089160E" w:rsidRDefault="0089160E" w:rsidP="0089160E">
      <w:pPr>
        <w:pStyle w:val="EndNoteBibliography"/>
        <w:spacing w:after="0"/>
        <w:ind w:left="720" w:hanging="720"/>
      </w:pPr>
      <w:r w:rsidRPr="0089160E">
        <w:t>20</w:t>
      </w:r>
      <w:r w:rsidRPr="0089160E">
        <w:tab/>
        <w:t xml:space="preserve">Gray, S. M., Amezquita, R. A., Guan, T., Kleinstein, S. H. &amp; Kaech, S. M. Polycomb Repressive Complex 2-Mediated Chromatin Repression Guides Effector CD8(+) T Cell Terminal </w:t>
      </w:r>
      <w:r w:rsidRPr="0089160E">
        <w:lastRenderedPageBreak/>
        <w:t xml:space="preserve">Differentiation and Loss of Multipotency. </w:t>
      </w:r>
      <w:r w:rsidRPr="0089160E">
        <w:rPr>
          <w:i/>
        </w:rPr>
        <w:t>Immunity</w:t>
      </w:r>
      <w:r w:rsidRPr="0089160E">
        <w:t xml:space="preserve"> </w:t>
      </w:r>
      <w:r w:rsidRPr="0089160E">
        <w:rPr>
          <w:b/>
        </w:rPr>
        <w:t>46</w:t>
      </w:r>
      <w:r w:rsidRPr="0089160E">
        <w:t>, 596-608, doi:10.1016/j.immuni.2017.03.012 (2017).</w:t>
      </w:r>
    </w:p>
    <w:p w14:paraId="4D70A88D" w14:textId="77777777" w:rsidR="0089160E" w:rsidRPr="0089160E" w:rsidRDefault="0089160E" w:rsidP="0089160E">
      <w:pPr>
        <w:pStyle w:val="EndNoteBibliography"/>
        <w:spacing w:after="0"/>
        <w:ind w:left="720" w:hanging="720"/>
      </w:pPr>
      <w:r w:rsidRPr="0089160E">
        <w:t>21</w:t>
      </w:r>
      <w:r w:rsidRPr="0089160E">
        <w:tab/>
        <w:t>Prescott, S. L.</w:t>
      </w:r>
      <w:r w:rsidRPr="0089160E">
        <w:rPr>
          <w:i/>
        </w:rPr>
        <w:t xml:space="preserve"> et al.</w:t>
      </w:r>
      <w:r w:rsidRPr="0089160E">
        <w:t xml:space="preserve"> Enhancer divergence and cis-regulatory evolution in the human and chimp neural crest. </w:t>
      </w:r>
      <w:r w:rsidRPr="0089160E">
        <w:rPr>
          <w:i/>
        </w:rPr>
        <w:t>Cell</w:t>
      </w:r>
      <w:r w:rsidRPr="0089160E">
        <w:t xml:space="preserve"> </w:t>
      </w:r>
      <w:r w:rsidRPr="0089160E">
        <w:rPr>
          <w:b/>
        </w:rPr>
        <w:t>163</w:t>
      </w:r>
      <w:r w:rsidRPr="0089160E">
        <w:t>, 68-83, doi:10.1016/j.cell.2015.08.036 (2015).</w:t>
      </w:r>
    </w:p>
    <w:p w14:paraId="2DF3CDE6" w14:textId="77777777" w:rsidR="0089160E" w:rsidRPr="0089160E" w:rsidRDefault="0089160E" w:rsidP="0089160E">
      <w:pPr>
        <w:pStyle w:val="EndNoteBibliography"/>
        <w:spacing w:after="0"/>
        <w:ind w:left="720" w:hanging="720"/>
      </w:pPr>
      <w:r w:rsidRPr="0089160E">
        <w:t>22</w:t>
      </w:r>
      <w:r w:rsidRPr="0089160E">
        <w:tab/>
        <w:t>Whyte, W. A.</w:t>
      </w:r>
      <w:r w:rsidRPr="0089160E">
        <w:rPr>
          <w:i/>
        </w:rPr>
        <w:t xml:space="preserve"> et al.</w:t>
      </w:r>
      <w:r w:rsidRPr="0089160E">
        <w:t xml:space="preserve"> Master transcription factors and mediator establish super-enhancers at key cell identity genes. </w:t>
      </w:r>
      <w:r w:rsidRPr="0089160E">
        <w:rPr>
          <w:i/>
        </w:rPr>
        <w:t>Cell</w:t>
      </w:r>
      <w:r w:rsidRPr="0089160E">
        <w:t xml:space="preserve"> </w:t>
      </w:r>
      <w:r w:rsidRPr="0089160E">
        <w:rPr>
          <w:b/>
        </w:rPr>
        <w:t>153</w:t>
      </w:r>
      <w:r w:rsidRPr="0089160E">
        <w:t>, 307-319, doi:10.1016/j.cell.2013.03.035 (2013).</w:t>
      </w:r>
    </w:p>
    <w:p w14:paraId="275F086C" w14:textId="77777777" w:rsidR="0089160E" w:rsidRPr="0089160E" w:rsidRDefault="0089160E" w:rsidP="0089160E">
      <w:pPr>
        <w:pStyle w:val="EndNoteBibliography"/>
        <w:spacing w:after="0"/>
        <w:ind w:left="720" w:hanging="720"/>
      </w:pPr>
      <w:r w:rsidRPr="0089160E">
        <w:t>23</w:t>
      </w:r>
      <w:r w:rsidRPr="0089160E">
        <w:tab/>
        <w:t xml:space="preserve">Stroud, H., Feng, S., Morey Kinney, S., Pradhan, S. &amp; Jacobsen, S. E. 5-Hydroxymethylcytosine is associated with enhancers and gene bodies in human embryonic stem cells. </w:t>
      </w:r>
      <w:r w:rsidRPr="0089160E">
        <w:rPr>
          <w:i/>
        </w:rPr>
        <w:t>Genome Biol</w:t>
      </w:r>
      <w:r w:rsidRPr="0089160E">
        <w:t xml:space="preserve"> </w:t>
      </w:r>
      <w:r w:rsidRPr="0089160E">
        <w:rPr>
          <w:b/>
        </w:rPr>
        <w:t>12</w:t>
      </w:r>
      <w:r w:rsidRPr="0089160E">
        <w:t>, R54, doi:10.1186/gb-2011-12-6-r54 (2011).</w:t>
      </w:r>
    </w:p>
    <w:p w14:paraId="4C243258" w14:textId="77777777" w:rsidR="0089160E" w:rsidRPr="0089160E" w:rsidRDefault="0089160E" w:rsidP="0089160E">
      <w:pPr>
        <w:pStyle w:val="EndNoteBibliography"/>
        <w:spacing w:after="0"/>
        <w:ind w:left="720" w:hanging="720"/>
      </w:pPr>
      <w:r w:rsidRPr="0089160E">
        <w:t>24</w:t>
      </w:r>
      <w:r w:rsidRPr="0089160E">
        <w:tab/>
        <w:t>Ito, S.</w:t>
      </w:r>
      <w:r w:rsidRPr="0089160E">
        <w:rPr>
          <w:i/>
        </w:rPr>
        <w:t xml:space="preserve"> et al.</w:t>
      </w:r>
      <w:r w:rsidRPr="0089160E">
        <w:t xml:space="preserve"> Tet proteins can convert 5-methylcytosine to 5-formylcytosine and 5-carboxylcytosine. </w:t>
      </w:r>
      <w:r w:rsidRPr="0089160E">
        <w:rPr>
          <w:i/>
        </w:rPr>
        <w:t>Science</w:t>
      </w:r>
      <w:r w:rsidRPr="0089160E">
        <w:t xml:space="preserve"> </w:t>
      </w:r>
      <w:r w:rsidRPr="0089160E">
        <w:rPr>
          <w:b/>
        </w:rPr>
        <w:t>333</w:t>
      </w:r>
      <w:r w:rsidRPr="0089160E">
        <w:t>, 1300-1303, doi:10.1126/science.1210597 (2011).</w:t>
      </w:r>
    </w:p>
    <w:p w14:paraId="365B9ED4" w14:textId="77777777" w:rsidR="0089160E" w:rsidRPr="0089160E" w:rsidRDefault="0089160E" w:rsidP="0089160E">
      <w:pPr>
        <w:pStyle w:val="EndNoteBibliography"/>
        <w:spacing w:after="0"/>
        <w:ind w:left="720" w:hanging="720"/>
      </w:pPr>
      <w:r w:rsidRPr="0089160E">
        <w:t>25</w:t>
      </w:r>
      <w:r w:rsidRPr="0089160E">
        <w:tab/>
        <w:t>Williams, K.</w:t>
      </w:r>
      <w:r w:rsidRPr="0089160E">
        <w:rPr>
          <w:i/>
        </w:rPr>
        <w:t xml:space="preserve"> et al.</w:t>
      </w:r>
      <w:r w:rsidRPr="0089160E">
        <w:t xml:space="preserve"> TET1 and hydroxymethylcytosine in transcription and DNA methylation fidelity. </w:t>
      </w:r>
      <w:r w:rsidRPr="0089160E">
        <w:rPr>
          <w:i/>
        </w:rPr>
        <w:t>Nature</w:t>
      </w:r>
      <w:r w:rsidRPr="0089160E">
        <w:t xml:space="preserve"> </w:t>
      </w:r>
      <w:r w:rsidRPr="0089160E">
        <w:rPr>
          <w:b/>
        </w:rPr>
        <w:t>473</w:t>
      </w:r>
      <w:r w:rsidRPr="0089160E">
        <w:t>, 343-348, doi:10.1038/nature10066 (2011).</w:t>
      </w:r>
    </w:p>
    <w:p w14:paraId="2575FE09" w14:textId="77777777" w:rsidR="0089160E" w:rsidRPr="0089160E" w:rsidRDefault="0089160E" w:rsidP="0089160E">
      <w:pPr>
        <w:pStyle w:val="EndNoteBibliography"/>
        <w:spacing w:after="0"/>
        <w:ind w:left="720" w:hanging="720"/>
      </w:pPr>
      <w:r w:rsidRPr="0089160E">
        <w:t>26</w:t>
      </w:r>
      <w:r w:rsidRPr="0089160E">
        <w:tab/>
        <w:t>Ding, J.</w:t>
      </w:r>
      <w:r w:rsidRPr="0089160E">
        <w:rPr>
          <w:i/>
        </w:rPr>
        <w:t xml:space="preserve"> et al.</w:t>
      </w:r>
      <w:r w:rsidRPr="0089160E">
        <w:t xml:space="preserve"> Tex10 Coordinates Epigenetic Control of Super-Enhancer Activity in Pluripotency and Reprogramming. </w:t>
      </w:r>
      <w:r w:rsidRPr="0089160E">
        <w:rPr>
          <w:i/>
        </w:rPr>
        <w:t>Cell Stem Cell</w:t>
      </w:r>
      <w:r w:rsidRPr="0089160E">
        <w:t xml:space="preserve"> </w:t>
      </w:r>
      <w:r w:rsidRPr="0089160E">
        <w:rPr>
          <w:b/>
        </w:rPr>
        <w:t>16</w:t>
      </w:r>
      <w:r w:rsidRPr="0089160E">
        <w:t>, 653-668, doi:10.1016/j.stem.2015.04.001 (2015).</w:t>
      </w:r>
    </w:p>
    <w:p w14:paraId="0E24D054" w14:textId="77777777" w:rsidR="0089160E" w:rsidRPr="0089160E" w:rsidRDefault="0089160E" w:rsidP="0089160E">
      <w:pPr>
        <w:pStyle w:val="EndNoteBibliography"/>
        <w:spacing w:after="0"/>
        <w:ind w:left="720" w:hanging="720"/>
      </w:pPr>
      <w:r w:rsidRPr="0089160E">
        <w:t>27</w:t>
      </w:r>
      <w:r w:rsidRPr="0089160E">
        <w:tab/>
        <w:t xml:space="preserve">Teng, L., He, B., Wang, J. &amp; Tan, K. 4DGenome: a comprehensive database of chromatin interactions. </w:t>
      </w:r>
      <w:r w:rsidRPr="0089160E">
        <w:rPr>
          <w:i/>
        </w:rPr>
        <w:t>Bioinformatics</w:t>
      </w:r>
      <w:r w:rsidRPr="0089160E">
        <w:t xml:space="preserve"> </w:t>
      </w:r>
      <w:r w:rsidRPr="0089160E">
        <w:rPr>
          <w:b/>
        </w:rPr>
        <w:t>31</w:t>
      </w:r>
      <w:r w:rsidRPr="0089160E">
        <w:t>, 2560-2564, doi:10.1093/bioinformatics/btv158 (2015).</w:t>
      </w:r>
    </w:p>
    <w:p w14:paraId="5C378942" w14:textId="77777777" w:rsidR="0089160E" w:rsidRPr="0089160E" w:rsidRDefault="0089160E" w:rsidP="0089160E">
      <w:pPr>
        <w:pStyle w:val="EndNoteBibliography"/>
        <w:spacing w:after="0"/>
        <w:ind w:left="720" w:hanging="720"/>
      </w:pPr>
      <w:r w:rsidRPr="0089160E">
        <w:t>28</w:t>
      </w:r>
      <w:r w:rsidRPr="0089160E">
        <w:tab/>
        <w:t xml:space="preserve">Robson, M. I., Ringel, A. R. &amp; Mundlos, S. Regulatory Landscaping: How Enhancer-Promoter Communication Is Sculpted in 3D. </w:t>
      </w:r>
      <w:r w:rsidRPr="0089160E">
        <w:rPr>
          <w:i/>
        </w:rPr>
        <w:t>Mol Cell</w:t>
      </w:r>
      <w:r w:rsidRPr="0089160E">
        <w:t xml:space="preserve"> </w:t>
      </w:r>
      <w:r w:rsidRPr="0089160E">
        <w:rPr>
          <w:b/>
        </w:rPr>
        <w:t>74</w:t>
      </w:r>
      <w:r w:rsidRPr="0089160E">
        <w:t>, 1110-1122, doi:10.1016/j.molcel.2019.05.032 (2019).</w:t>
      </w:r>
    </w:p>
    <w:p w14:paraId="201FF8B2" w14:textId="77777777" w:rsidR="0089160E" w:rsidRPr="0089160E" w:rsidRDefault="0089160E" w:rsidP="0089160E">
      <w:pPr>
        <w:pStyle w:val="EndNoteBibliography"/>
        <w:spacing w:after="0"/>
        <w:ind w:left="720" w:hanging="720"/>
      </w:pPr>
      <w:r w:rsidRPr="0089160E">
        <w:t>29</w:t>
      </w:r>
      <w:r w:rsidRPr="0089160E">
        <w:tab/>
        <w:t xml:space="preserve">Kramer, A., Green, J., Pollard, J., Jr. &amp; Tugendreich, S. Causal analysis approaches in Ingenuity Pathway Analysis. </w:t>
      </w:r>
      <w:r w:rsidRPr="0089160E">
        <w:rPr>
          <w:i/>
        </w:rPr>
        <w:t>Bioinformatics</w:t>
      </w:r>
      <w:r w:rsidRPr="0089160E">
        <w:t xml:space="preserve"> </w:t>
      </w:r>
      <w:r w:rsidRPr="0089160E">
        <w:rPr>
          <w:b/>
        </w:rPr>
        <w:t>30</w:t>
      </w:r>
      <w:r w:rsidRPr="0089160E">
        <w:t>, 523-530, doi:10.1093/bioinformatics/btt703 (2014).</w:t>
      </w:r>
    </w:p>
    <w:p w14:paraId="2BC64F45" w14:textId="77777777" w:rsidR="0089160E" w:rsidRPr="0089160E" w:rsidRDefault="0089160E" w:rsidP="0089160E">
      <w:pPr>
        <w:pStyle w:val="EndNoteBibliography"/>
        <w:spacing w:after="0"/>
        <w:ind w:left="720" w:hanging="720"/>
      </w:pPr>
      <w:r w:rsidRPr="0089160E">
        <w:t>30</w:t>
      </w:r>
      <w:r w:rsidRPr="0089160E">
        <w:tab/>
        <w:t xml:space="preserve">Lozzio, C. B. &amp; Lozzio, B. B. Human chronic myelogenous leukemia cell-line with positive Philadelphia chromosome. </w:t>
      </w:r>
      <w:r w:rsidRPr="0089160E">
        <w:rPr>
          <w:i/>
        </w:rPr>
        <w:t>Blood</w:t>
      </w:r>
      <w:r w:rsidRPr="0089160E">
        <w:t xml:space="preserve"> </w:t>
      </w:r>
      <w:r w:rsidRPr="0089160E">
        <w:rPr>
          <w:b/>
        </w:rPr>
        <w:t>45</w:t>
      </w:r>
      <w:r w:rsidRPr="0089160E">
        <w:t>, 321-334 (1975).</w:t>
      </w:r>
    </w:p>
    <w:p w14:paraId="46DD829D" w14:textId="77777777" w:rsidR="0089160E" w:rsidRPr="0089160E" w:rsidRDefault="0089160E" w:rsidP="0089160E">
      <w:pPr>
        <w:pStyle w:val="EndNoteBibliography"/>
        <w:spacing w:after="0"/>
        <w:ind w:left="720" w:hanging="720"/>
      </w:pPr>
      <w:r w:rsidRPr="0089160E">
        <w:t>31</w:t>
      </w:r>
      <w:r w:rsidRPr="0089160E">
        <w:tab/>
        <w:t>Chylicki, K.</w:t>
      </w:r>
      <w:r w:rsidRPr="0089160E">
        <w:rPr>
          <w:i/>
        </w:rPr>
        <w:t xml:space="preserve"> et al.</w:t>
      </w:r>
      <w:r w:rsidRPr="0089160E">
        <w:t xml:space="preserve"> p53-mediated differentiation of the erythroleukemia cell line K562. </w:t>
      </w:r>
      <w:r w:rsidRPr="0089160E">
        <w:rPr>
          <w:i/>
        </w:rPr>
        <w:t>Cell Growth Differ</w:t>
      </w:r>
      <w:r w:rsidRPr="0089160E">
        <w:t xml:space="preserve"> </w:t>
      </w:r>
      <w:r w:rsidRPr="0089160E">
        <w:rPr>
          <w:b/>
        </w:rPr>
        <w:t>11</w:t>
      </w:r>
      <w:r w:rsidRPr="0089160E">
        <w:t>, 315-324 (2000).</w:t>
      </w:r>
    </w:p>
    <w:p w14:paraId="07510326" w14:textId="77777777" w:rsidR="0089160E" w:rsidRPr="0089160E" w:rsidRDefault="0089160E" w:rsidP="0089160E">
      <w:pPr>
        <w:pStyle w:val="EndNoteBibliography"/>
        <w:spacing w:after="0"/>
        <w:ind w:left="720" w:hanging="720"/>
      </w:pPr>
      <w:r w:rsidRPr="0089160E">
        <w:t>32</w:t>
      </w:r>
      <w:r w:rsidRPr="0089160E">
        <w:tab/>
        <w:t>Duncan, M. T.</w:t>
      </w:r>
      <w:r w:rsidRPr="0089160E">
        <w:rPr>
          <w:i/>
        </w:rPr>
        <w:t xml:space="preserve"> et al.</w:t>
      </w:r>
      <w:r w:rsidRPr="0089160E">
        <w:t xml:space="preserve"> SIRT1 is a critical regulator of K562 cell growth, survival, and differentiation. </w:t>
      </w:r>
      <w:r w:rsidRPr="0089160E">
        <w:rPr>
          <w:i/>
        </w:rPr>
        <w:t>Exp Cell Res</w:t>
      </w:r>
      <w:r w:rsidRPr="0089160E">
        <w:t xml:space="preserve"> </w:t>
      </w:r>
      <w:r w:rsidRPr="0089160E">
        <w:rPr>
          <w:b/>
        </w:rPr>
        <w:t>344</w:t>
      </w:r>
      <w:r w:rsidRPr="0089160E">
        <w:t>, 40-52, doi:10.1016/j.yexcr.2016.04.010 (2016).</w:t>
      </w:r>
    </w:p>
    <w:p w14:paraId="480F2C5A" w14:textId="77777777" w:rsidR="0089160E" w:rsidRPr="0089160E" w:rsidRDefault="0089160E" w:rsidP="0089160E">
      <w:pPr>
        <w:pStyle w:val="EndNoteBibliography"/>
        <w:spacing w:after="0"/>
        <w:ind w:left="720" w:hanging="720"/>
      </w:pPr>
      <w:r w:rsidRPr="0089160E">
        <w:t>33</w:t>
      </w:r>
      <w:r w:rsidRPr="0089160E">
        <w:tab/>
        <w:t xml:space="preserve">Yang, C., Cai, H. &amp; Meng, X. Polyphyllin D induces apoptosis and differentiation in K562 human leukemia cells. </w:t>
      </w:r>
      <w:r w:rsidRPr="0089160E">
        <w:rPr>
          <w:i/>
        </w:rPr>
        <w:t>Int Immunopharmacol</w:t>
      </w:r>
      <w:r w:rsidRPr="0089160E">
        <w:t xml:space="preserve"> </w:t>
      </w:r>
      <w:r w:rsidRPr="0089160E">
        <w:rPr>
          <w:b/>
        </w:rPr>
        <w:t>36</w:t>
      </w:r>
      <w:r w:rsidRPr="0089160E">
        <w:t>, 17-22, doi:10.1016/j.intimp.2016.04.011 (2016).</w:t>
      </w:r>
    </w:p>
    <w:p w14:paraId="2DB034F2" w14:textId="77777777" w:rsidR="0089160E" w:rsidRPr="0089160E" w:rsidRDefault="0089160E" w:rsidP="0089160E">
      <w:pPr>
        <w:pStyle w:val="EndNoteBibliography"/>
        <w:spacing w:after="0"/>
        <w:ind w:left="720" w:hanging="720"/>
      </w:pPr>
      <w:r w:rsidRPr="0089160E">
        <w:t>34</w:t>
      </w:r>
      <w:r w:rsidRPr="0089160E">
        <w:tab/>
        <w:t xml:space="preserve">Andersson, L. C., Nilsson, K. &amp; Gahmberg, C. G. K562--a human erythroleukemic cell line. </w:t>
      </w:r>
      <w:r w:rsidRPr="0089160E">
        <w:rPr>
          <w:i/>
        </w:rPr>
        <w:t>Int J Cancer</w:t>
      </w:r>
      <w:r w:rsidRPr="0089160E">
        <w:t xml:space="preserve"> </w:t>
      </w:r>
      <w:r w:rsidRPr="0089160E">
        <w:rPr>
          <w:b/>
        </w:rPr>
        <w:t>23</w:t>
      </w:r>
      <w:r w:rsidRPr="0089160E">
        <w:t>, 143-147, doi:10.1002/ijc.2910230202 (1979).</w:t>
      </w:r>
    </w:p>
    <w:p w14:paraId="05F572D8" w14:textId="77777777" w:rsidR="0089160E" w:rsidRPr="0089160E" w:rsidRDefault="0089160E" w:rsidP="0089160E">
      <w:pPr>
        <w:pStyle w:val="EndNoteBibliography"/>
        <w:spacing w:after="0"/>
        <w:ind w:left="720" w:hanging="720"/>
      </w:pPr>
      <w:r w:rsidRPr="0089160E">
        <w:t>35</w:t>
      </w:r>
      <w:r w:rsidRPr="0089160E">
        <w:tab/>
        <w:t>Klein, E.</w:t>
      </w:r>
      <w:r w:rsidRPr="0089160E">
        <w:rPr>
          <w:i/>
        </w:rPr>
        <w:t xml:space="preserve"> et al.</w:t>
      </w:r>
      <w:r w:rsidRPr="0089160E">
        <w:t xml:space="preserve"> Properties of the K562 cell line, derived from a patient with chronic myeloid leukemia. </w:t>
      </w:r>
      <w:r w:rsidRPr="0089160E">
        <w:rPr>
          <w:i/>
        </w:rPr>
        <w:t>Int J Cancer</w:t>
      </w:r>
      <w:r w:rsidRPr="0089160E">
        <w:t xml:space="preserve"> </w:t>
      </w:r>
      <w:r w:rsidRPr="0089160E">
        <w:rPr>
          <w:b/>
        </w:rPr>
        <w:t>18</w:t>
      </w:r>
      <w:r w:rsidRPr="0089160E">
        <w:t>, 421-431, doi:10.1002/ijc.2910180405 (1976).</w:t>
      </w:r>
    </w:p>
    <w:p w14:paraId="0079E9A3" w14:textId="77777777" w:rsidR="0089160E" w:rsidRPr="0089160E" w:rsidRDefault="0089160E" w:rsidP="0089160E">
      <w:pPr>
        <w:pStyle w:val="EndNoteBibliography"/>
        <w:spacing w:after="0"/>
        <w:ind w:left="720" w:hanging="720"/>
      </w:pPr>
      <w:r w:rsidRPr="0089160E">
        <w:t>36</w:t>
      </w:r>
      <w:r w:rsidRPr="0089160E">
        <w:tab/>
        <w:t xml:space="preserve">Lozzio, B. B., Lozzio, C. B., Bamberger, E. G. &amp; Feliu, A. S. A multipotential leukemia cell line (K-562) of human origin. </w:t>
      </w:r>
      <w:r w:rsidRPr="0089160E">
        <w:rPr>
          <w:i/>
        </w:rPr>
        <w:t>Proc Soc Exp Biol Med</w:t>
      </w:r>
      <w:r w:rsidRPr="0089160E">
        <w:t xml:space="preserve"> </w:t>
      </w:r>
      <w:r w:rsidRPr="0089160E">
        <w:rPr>
          <w:b/>
        </w:rPr>
        <w:t>166</w:t>
      </w:r>
      <w:r w:rsidRPr="0089160E">
        <w:t>, 546-550, doi:10.3181/00379727-166-41106 (1981).</w:t>
      </w:r>
    </w:p>
    <w:p w14:paraId="78F34900" w14:textId="77777777" w:rsidR="0089160E" w:rsidRPr="0089160E" w:rsidRDefault="0089160E" w:rsidP="0089160E">
      <w:pPr>
        <w:pStyle w:val="EndNoteBibliography"/>
        <w:spacing w:after="0"/>
        <w:ind w:left="720" w:hanging="720"/>
      </w:pPr>
      <w:r w:rsidRPr="0089160E">
        <w:t>37</w:t>
      </w:r>
      <w:r w:rsidRPr="0089160E">
        <w:tab/>
        <w:t xml:space="preserve">Warren, L., Bryder, D., Weissman, I. L. &amp; Quake, S. R. Transcription factor profiling in individual hematopoietic progenitors by digital RT-PCR. </w:t>
      </w:r>
      <w:r w:rsidRPr="0089160E">
        <w:rPr>
          <w:i/>
        </w:rPr>
        <w:t>Proc Natl Acad Sci U S A</w:t>
      </w:r>
      <w:r w:rsidRPr="0089160E">
        <w:t xml:space="preserve"> </w:t>
      </w:r>
      <w:r w:rsidRPr="0089160E">
        <w:rPr>
          <w:b/>
        </w:rPr>
        <w:t>103</w:t>
      </w:r>
      <w:r w:rsidRPr="0089160E">
        <w:t>, 17807-17812, doi:10.1073/pnas.0608512103 (2006).</w:t>
      </w:r>
    </w:p>
    <w:p w14:paraId="1505399F" w14:textId="77777777" w:rsidR="0089160E" w:rsidRPr="0089160E" w:rsidRDefault="0089160E" w:rsidP="0089160E">
      <w:pPr>
        <w:pStyle w:val="EndNoteBibliography"/>
        <w:spacing w:after="0"/>
        <w:ind w:left="720" w:hanging="720"/>
      </w:pPr>
      <w:r w:rsidRPr="0089160E">
        <w:t>38</w:t>
      </w:r>
      <w:r w:rsidRPr="0089160E">
        <w:tab/>
        <w:t>Valent, P.</w:t>
      </w:r>
      <w:r w:rsidRPr="0089160E">
        <w:rPr>
          <w:i/>
        </w:rPr>
        <w:t xml:space="preserve"> et al.</w:t>
      </w:r>
      <w:r w:rsidRPr="0089160E">
        <w:t xml:space="preserve"> DPPIV (CD26) as a novel stem cell marker in Ph+ chronic myeloid leukaemia. </w:t>
      </w:r>
      <w:r w:rsidRPr="0089160E">
        <w:rPr>
          <w:i/>
        </w:rPr>
        <w:t>Eur J Clin Invest</w:t>
      </w:r>
      <w:r w:rsidRPr="0089160E">
        <w:t xml:space="preserve"> </w:t>
      </w:r>
      <w:r w:rsidRPr="0089160E">
        <w:rPr>
          <w:b/>
        </w:rPr>
        <w:t>44</w:t>
      </w:r>
      <w:r w:rsidRPr="0089160E">
        <w:t>, 1239-1245, doi:10.1111/eci.12368 (2014).</w:t>
      </w:r>
    </w:p>
    <w:p w14:paraId="4928E416" w14:textId="77777777" w:rsidR="0089160E" w:rsidRPr="0089160E" w:rsidRDefault="0089160E" w:rsidP="0089160E">
      <w:pPr>
        <w:pStyle w:val="EndNoteBibliography"/>
        <w:spacing w:after="0"/>
        <w:ind w:left="720" w:hanging="720"/>
      </w:pPr>
      <w:r w:rsidRPr="0089160E">
        <w:t>39</w:t>
      </w:r>
      <w:r w:rsidRPr="0089160E">
        <w:tab/>
        <w:t xml:space="preserve">Nagel, J. E., Collins, G. D. &amp; Adler, W. H. Spontaneous or natural killer cytotoxicity of K562 erythroleukemic cells in normal patients. </w:t>
      </w:r>
      <w:r w:rsidRPr="0089160E">
        <w:rPr>
          <w:i/>
        </w:rPr>
        <w:t>Cancer Res</w:t>
      </w:r>
      <w:r w:rsidRPr="0089160E">
        <w:t xml:space="preserve"> </w:t>
      </w:r>
      <w:r w:rsidRPr="0089160E">
        <w:rPr>
          <w:b/>
        </w:rPr>
        <w:t>41</w:t>
      </w:r>
      <w:r w:rsidRPr="0089160E">
        <w:t>, 2284-2288 (1981).</w:t>
      </w:r>
    </w:p>
    <w:p w14:paraId="37E3865E" w14:textId="77777777" w:rsidR="0089160E" w:rsidRPr="0089160E" w:rsidRDefault="0089160E" w:rsidP="0089160E">
      <w:pPr>
        <w:pStyle w:val="EndNoteBibliography"/>
        <w:spacing w:after="0"/>
        <w:ind w:left="720" w:hanging="720"/>
      </w:pPr>
      <w:r w:rsidRPr="0089160E">
        <w:t>40</w:t>
      </w:r>
      <w:r w:rsidRPr="0089160E">
        <w:tab/>
        <w:t>Sutherland, J.</w:t>
      </w:r>
      <w:r w:rsidRPr="0089160E">
        <w:rPr>
          <w:i/>
        </w:rPr>
        <w:t xml:space="preserve"> et al.</w:t>
      </w:r>
      <w:r w:rsidRPr="0089160E">
        <w:t xml:space="preserve"> Induction of the expression of HLA class I antigens on K562 by interferons and sodium butyrate. </w:t>
      </w:r>
      <w:r w:rsidRPr="0089160E">
        <w:rPr>
          <w:i/>
        </w:rPr>
        <w:t>Hum Immunol</w:t>
      </w:r>
      <w:r w:rsidRPr="0089160E">
        <w:t xml:space="preserve"> </w:t>
      </w:r>
      <w:r w:rsidRPr="0089160E">
        <w:rPr>
          <w:b/>
        </w:rPr>
        <w:t>12</w:t>
      </w:r>
      <w:r w:rsidRPr="0089160E">
        <w:t>, 65-73, doi:10.1016/0198-8859(85)90344-1 (1985).</w:t>
      </w:r>
    </w:p>
    <w:p w14:paraId="1EA14DBA" w14:textId="77777777" w:rsidR="0089160E" w:rsidRPr="0089160E" w:rsidRDefault="0089160E" w:rsidP="0089160E">
      <w:pPr>
        <w:pStyle w:val="EndNoteBibliography"/>
        <w:spacing w:after="0"/>
        <w:ind w:left="720" w:hanging="720"/>
      </w:pPr>
      <w:r w:rsidRPr="0089160E">
        <w:t>41</w:t>
      </w:r>
      <w:r w:rsidRPr="0089160E">
        <w:tab/>
        <w:t>Faltas, B. M.</w:t>
      </w:r>
      <w:r w:rsidRPr="0089160E">
        <w:rPr>
          <w:i/>
        </w:rPr>
        <w:t xml:space="preserve"> et al.</w:t>
      </w:r>
      <w:r w:rsidRPr="0089160E">
        <w:t xml:space="preserve"> Clonal evolution of chemotherapy-resistant urothelial carcinoma. </w:t>
      </w:r>
      <w:r w:rsidRPr="0089160E">
        <w:rPr>
          <w:i/>
        </w:rPr>
        <w:t>Nat Genet</w:t>
      </w:r>
      <w:r w:rsidRPr="0089160E">
        <w:t xml:space="preserve"> </w:t>
      </w:r>
      <w:r w:rsidRPr="0089160E">
        <w:rPr>
          <w:b/>
        </w:rPr>
        <w:t>48</w:t>
      </w:r>
      <w:r w:rsidRPr="0089160E">
        <w:t>, 1490-1499, doi:10.1038/ng.3692 (2016).</w:t>
      </w:r>
    </w:p>
    <w:p w14:paraId="1558ABCF" w14:textId="77777777" w:rsidR="0089160E" w:rsidRPr="0089160E" w:rsidRDefault="0089160E" w:rsidP="0089160E">
      <w:pPr>
        <w:pStyle w:val="EndNoteBibliography"/>
        <w:spacing w:after="0"/>
        <w:ind w:left="720" w:hanging="720"/>
      </w:pPr>
      <w:r w:rsidRPr="0089160E">
        <w:lastRenderedPageBreak/>
        <w:t>42</w:t>
      </w:r>
      <w:r w:rsidRPr="0089160E">
        <w:tab/>
        <w:t xml:space="preserve">Visvader, J. E. Cells of origin in cancer. </w:t>
      </w:r>
      <w:r w:rsidRPr="0089160E">
        <w:rPr>
          <w:i/>
        </w:rPr>
        <w:t>Nature</w:t>
      </w:r>
      <w:r w:rsidRPr="0089160E">
        <w:t xml:space="preserve"> </w:t>
      </w:r>
      <w:r w:rsidRPr="0089160E">
        <w:rPr>
          <w:b/>
        </w:rPr>
        <w:t>469</w:t>
      </w:r>
      <w:r w:rsidRPr="0089160E">
        <w:t>, 314-322, doi:10.1038/nature09781 (2011).</w:t>
      </w:r>
    </w:p>
    <w:p w14:paraId="261B0316" w14:textId="77777777" w:rsidR="0089160E" w:rsidRPr="0089160E" w:rsidRDefault="0089160E" w:rsidP="0089160E">
      <w:pPr>
        <w:pStyle w:val="EndNoteBibliography"/>
        <w:spacing w:after="0"/>
        <w:ind w:left="720" w:hanging="720"/>
      </w:pPr>
      <w:r w:rsidRPr="0089160E">
        <w:t>43</w:t>
      </w:r>
      <w:r w:rsidRPr="0089160E">
        <w:tab/>
        <w:t xml:space="preserve">Kelsey, G., Stegle, O. &amp; Reik, W. Single-cell epigenomics: Recording the past and predicting the future. </w:t>
      </w:r>
      <w:r w:rsidRPr="0089160E">
        <w:rPr>
          <w:i/>
        </w:rPr>
        <w:t>Science</w:t>
      </w:r>
      <w:r w:rsidRPr="0089160E">
        <w:t xml:space="preserve"> </w:t>
      </w:r>
      <w:r w:rsidRPr="0089160E">
        <w:rPr>
          <w:b/>
        </w:rPr>
        <w:t>358</w:t>
      </w:r>
      <w:r w:rsidRPr="0089160E">
        <w:t>, 69-75, doi:10.1126/science.aan6826 (2017).</w:t>
      </w:r>
    </w:p>
    <w:p w14:paraId="6C680668" w14:textId="77777777" w:rsidR="0089160E" w:rsidRPr="0089160E" w:rsidRDefault="0089160E" w:rsidP="0089160E">
      <w:pPr>
        <w:pStyle w:val="EndNoteBibliography"/>
        <w:spacing w:after="0"/>
        <w:ind w:left="720" w:hanging="720"/>
      </w:pPr>
      <w:r w:rsidRPr="0089160E">
        <w:t>44</w:t>
      </w:r>
      <w:r w:rsidRPr="0089160E">
        <w:tab/>
        <w:t xml:space="preserve">Young, L., Sung, J., Stacey, G. &amp; Masters, J. R. Detection of Mycoplasma in cell cultures. </w:t>
      </w:r>
      <w:r w:rsidRPr="0089160E">
        <w:rPr>
          <w:i/>
        </w:rPr>
        <w:t>Nat Protoc</w:t>
      </w:r>
      <w:r w:rsidRPr="0089160E">
        <w:t xml:space="preserve"> </w:t>
      </w:r>
      <w:r w:rsidRPr="0089160E">
        <w:rPr>
          <w:b/>
        </w:rPr>
        <w:t>5</w:t>
      </w:r>
      <w:r w:rsidRPr="0089160E">
        <w:t>, 929-934, doi:10.1038/nprot.2010.43 (2010).</w:t>
      </w:r>
    </w:p>
    <w:p w14:paraId="09BBFCAC" w14:textId="77777777" w:rsidR="0089160E" w:rsidRPr="0089160E" w:rsidRDefault="0089160E" w:rsidP="0089160E">
      <w:pPr>
        <w:pStyle w:val="EndNoteBibliography"/>
        <w:spacing w:after="0"/>
        <w:ind w:left="720" w:hanging="720"/>
      </w:pPr>
      <w:r w:rsidRPr="0089160E">
        <w:t>45</w:t>
      </w:r>
      <w:r w:rsidRPr="0089160E">
        <w:tab/>
        <w:t xml:space="preserve">Weiland, G. &amp; zu Dohna, H. G. [The suitability of the enzyme-linked immunosorbent assay (ELISA) for the demonstration of babesia antibodies in hyperimmune serums with the use of ectoantigens]. </w:t>
      </w:r>
      <w:r w:rsidRPr="0089160E">
        <w:rPr>
          <w:i/>
        </w:rPr>
        <w:t>Berl Munch Tierarztl Wochenschr</w:t>
      </w:r>
      <w:r w:rsidRPr="0089160E">
        <w:t xml:space="preserve"> </w:t>
      </w:r>
      <w:r w:rsidRPr="0089160E">
        <w:rPr>
          <w:b/>
        </w:rPr>
        <w:t>91</w:t>
      </w:r>
      <w:r w:rsidRPr="0089160E">
        <w:t>, 33-35 (1978).</w:t>
      </w:r>
    </w:p>
    <w:p w14:paraId="2561FAD0" w14:textId="77777777" w:rsidR="0089160E" w:rsidRPr="0089160E" w:rsidRDefault="0089160E" w:rsidP="0089160E">
      <w:pPr>
        <w:pStyle w:val="EndNoteBibliography"/>
        <w:spacing w:after="0"/>
        <w:ind w:left="720" w:hanging="720"/>
      </w:pPr>
      <w:r w:rsidRPr="0089160E">
        <w:t>46</w:t>
      </w:r>
      <w:r w:rsidRPr="0089160E">
        <w:tab/>
        <w:t>Lu, S.</w:t>
      </w:r>
      <w:r w:rsidRPr="0089160E">
        <w:rPr>
          <w:i/>
        </w:rPr>
        <w:t xml:space="preserve"> et al.</w:t>
      </w:r>
      <w:r w:rsidRPr="0089160E">
        <w:t xml:space="preserve"> Probing meiotic recombination and aneuploidy of single sperm cells by whole-genome sequencing. </w:t>
      </w:r>
      <w:r w:rsidRPr="0089160E">
        <w:rPr>
          <w:i/>
        </w:rPr>
        <w:t>Science</w:t>
      </w:r>
      <w:r w:rsidRPr="0089160E">
        <w:t xml:space="preserve"> </w:t>
      </w:r>
      <w:r w:rsidRPr="0089160E">
        <w:rPr>
          <w:b/>
        </w:rPr>
        <w:t>338</w:t>
      </w:r>
      <w:r w:rsidRPr="0089160E">
        <w:t>, 1627-1630, doi:10.1126/science.1229112 (2012).</w:t>
      </w:r>
    </w:p>
    <w:p w14:paraId="088DD3AF" w14:textId="77777777" w:rsidR="0089160E" w:rsidRPr="0089160E" w:rsidRDefault="0089160E" w:rsidP="0089160E">
      <w:pPr>
        <w:pStyle w:val="EndNoteBibliography"/>
        <w:spacing w:after="0"/>
        <w:ind w:left="720" w:hanging="720"/>
      </w:pPr>
      <w:r w:rsidRPr="0089160E">
        <w:t>47</w:t>
      </w:r>
      <w:r w:rsidRPr="0089160E">
        <w:tab/>
        <w:t xml:space="preserve">Paithankar, K. R. &amp; Prasad, K. S. Precipitation of DNA by polyethylene glycol and ethanol. </w:t>
      </w:r>
      <w:r w:rsidRPr="0089160E">
        <w:rPr>
          <w:i/>
        </w:rPr>
        <w:t>Nucleic Acids Res</w:t>
      </w:r>
      <w:r w:rsidRPr="0089160E">
        <w:t xml:space="preserve"> </w:t>
      </w:r>
      <w:r w:rsidRPr="0089160E">
        <w:rPr>
          <w:b/>
        </w:rPr>
        <w:t>19</w:t>
      </w:r>
      <w:r w:rsidRPr="0089160E">
        <w:t>, 1346 (1991).</w:t>
      </w:r>
    </w:p>
    <w:p w14:paraId="1A7F5182" w14:textId="77777777" w:rsidR="0089160E" w:rsidRPr="0089160E" w:rsidRDefault="0089160E" w:rsidP="0089160E">
      <w:pPr>
        <w:pStyle w:val="EndNoteBibliography"/>
        <w:spacing w:after="0"/>
        <w:ind w:left="720" w:hanging="720"/>
      </w:pPr>
      <w:r w:rsidRPr="0089160E">
        <w:t>48</w:t>
      </w:r>
      <w:r w:rsidRPr="0089160E">
        <w:tab/>
        <w:t xml:space="preserve">Dodt, M., Roehr, J. T., Ahmed, R. &amp; Dieterich, C. FLEXBAR-Flexible Barcode and Adapter Processing for Next-Generation Sequencing Platforms. </w:t>
      </w:r>
      <w:r w:rsidRPr="0089160E">
        <w:rPr>
          <w:i/>
        </w:rPr>
        <w:t>Biology (Basel)</w:t>
      </w:r>
      <w:r w:rsidRPr="0089160E">
        <w:t xml:space="preserve"> </w:t>
      </w:r>
      <w:r w:rsidRPr="0089160E">
        <w:rPr>
          <w:b/>
        </w:rPr>
        <w:t>1</w:t>
      </w:r>
      <w:r w:rsidRPr="0089160E">
        <w:t>, 895-905, doi:10.3390/biology1030895 (2012).</w:t>
      </w:r>
    </w:p>
    <w:p w14:paraId="6611509F" w14:textId="77777777" w:rsidR="0089160E" w:rsidRPr="0089160E" w:rsidRDefault="0089160E" w:rsidP="0089160E">
      <w:pPr>
        <w:pStyle w:val="EndNoteBibliography"/>
        <w:spacing w:after="0"/>
        <w:ind w:left="720" w:hanging="720"/>
      </w:pPr>
      <w:r w:rsidRPr="0089160E">
        <w:t>49</w:t>
      </w:r>
      <w:r w:rsidRPr="0089160E">
        <w:tab/>
        <w:t xml:space="preserve">Smith, T., Heger, A. &amp; Sudbery, I. UMI-tools: modeling sequencing errors in Unique Molecular Identifiers to improve quantification accuracy. </w:t>
      </w:r>
      <w:r w:rsidRPr="0089160E">
        <w:rPr>
          <w:i/>
        </w:rPr>
        <w:t>Genome Res</w:t>
      </w:r>
      <w:r w:rsidRPr="0089160E">
        <w:t xml:space="preserve"> </w:t>
      </w:r>
      <w:r w:rsidRPr="0089160E">
        <w:rPr>
          <w:b/>
        </w:rPr>
        <w:t>27</w:t>
      </w:r>
      <w:r w:rsidRPr="0089160E">
        <w:t>, 491-499, doi:10.1101/gr.209601.116 (2017).</w:t>
      </w:r>
    </w:p>
    <w:p w14:paraId="7ED8E4DC" w14:textId="77777777" w:rsidR="0089160E" w:rsidRPr="0089160E" w:rsidRDefault="0089160E" w:rsidP="0089160E">
      <w:pPr>
        <w:pStyle w:val="EndNoteBibliography"/>
        <w:spacing w:after="0"/>
        <w:ind w:left="720" w:hanging="720"/>
      </w:pPr>
      <w:r w:rsidRPr="0089160E">
        <w:t>50</w:t>
      </w:r>
      <w:r w:rsidRPr="0089160E">
        <w:tab/>
        <w:t xml:space="preserve">Langmead, B. &amp; Salzberg, S. L. Fast gapped-read alignment with Bowtie 2. </w:t>
      </w:r>
      <w:r w:rsidRPr="0089160E">
        <w:rPr>
          <w:i/>
        </w:rPr>
        <w:t>Nat Methods</w:t>
      </w:r>
      <w:r w:rsidRPr="0089160E">
        <w:t xml:space="preserve"> </w:t>
      </w:r>
      <w:r w:rsidRPr="0089160E">
        <w:rPr>
          <w:b/>
        </w:rPr>
        <w:t>9</w:t>
      </w:r>
      <w:r w:rsidRPr="0089160E">
        <w:t>, 357-359, doi:10.1038/nmeth.1923 (2012).</w:t>
      </w:r>
    </w:p>
    <w:p w14:paraId="33CEE542" w14:textId="77777777" w:rsidR="0089160E" w:rsidRPr="0089160E" w:rsidRDefault="0089160E" w:rsidP="0089160E">
      <w:pPr>
        <w:pStyle w:val="EndNoteBibliography"/>
        <w:spacing w:after="0"/>
        <w:ind w:left="720" w:hanging="720"/>
      </w:pPr>
      <w:r w:rsidRPr="0089160E">
        <w:t>51</w:t>
      </w:r>
      <w:r w:rsidRPr="0089160E">
        <w:tab/>
        <w:t>Heinz, S.</w:t>
      </w:r>
      <w:r w:rsidRPr="0089160E">
        <w:rPr>
          <w:i/>
        </w:rPr>
        <w:t xml:space="preserve"> et al.</w:t>
      </w:r>
      <w:r w:rsidRPr="0089160E">
        <w:t xml:space="preserve"> Simple combinations of lineage-determining transcription factors prime cis-regulatory elements required for macrophage and B cell identities. </w:t>
      </w:r>
      <w:r w:rsidRPr="0089160E">
        <w:rPr>
          <w:i/>
        </w:rPr>
        <w:t>Mol Cell</w:t>
      </w:r>
      <w:r w:rsidRPr="0089160E">
        <w:t xml:space="preserve"> </w:t>
      </w:r>
      <w:r w:rsidRPr="0089160E">
        <w:rPr>
          <w:b/>
        </w:rPr>
        <w:t>38</w:t>
      </w:r>
      <w:r w:rsidRPr="0089160E">
        <w:t>, 576-589, doi:10.1016/j.molcel.2010.05.004 (2010).</w:t>
      </w:r>
    </w:p>
    <w:p w14:paraId="16C97E96" w14:textId="77777777" w:rsidR="0089160E" w:rsidRPr="0089160E" w:rsidRDefault="0089160E" w:rsidP="0089160E">
      <w:pPr>
        <w:pStyle w:val="EndNoteBibliography"/>
        <w:spacing w:after="0"/>
        <w:ind w:left="720" w:hanging="720"/>
      </w:pPr>
      <w:r w:rsidRPr="0089160E">
        <w:t>52</w:t>
      </w:r>
      <w:r w:rsidRPr="0089160E">
        <w:tab/>
        <w:t xml:space="preserve">Quinlan, A. R. &amp; Hall, I. M. BEDTools: a flexible suite of utilities for comparing genomic features. </w:t>
      </w:r>
      <w:r w:rsidRPr="0089160E">
        <w:rPr>
          <w:i/>
        </w:rPr>
        <w:t>Bioinformatics</w:t>
      </w:r>
      <w:r w:rsidRPr="0089160E">
        <w:t xml:space="preserve"> </w:t>
      </w:r>
      <w:r w:rsidRPr="0089160E">
        <w:rPr>
          <w:b/>
        </w:rPr>
        <w:t>26</w:t>
      </w:r>
      <w:r w:rsidRPr="0089160E">
        <w:t>, 841-842, doi:10.1093/bioinformatics/btq033 (2010).</w:t>
      </w:r>
    </w:p>
    <w:p w14:paraId="43E9C2CB" w14:textId="77777777" w:rsidR="0089160E" w:rsidRPr="0089160E" w:rsidRDefault="0089160E" w:rsidP="0089160E">
      <w:pPr>
        <w:pStyle w:val="EndNoteBibliography"/>
        <w:spacing w:after="0"/>
        <w:ind w:left="720" w:hanging="720"/>
      </w:pPr>
      <w:r w:rsidRPr="0089160E">
        <w:t>53</w:t>
      </w:r>
      <w:r w:rsidRPr="0089160E">
        <w:tab/>
        <w:t>Li, H.</w:t>
      </w:r>
      <w:r w:rsidRPr="0089160E">
        <w:rPr>
          <w:i/>
        </w:rPr>
        <w:t xml:space="preserve"> et al.</w:t>
      </w:r>
      <w:r w:rsidRPr="0089160E">
        <w:t xml:space="preserve"> The Sequence Alignment/Map format and SAMtools. </w:t>
      </w:r>
      <w:r w:rsidRPr="0089160E">
        <w:rPr>
          <w:i/>
        </w:rPr>
        <w:t>Bioinformatics</w:t>
      </w:r>
      <w:r w:rsidRPr="0089160E">
        <w:t xml:space="preserve"> </w:t>
      </w:r>
      <w:r w:rsidRPr="0089160E">
        <w:rPr>
          <w:b/>
        </w:rPr>
        <w:t>25</w:t>
      </w:r>
      <w:r w:rsidRPr="0089160E">
        <w:t>, 2078-2079, doi:10.1093/bioinformatics/btp352 (2009).</w:t>
      </w:r>
    </w:p>
    <w:p w14:paraId="60B4139E" w14:textId="77777777" w:rsidR="0089160E" w:rsidRPr="0089160E" w:rsidRDefault="0089160E" w:rsidP="0089160E">
      <w:pPr>
        <w:pStyle w:val="EndNoteBibliography"/>
        <w:spacing w:after="0"/>
        <w:ind w:left="720" w:hanging="720"/>
      </w:pPr>
      <w:r w:rsidRPr="0089160E">
        <w:t>54</w:t>
      </w:r>
      <w:r w:rsidRPr="0089160E">
        <w:tab/>
        <w:t xml:space="preserve">Dreos, R., Ambrosini, G., Groux, R., Cavin Perier, R. &amp; Bucher, P. The eukaryotic promoter database in its 30th year: focus on non-vertebrate organisms. </w:t>
      </w:r>
      <w:r w:rsidRPr="0089160E">
        <w:rPr>
          <w:i/>
        </w:rPr>
        <w:t>Nucleic Acids Res</w:t>
      </w:r>
      <w:r w:rsidRPr="0089160E">
        <w:t xml:space="preserve"> </w:t>
      </w:r>
      <w:r w:rsidRPr="0089160E">
        <w:rPr>
          <w:b/>
        </w:rPr>
        <w:t>45</w:t>
      </w:r>
      <w:r w:rsidRPr="0089160E">
        <w:t>, D51-D55, doi:10.1093/nar/gkw1069 (2017).</w:t>
      </w:r>
    </w:p>
    <w:p w14:paraId="709B02A6" w14:textId="77777777" w:rsidR="0089160E" w:rsidRPr="0089160E" w:rsidRDefault="0089160E" w:rsidP="0089160E">
      <w:pPr>
        <w:pStyle w:val="EndNoteBibliography"/>
        <w:ind w:left="720" w:hanging="720"/>
      </w:pPr>
      <w:r w:rsidRPr="0089160E">
        <w:t>55</w:t>
      </w:r>
      <w:r w:rsidRPr="0089160E">
        <w:tab/>
        <w:t>Robinson, J. T.</w:t>
      </w:r>
      <w:r w:rsidRPr="0089160E">
        <w:rPr>
          <w:i/>
        </w:rPr>
        <w:t xml:space="preserve"> et al.</w:t>
      </w:r>
      <w:r w:rsidRPr="0089160E">
        <w:t xml:space="preserve"> Integrative genomics viewer. </w:t>
      </w:r>
      <w:r w:rsidRPr="0089160E">
        <w:rPr>
          <w:i/>
        </w:rPr>
        <w:t>Nat Biotechnol</w:t>
      </w:r>
      <w:r w:rsidRPr="0089160E">
        <w:t xml:space="preserve"> </w:t>
      </w:r>
      <w:r w:rsidRPr="0089160E">
        <w:rPr>
          <w:b/>
        </w:rPr>
        <w:t>29</w:t>
      </w:r>
      <w:r w:rsidRPr="0089160E">
        <w:t>, 24-26, doi:10.1038/nbt.1754 (2011).</w:t>
      </w:r>
    </w:p>
    <w:p w14:paraId="3BB77ED9" w14:textId="7761738E" w:rsidR="0059703F" w:rsidRPr="00D06E05" w:rsidRDefault="00A428EE" w:rsidP="00D06E05">
      <w:pPr>
        <w:spacing w:after="0" w:line="480" w:lineRule="auto"/>
        <w:rPr>
          <w:rFonts w:ascii="Times New Roman" w:hAnsi="Times New Roman" w:cs="Times New Roman"/>
          <w:sz w:val="21"/>
          <w:szCs w:val="21"/>
        </w:rPr>
      </w:pPr>
      <w:r w:rsidRPr="00D06E05">
        <w:rPr>
          <w:rFonts w:ascii="Times New Roman" w:hAnsi="Times New Roman" w:cs="Times New Roman"/>
          <w:sz w:val="21"/>
          <w:szCs w:val="21"/>
        </w:rPr>
        <w:fldChar w:fldCharType="end"/>
      </w:r>
    </w:p>
    <w:p w14:paraId="0AB902BC" w14:textId="77777777" w:rsidR="0059703F" w:rsidRPr="00D06E05" w:rsidRDefault="0059703F" w:rsidP="00D06E05">
      <w:pPr>
        <w:spacing w:line="480" w:lineRule="auto"/>
        <w:rPr>
          <w:rFonts w:ascii="Times New Roman" w:hAnsi="Times New Roman" w:cs="Times New Roman"/>
          <w:sz w:val="21"/>
          <w:szCs w:val="21"/>
        </w:rPr>
      </w:pPr>
      <w:r w:rsidRPr="00D06E05">
        <w:rPr>
          <w:rFonts w:ascii="Times New Roman" w:hAnsi="Times New Roman" w:cs="Times New Roman"/>
          <w:sz w:val="21"/>
          <w:szCs w:val="21"/>
        </w:rPr>
        <w:br w:type="page"/>
      </w:r>
    </w:p>
    <w:p w14:paraId="2A7AD043" w14:textId="1FF099F5" w:rsidR="00B908CD" w:rsidRPr="00493696" w:rsidRDefault="0059703F" w:rsidP="00493696">
      <w:pPr>
        <w:spacing w:after="0" w:line="480" w:lineRule="auto"/>
        <w:jc w:val="both"/>
        <w:rPr>
          <w:rFonts w:cstheme="minorHAnsi"/>
          <w:b/>
          <w:sz w:val="28"/>
          <w:szCs w:val="28"/>
        </w:rPr>
      </w:pPr>
      <w:r w:rsidRPr="00493696">
        <w:rPr>
          <w:rFonts w:cstheme="minorHAnsi"/>
          <w:b/>
          <w:sz w:val="28"/>
          <w:szCs w:val="28"/>
        </w:rPr>
        <w:lastRenderedPageBreak/>
        <w:t>Acknowledgments</w:t>
      </w:r>
    </w:p>
    <w:p w14:paraId="3534B9DB" w14:textId="1A7EB722" w:rsidR="0059703F" w:rsidRPr="00493696" w:rsidRDefault="0059703F" w:rsidP="00493696">
      <w:pPr>
        <w:autoSpaceDE w:val="0"/>
        <w:autoSpaceDN w:val="0"/>
        <w:adjustRightInd w:val="0"/>
        <w:spacing w:after="0" w:line="480" w:lineRule="auto"/>
        <w:jc w:val="both"/>
        <w:rPr>
          <w:rFonts w:cstheme="minorHAnsi"/>
          <w:color w:val="000000"/>
          <w:sz w:val="24"/>
          <w:szCs w:val="24"/>
        </w:rPr>
      </w:pPr>
      <w:r w:rsidRPr="00493696">
        <w:rPr>
          <w:rFonts w:cstheme="minorHAnsi"/>
          <w:color w:val="000000"/>
          <w:sz w:val="24"/>
          <w:szCs w:val="24"/>
        </w:rPr>
        <w:t>We thank Drs. David Sanchez-Martin and Christopher B. Buck for comments during the</w:t>
      </w:r>
      <w:r w:rsidR="00493696">
        <w:rPr>
          <w:rFonts w:cstheme="minorHAnsi"/>
          <w:color w:val="000000"/>
          <w:sz w:val="24"/>
          <w:szCs w:val="24"/>
        </w:rPr>
        <w:t xml:space="preserve"> </w:t>
      </w:r>
      <w:r w:rsidRPr="00493696">
        <w:rPr>
          <w:rFonts w:cstheme="minorHAnsi"/>
          <w:color w:val="000000"/>
          <w:sz w:val="24"/>
          <w:szCs w:val="24"/>
        </w:rPr>
        <w:t>conceptualization stage of the project. We also thank the Genomics Core, Center for Cancer</w:t>
      </w:r>
      <w:r w:rsidR="00493696">
        <w:rPr>
          <w:rFonts w:cstheme="minorHAnsi"/>
          <w:color w:val="000000"/>
          <w:sz w:val="24"/>
          <w:szCs w:val="24"/>
        </w:rPr>
        <w:t xml:space="preserve"> </w:t>
      </w:r>
      <w:r w:rsidRPr="00493696">
        <w:rPr>
          <w:rFonts w:cstheme="minorHAnsi"/>
          <w:color w:val="000000"/>
          <w:sz w:val="24"/>
          <w:szCs w:val="24"/>
        </w:rPr>
        <w:t>Research, National Cancer Institute, National Institutes of Health for help in preliminary</w:t>
      </w:r>
      <w:r w:rsidR="00493696">
        <w:rPr>
          <w:rFonts w:cstheme="minorHAnsi"/>
          <w:color w:val="000000"/>
          <w:sz w:val="24"/>
          <w:szCs w:val="24"/>
        </w:rPr>
        <w:t xml:space="preserve"> </w:t>
      </w:r>
      <w:r w:rsidRPr="00493696">
        <w:rPr>
          <w:rFonts w:cstheme="minorHAnsi"/>
          <w:color w:val="000000"/>
          <w:sz w:val="24"/>
          <w:szCs w:val="24"/>
        </w:rPr>
        <w:t>experiments, and the Collaborative Bioinformatics Resource, CCR, NCI, NIH for advice in</w:t>
      </w:r>
      <w:r w:rsidR="00493696">
        <w:rPr>
          <w:rFonts w:cstheme="minorHAnsi"/>
          <w:color w:val="000000"/>
          <w:sz w:val="24"/>
          <w:szCs w:val="24"/>
        </w:rPr>
        <w:t xml:space="preserve"> </w:t>
      </w:r>
      <w:r w:rsidRPr="00493696">
        <w:rPr>
          <w:rFonts w:cstheme="minorHAnsi"/>
          <w:color w:val="000000"/>
          <w:sz w:val="24"/>
          <w:szCs w:val="24"/>
        </w:rPr>
        <w:t>computational analysis. We thank Ms. Anna Word for helping with the optimization of DNA</w:t>
      </w:r>
      <w:r w:rsidR="00493696">
        <w:rPr>
          <w:rFonts w:cstheme="minorHAnsi"/>
          <w:color w:val="000000"/>
          <w:sz w:val="24"/>
          <w:szCs w:val="24"/>
        </w:rPr>
        <w:t xml:space="preserve"> </w:t>
      </w:r>
      <w:r w:rsidRPr="00493696">
        <w:rPr>
          <w:rFonts w:cstheme="minorHAnsi"/>
          <w:color w:val="000000"/>
          <w:sz w:val="24"/>
          <w:szCs w:val="24"/>
        </w:rPr>
        <w:t>polymerases used in the method. This work utilized the computational resources of the NIH HPC</w:t>
      </w:r>
      <w:r w:rsidR="00493696">
        <w:rPr>
          <w:rFonts w:cstheme="minorHAnsi"/>
          <w:color w:val="000000"/>
          <w:sz w:val="24"/>
          <w:szCs w:val="24"/>
        </w:rPr>
        <w:t xml:space="preserve"> </w:t>
      </w:r>
      <w:proofErr w:type="spellStart"/>
      <w:r w:rsidRPr="00493696">
        <w:rPr>
          <w:rFonts w:cstheme="minorHAnsi"/>
          <w:color w:val="000000"/>
          <w:sz w:val="24"/>
          <w:szCs w:val="24"/>
        </w:rPr>
        <w:t>Biowulf</w:t>
      </w:r>
      <w:proofErr w:type="spellEnd"/>
      <w:r w:rsidRPr="00493696">
        <w:rPr>
          <w:rFonts w:cstheme="minorHAnsi"/>
          <w:color w:val="000000"/>
          <w:sz w:val="24"/>
          <w:szCs w:val="24"/>
        </w:rPr>
        <w:t xml:space="preserve"> cluster (</w:t>
      </w:r>
      <w:r w:rsidRPr="00493696">
        <w:rPr>
          <w:rFonts w:cstheme="minorHAnsi"/>
          <w:color w:val="0000FF"/>
          <w:sz w:val="24"/>
          <w:szCs w:val="24"/>
        </w:rPr>
        <w:t>http://hpc.nih.gov</w:t>
      </w:r>
      <w:r w:rsidRPr="00493696">
        <w:rPr>
          <w:rFonts w:cstheme="minorHAnsi"/>
          <w:color w:val="000000"/>
          <w:sz w:val="24"/>
          <w:szCs w:val="24"/>
        </w:rPr>
        <w:t>). This project is supported by the Intramural Program of the</w:t>
      </w:r>
      <w:r w:rsidR="00493696">
        <w:rPr>
          <w:rFonts w:cstheme="minorHAnsi"/>
          <w:color w:val="000000"/>
          <w:sz w:val="24"/>
          <w:szCs w:val="24"/>
        </w:rPr>
        <w:t xml:space="preserve"> C</w:t>
      </w:r>
      <w:r w:rsidRPr="00493696">
        <w:rPr>
          <w:rFonts w:cstheme="minorHAnsi"/>
          <w:color w:val="000000"/>
          <w:sz w:val="24"/>
          <w:szCs w:val="24"/>
        </w:rPr>
        <w:t>enter for Cancer Research, National Cancer Institute, National Institutes of Health, the NCI</w:t>
      </w:r>
      <w:r w:rsidR="00493696">
        <w:rPr>
          <w:rFonts w:cstheme="minorHAnsi"/>
          <w:color w:val="000000"/>
          <w:sz w:val="24"/>
          <w:szCs w:val="24"/>
        </w:rPr>
        <w:t xml:space="preserve"> </w:t>
      </w:r>
      <w:r w:rsidRPr="00493696">
        <w:rPr>
          <w:rFonts w:eastAsia="TimesNewRomanPSMT" w:cstheme="minorHAnsi"/>
          <w:color w:val="000000"/>
          <w:sz w:val="24"/>
          <w:szCs w:val="24"/>
        </w:rPr>
        <w:t>Director’s Innovation Award (#397172</w:t>
      </w:r>
      <w:r w:rsidRPr="00493696">
        <w:rPr>
          <w:rFonts w:cstheme="minorHAnsi"/>
          <w:color w:val="000000"/>
          <w:sz w:val="24"/>
          <w:szCs w:val="24"/>
        </w:rPr>
        <w:t>) and Federal funds from the National Cancer Institute</w:t>
      </w:r>
      <w:r w:rsidR="00493696">
        <w:rPr>
          <w:rFonts w:cstheme="minorHAnsi"/>
          <w:color w:val="000000"/>
          <w:sz w:val="24"/>
          <w:szCs w:val="24"/>
        </w:rPr>
        <w:t xml:space="preserve"> </w:t>
      </w:r>
      <w:r w:rsidRPr="00493696">
        <w:rPr>
          <w:rFonts w:cstheme="minorHAnsi"/>
          <w:color w:val="000000"/>
          <w:sz w:val="24"/>
          <w:szCs w:val="24"/>
        </w:rPr>
        <w:t xml:space="preserve">under Contract No. HHSN261200800001E. We thank Drs. Tom </w:t>
      </w:r>
      <w:proofErr w:type="spellStart"/>
      <w:r w:rsidRPr="00493696">
        <w:rPr>
          <w:rFonts w:cstheme="minorHAnsi"/>
          <w:color w:val="000000"/>
          <w:sz w:val="24"/>
          <w:szCs w:val="24"/>
        </w:rPr>
        <w:t>Misteli</w:t>
      </w:r>
      <w:proofErr w:type="spellEnd"/>
      <w:r w:rsidRPr="00493696">
        <w:rPr>
          <w:rFonts w:cstheme="minorHAnsi"/>
          <w:color w:val="000000"/>
          <w:sz w:val="24"/>
          <w:szCs w:val="24"/>
        </w:rPr>
        <w:t>, Douglas R. Lowy and all members of Laboratory of Cellular Oncology for productive comments. We also thank Drs.</w:t>
      </w:r>
      <w:r w:rsidR="00493696">
        <w:rPr>
          <w:rFonts w:cstheme="minorHAnsi"/>
          <w:color w:val="000000"/>
          <w:sz w:val="24"/>
          <w:szCs w:val="24"/>
        </w:rPr>
        <w:t xml:space="preserve"> </w:t>
      </w:r>
      <w:r w:rsidRPr="00493696">
        <w:rPr>
          <w:rFonts w:cstheme="minorHAnsi"/>
          <w:color w:val="000000"/>
          <w:sz w:val="24"/>
          <w:szCs w:val="24"/>
        </w:rPr>
        <w:t xml:space="preserve">Christopher B. Buck, Robert </w:t>
      </w:r>
      <w:proofErr w:type="spellStart"/>
      <w:r w:rsidRPr="00493696">
        <w:rPr>
          <w:rFonts w:cstheme="minorHAnsi"/>
          <w:color w:val="000000"/>
          <w:sz w:val="24"/>
          <w:szCs w:val="24"/>
        </w:rPr>
        <w:t>Yarchoan</w:t>
      </w:r>
      <w:proofErr w:type="spellEnd"/>
      <w:r w:rsidRPr="00493696">
        <w:rPr>
          <w:rFonts w:cstheme="minorHAnsi"/>
          <w:color w:val="000000"/>
          <w:sz w:val="24"/>
          <w:szCs w:val="24"/>
        </w:rPr>
        <w:t xml:space="preserve">, and Douglas R. Lowy for reviewing the manuscript. </w:t>
      </w:r>
    </w:p>
    <w:p w14:paraId="0E15C378" w14:textId="16BC1A3D" w:rsidR="006E440A" w:rsidRPr="00493696" w:rsidRDefault="006E440A" w:rsidP="00231F01">
      <w:pPr>
        <w:rPr>
          <w:rFonts w:cstheme="minorHAnsi"/>
          <w:color w:val="000000"/>
          <w:sz w:val="24"/>
          <w:szCs w:val="24"/>
        </w:rPr>
      </w:pPr>
    </w:p>
    <w:sectPr w:rsidR="006E440A" w:rsidRPr="00493696" w:rsidSect="00767386">
      <w:footerReference w:type="default" r:id="rId32"/>
      <w:pgSz w:w="12240" w:h="15840"/>
      <w:pgMar w:top="1440" w:right="1440" w:bottom="1440" w:left="1440" w:header="720" w:footer="720" w:gutter="0"/>
      <w:lnNumType w:countBy="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Ohnuki, Hidetaka (NIH/NCI) [E]" w:date="2020-01-14T17:31:00Z" w:initials="OH([">
    <w:p w14:paraId="6FE398B7" w14:textId="77777777" w:rsidR="003D2A73" w:rsidRDefault="003D2A73" w:rsidP="005D744C">
      <w:pPr>
        <w:pStyle w:val="CommentText"/>
      </w:pPr>
      <w:r>
        <w:rPr>
          <w:rStyle w:val="CommentReference"/>
        </w:rPr>
        <w:annotationRef/>
      </w:r>
      <w:r w:rsidRPr="009D14DD">
        <w:t>Main text excluding Abstract, online Methods, references and figure legends is 2,500-3,500</w:t>
      </w:r>
      <w:r>
        <w:t>.</w:t>
      </w:r>
    </w:p>
    <w:p w14:paraId="096699E6" w14:textId="77777777" w:rsidR="003D2A73" w:rsidRDefault="003D2A73" w:rsidP="005D744C">
      <w:pPr>
        <w:pStyle w:val="CommentText"/>
      </w:pPr>
    </w:p>
    <w:p w14:paraId="402AB1F2" w14:textId="77777777" w:rsidR="003D2A73" w:rsidRPr="0065577A" w:rsidRDefault="003D2A73" w:rsidP="005D744C">
      <w:pPr>
        <w:pStyle w:val="CommentText"/>
        <w:rPr>
          <w:b/>
        </w:rPr>
      </w:pPr>
      <w:r w:rsidRPr="0065577A">
        <w:rPr>
          <w:b/>
          <w:color w:val="FF0000"/>
          <w:sz w:val="22"/>
        </w:rPr>
        <w:t>Current word counts is 3,</w:t>
      </w:r>
      <w:r>
        <w:rPr>
          <w:b/>
          <w:color w:val="FF0000"/>
          <w:sz w:val="22"/>
        </w:rPr>
        <w:t>384</w:t>
      </w:r>
      <w:r w:rsidRPr="0065577A">
        <w:rPr>
          <w:b/>
          <w:color w:val="FF0000"/>
          <w:sz w:val="22"/>
        </w:rPr>
        <w:t xml:space="preserve"> words.</w:t>
      </w:r>
    </w:p>
    <w:p w14:paraId="40F95CE4" w14:textId="77777777" w:rsidR="003D2A73" w:rsidRDefault="003D2A73" w:rsidP="005D744C">
      <w:pPr>
        <w:pStyle w:val="CommentText"/>
      </w:pPr>
    </w:p>
    <w:p w14:paraId="396D77B6" w14:textId="77777777" w:rsidR="003D2A73" w:rsidRDefault="003D2A73" w:rsidP="005D744C">
      <w:pPr>
        <w:pStyle w:val="CommentText"/>
      </w:pPr>
      <w:r>
        <w:t>Main text excluding Abstract, online Methods, references and figure legends is 2,500-3,500 words.</w:t>
      </w:r>
    </w:p>
    <w:p w14:paraId="379655A3" w14:textId="77777777" w:rsidR="003D2A73" w:rsidRDefault="003D2A73" w:rsidP="005D744C">
      <w:pPr>
        <w:pStyle w:val="CommentText"/>
      </w:pPr>
      <w:r>
        <w:t>Number of figures: No more than 6 display items</w:t>
      </w:r>
    </w:p>
    <w:p w14:paraId="1D6023DC" w14:textId="77777777" w:rsidR="003D2A73" w:rsidRDefault="003D2A73" w:rsidP="005D744C">
      <w:pPr>
        <w:pStyle w:val="CommentText"/>
      </w:pPr>
      <w:r>
        <w:t>References: No more than 40</w:t>
      </w:r>
    </w:p>
    <w:p w14:paraId="3E6B16FD" w14:textId="2D5DAF3E" w:rsidR="003D2A73" w:rsidRDefault="003D2A73">
      <w:pPr>
        <w:pStyle w:val="CommentText"/>
      </w:pPr>
    </w:p>
  </w:comment>
  <w:comment w:id="77" w:author="Ohnuki, Hidetaka (NIH/NCI) [E]" w:date="2019-12-31T14:26:00Z" w:initials="OH([">
    <w:p w14:paraId="390A14BD" w14:textId="77777777" w:rsidR="003D2A73" w:rsidRDefault="003D2A73">
      <w:pPr>
        <w:pStyle w:val="CommentText"/>
      </w:pPr>
      <w:r>
        <w:rPr>
          <w:rStyle w:val="CommentReference"/>
        </w:rPr>
        <w:annotationRef/>
      </w:r>
      <w:r>
        <w:t xml:space="preserve">The limit of references are 40. </w:t>
      </w:r>
    </w:p>
    <w:p w14:paraId="069D43E7" w14:textId="77777777" w:rsidR="003D2A73" w:rsidRDefault="003D2A73">
      <w:pPr>
        <w:pStyle w:val="CommentText"/>
      </w:pPr>
      <w:r>
        <w:t>Current number of references are 43.</w:t>
      </w:r>
    </w:p>
    <w:p w14:paraId="33ED03EC" w14:textId="7565EB2B" w:rsidR="003D2A73" w:rsidRDefault="003D2A73">
      <w:pPr>
        <w:pStyle w:val="CommentText"/>
      </w:pPr>
      <w:r>
        <w:t>So, I need to reduce 3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6B16FD" w15:done="0"/>
  <w15:commentEx w15:paraId="33ED03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6B16FD" w16cid:durableId="21C8796E"/>
  <w16cid:commentId w16cid:paraId="33ED03EC" w16cid:durableId="21B5D9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8B6732" w14:textId="77777777" w:rsidR="003D2A73" w:rsidRDefault="003D2A73" w:rsidP="002A6816">
      <w:pPr>
        <w:spacing w:after="0" w:line="240" w:lineRule="auto"/>
      </w:pPr>
      <w:r>
        <w:separator/>
      </w:r>
    </w:p>
  </w:endnote>
  <w:endnote w:type="continuationSeparator" w:id="0">
    <w:p w14:paraId="7BD9EE2F" w14:textId="77777777" w:rsidR="003D2A73" w:rsidRDefault="003D2A73" w:rsidP="002A6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TimesNewRomanPSMT">
    <w:altName w:val="Yu Gothic"/>
    <w:panose1 w:val="00000000000000000000"/>
    <w:charset w:val="80"/>
    <w:family w:val="auto"/>
    <w:notTrueType/>
    <w:pitch w:val="default"/>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8818379"/>
      <w:docPartObj>
        <w:docPartGallery w:val="Page Numbers (Bottom of Page)"/>
        <w:docPartUnique/>
      </w:docPartObj>
    </w:sdtPr>
    <w:sdtEndPr>
      <w:rPr>
        <w:color w:val="7F7F7F" w:themeColor="background1" w:themeShade="7F"/>
        <w:spacing w:val="60"/>
      </w:rPr>
    </w:sdtEndPr>
    <w:sdtContent>
      <w:p w14:paraId="24495473" w14:textId="34044AE8" w:rsidR="003D2A73" w:rsidRDefault="003D2A7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B143692" w14:textId="77777777" w:rsidR="003D2A73" w:rsidRDefault="003D2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9B906" w14:textId="77777777" w:rsidR="003D2A73" w:rsidRDefault="003D2A73" w:rsidP="002A6816">
      <w:pPr>
        <w:spacing w:after="0" w:line="240" w:lineRule="auto"/>
      </w:pPr>
      <w:r>
        <w:separator/>
      </w:r>
    </w:p>
  </w:footnote>
  <w:footnote w:type="continuationSeparator" w:id="0">
    <w:p w14:paraId="2411CAA9" w14:textId="77777777" w:rsidR="003D2A73" w:rsidRDefault="003D2A73" w:rsidP="002A681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hnuki, Hidetaka (NIH/NCI) [E]">
    <w15:presenceInfo w15:providerId="AD" w15:userId="S::ohnukih@nih.gov::a265f89f-4ac2-4922-935e-85a83aeb0c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oNotTrackMoves/>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0MzY2tLAwsjQzMzRU0lEKTi0uzszPAykwMq8FAJKI9sktAAAA"/>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rwf0wwa2x5dqef9xlxp2ro2vw5swtws2xv&quot;&gt;Nature Methods&lt;record-ids&gt;&lt;item&gt;8&lt;/item&gt;&lt;item&gt;9&lt;/item&gt;&lt;item&gt;10&lt;/item&gt;&lt;item&gt;11&lt;/item&gt;&lt;item&gt;12&lt;/item&gt;&lt;item&gt;13&lt;/item&gt;&lt;item&gt;14&lt;/item&gt;&lt;item&gt;15&lt;/item&gt;&lt;item&gt;16&lt;/item&gt;&lt;item&gt;17&lt;/item&gt;&lt;item&gt;18&lt;/item&gt;&lt;item&gt;19&lt;/item&gt;&lt;item&gt;20&lt;/item&gt;&lt;item&gt;23&lt;/item&gt;&lt;item&gt;24&lt;/item&gt;&lt;item&gt;25&lt;/item&gt;&lt;item&gt;26&lt;/item&gt;&lt;item&gt;27&lt;/item&gt;&lt;item&gt;28&lt;/item&gt;&lt;item&gt;29&lt;/item&gt;&lt;item&gt;30&lt;/item&gt;&lt;item&gt;31&lt;/item&gt;&lt;item&gt;32&lt;/item&gt;&lt;item&gt;33&lt;/item&gt;&lt;item&gt;34&lt;/item&gt;&lt;item&gt;35&lt;/item&gt;&lt;item&gt;37&lt;/item&gt;&lt;item&gt;38&lt;/item&gt;&lt;item&gt;39&lt;/item&gt;&lt;item&gt;40&lt;/item&gt;&lt;item&gt;41&lt;/item&gt;&lt;item&gt;42&lt;/item&gt;&lt;item&gt;43&lt;/item&gt;&lt;item&gt;44&lt;/item&gt;&lt;item&gt;45&lt;/item&gt;&lt;item&gt;47&lt;/item&gt;&lt;item&gt;48&lt;/item&gt;&lt;item&gt;49&lt;/item&gt;&lt;item&gt;50&lt;/item&gt;&lt;item&gt;51&lt;/item&gt;&lt;item&gt;52&lt;/item&gt;&lt;item&gt;53&lt;/item&gt;&lt;item&gt;54&lt;/item&gt;&lt;item&gt;55&lt;/item&gt;&lt;item&gt;56&lt;/item&gt;&lt;item&gt;58&lt;/item&gt;&lt;item&gt;60&lt;/item&gt;&lt;item&gt;70&lt;/item&gt;&lt;item&gt;72&lt;/item&gt;&lt;item&gt;79&lt;/item&gt;&lt;item&gt;87&lt;/item&gt;&lt;item&gt;88&lt;/item&gt;&lt;item&gt;89&lt;/item&gt;&lt;item&gt;90&lt;/item&gt;&lt;item&gt;91&lt;/item&gt;&lt;item&gt;92&lt;/item&gt;&lt;item&gt;93&lt;/item&gt;&lt;item&gt;94&lt;/item&gt;&lt;item&gt;95&lt;/item&gt;&lt;/record-ids&gt;&lt;/item&gt;&lt;/Libraries&gt;"/>
  </w:docVars>
  <w:rsids>
    <w:rsidRoot w:val="00B908CD"/>
    <w:rsid w:val="0000200E"/>
    <w:rsid w:val="000044AB"/>
    <w:rsid w:val="0001107D"/>
    <w:rsid w:val="000110EC"/>
    <w:rsid w:val="00011B9E"/>
    <w:rsid w:val="000135A2"/>
    <w:rsid w:val="00013BAA"/>
    <w:rsid w:val="00013F91"/>
    <w:rsid w:val="000172CC"/>
    <w:rsid w:val="0002433B"/>
    <w:rsid w:val="00025DF8"/>
    <w:rsid w:val="00026C3E"/>
    <w:rsid w:val="00031404"/>
    <w:rsid w:val="00031412"/>
    <w:rsid w:val="00033FCE"/>
    <w:rsid w:val="00037D23"/>
    <w:rsid w:val="0004049B"/>
    <w:rsid w:val="00041481"/>
    <w:rsid w:val="00045A47"/>
    <w:rsid w:val="0005187C"/>
    <w:rsid w:val="000529B7"/>
    <w:rsid w:val="00057D53"/>
    <w:rsid w:val="00062794"/>
    <w:rsid w:val="00063A51"/>
    <w:rsid w:val="00067112"/>
    <w:rsid w:val="00067F6B"/>
    <w:rsid w:val="00080980"/>
    <w:rsid w:val="0008229D"/>
    <w:rsid w:val="00084324"/>
    <w:rsid w:val="00084F8D"/>
    <w:rsid w:val="0009661A"/>
    <w:rsid w:val="00097D0D"/>
    <w:rsid w:val="00097FCA"/>
    <w:rsid w:val="000A25F4"/>
    <w:rsid w:val="000A36DD"/>
    <w:rsid w:val="000A37C6"/>
    <w:rsid w:val="000A662F"/>
    <w:rsid w:val="000A7340"/>
    <w:rsid w:val="000B35E0"/>
    <w:rsid w:val="000B36B0"/>
    <w:rsid w:val="000B5130"/>
    <w:rsid w:val="000B5339"/>
    <w:rsid w:val="000B592A"/>
    <w:rsid w:val="000B721A"/>
    <w:rsid w:val="000C389D"/>
    <w:rsid w:val="000C4E66"/>
    <w:rsid w:val="000C6347"/>
    <w:rsid w:val="000C7178"/>
    <w:rsid w:val="000D2A90"/>
    <w:rsid w:val="000D32F6"/>
    <w:rsid w:val="000D38E7"/>
    <w:rsid w:val="000D4AE9"/>
    <w:rsid w:val="000D4AEF"/>
    <w:rsid w:val="000D5500"/>
    <w:rsid w:val="000D558F"/>
    <w:rsid w:val="000D642B"/>
    <w:rsid w:val="000D6BB7"/>
    <w:rsid w:val="000D7EA6"/>
    <w:rsid w:val="000E50A7"/>
    <w:rsid w:val="000E6611"/>
    <w:rsid w:val="000E7F90"/>
    <w:rsid w:val="000F041E"/>
    <w:rsid w:val="000F0CD1"/>
    <w:rsid w:val="000F0EF6"/>
    <w:rsid w:val="000F150C"/>
    <w:rsid w:val="000F348D"/>
    <w:rsid w:val="000F3873"/>
    <w:rsid w:val="000F5302"/>
    <w:rsid w:val="000F6E57"/>
    <w:rsid w:val="000F7936"/>
    <w:rsid w:val="000F7EB7"/>
    <w:rsid w:val="00101EDE"/>
    <w:rsid w:val="00102E8E"/>
    <w:rsid w:val="00103C35"/>
    <w:rsid w:val="00104CE1"/>
    <w:rsid w:val="00104F57"/>
    <w:rsid w:val="001074CC"/>
    <w:rsid w:val="0011017D"/>
    <w:rsid w:val="00112824"/>
    <w:rsid w:val="00116DB5"/>
    <w:rsid w:val="00116EFA"/>
    <w:rsid w:val="00121141"/>
    <w:rsid w:val="001218D0"/>
    <w:rsid w:val="00122EC9"/>
    <w:rsid w:val="00124A3B"/>
    <w:rsid w:val="00126839"/>
    <w:rsid w:val="0012703B"/>
    <w:rsid w:val="00127E85"/>
    <w:rsid w:val="0013472A"/>
    <w:rsid w:val="001355BD"/>
    <w:rsid w:val="00140729"/>
    <w:rsid w:val="001410DA"/>
    <w:rsid w:val="0014219B"/>
    <w:rsid w:val="001428FE"/>
    <w:rsid w:val="00142FD0"/>
    <w:rsid w:val="00144720"/>
    <w:rsid w:val="00145C2D"/>
    <w:rsid w:val="00146021"/>
    <w:rsid w:val="00146366"/>
    <w:rsid w:val="001467F8"/>
    <w:rsid w:val="00146E98"/>
    <w:rsid w:val="00147F74"/>
    <w:rsid w:val="00150B87"/>
    <w:rsid w:val="00150F3B"/>
    <w:rsid w:val="00151A13"/>
    <w:rsid w:val="00152EE5"/>
    <w:rsid w:val="001556DF"/>
    <w:rsid w:val="00156F4E"/>
    <w:rsid w:val="001578B1"/>
    <w:rsid w:val="00157FF9"/>
    <w:rsid w:val="00163843"/>
    <w:rsid w:val="00171E18"/>
    <w:rsid w:val="001725C0"/>
    <w:rsid w:val="00172636"/>
    <w:rsid w:val="00173382"/>
    <w:rsid w:val="001733FE"/>
    <w:rsid w:val="00173AD1"/>
    <w:rsid w:val="001759B2"/>
    <w:rsid w:val="00180023"/>
    <w:rsid w:val="0018191B"/>
    <w:rsid w:val="00181A0B"/>
    <w:rsid w:val="0018391A"/>
    <w:rsid w:val="001858A2"/>
    <w:rsid w:val="00185A5A"/>
    <w:rsid w:val="00186A9C"/>
    <w:rsid w:val="00187326"/>
    <w:rsid w:val="001877AC"/>
    <w:rsid w:val="00194674"/>
    <w:rsid w:val="001959C5"/>
    <w:rsid w:val="00196023"/>
    <w:rsid w:val="001A124C"/>
    <w:rsid w:val="001A5BF2"/>
    <w:rsid w:val="001B2075"/>
    <w:rsid w:val="001B2D44"/>
    <w:rsid w:val="001B49B1"/>
    <w:rsid w:val="001B5D6E"/>
    <w:rsid w:val="001B722B"/>
    <w:rsid w:val="001B7C82"/>
    <w:rsid w:val="001B7D30"/>
    <w:rsid w:val="001C0123"/>
    <w:rsid w:val="001C177D"/>
    <w:rsid w:val="001C1EC3"/>
    <w:rsid w:val="001C3C50"/>
    <w:rsid w:val="001C60A3"/>
    <w:rsid w:val="001C622C"/>
    <w:rsid w:val="001C6659"/>
    <w:rsid w:val="001D1244"/>
    <w:rsid w:val="001D1308"/>
    <w:rsid w:val="001D7411"/>
    <w:rsid w:val="001E1071"/>
    <w:rsid w:val="001E1D64"/>
    <w:rsid w:val="001E5F59"/>
    <w:rsid w:val="001F5103"/>
    <w:rsid w:val="001F5590"/>
    <w:rsid w:val="001F7B75"/>
    <w:rsid w:val="002004E3"/>
    <w:rsid w:val="0020088F"/>
    <w:rsid w:val="00201816"/>
    <w:rsid w:val="00205FA6"/>
    <w:rsid w:val="00206830"/>
    <w:rsid w:val="002068A1"/>
    <w:rsid w:val="002136C7"/>
    <w:rsid w:val="00213A94"/>
    <w:rsid w:val="00214631"/>
    <w:rsid w:val="002157E5"/>
    <w:rsid w:val="00216753"/>
    <w:rsid w:val="00220ACD"/>
    <w:rsid w:val="0022288B"/>
    <w:rsid w:val="00223361"/>
    <w:rsid w:val="002233BB"/>
    <w:rsid w:val="002240A2"/>
    <w:rsid w:val="002241A9"/>
    <w:rsid w:val="00224528"/>
    <w:rsid w:val="00226550"/>
    <w:rsid w:val="0022666B"/>
    <w:rsid w:val="00226CEF"/>
    <w:rsid w:val="00230F6F"/>
    <w:rsid w:val="00231B34"/>
    <w:rsid w:val="00231F01"/>
    <w:rsid w:val="0023655F"/>
    <w:rsid w:val="002375B6"/>
    <w:rsid w:val="00237EDE"/>
    <w:rsid w:val="0024232B"/>
    <w:rsid w:val="002447B9"/>
    <w:rsid w:val="00246BFA"/>
    <w:rsid w:val="002546AD"/>
    <w:rsid w:val="00254CA5"/>
    <w:rsid w:val="00257458"/>
    <w:rsid w:val="00260446"/>
    <w:rsid w:val="0026059B"/>
    <w:rsid w:val="002605A2"/>
    <w:rsid w:val="00260653"/>
    <w:rsid w:val="00260BCF"/>
    <w:rsid w:val="00260C2F"/>
    <w:rsid w:val="00260E5E"/>
    <w:rsid w:val="00260E9F"/>
    <w:rsid w:val="002626A0"/>
    <w:rsid w:val="00262D0E"/>
    <w:rsid w:val="00265AFE"/>
    <w:rsid w:val="00265B90"/>
    <w:rsid w:val="00270219"/>
    <w:rsid w:val="00271F2C"/>
    <w:rsid w:val="00273DBE"/>
    <w:rsid w:val="002740C5"/>
    <w:rsid w:val="002748F4"/>
    <w:rsid w:val="00277550"/>
    <w:rsid w:val="00282D56"/>
    <w:rsid w:val="002860E8"/>
    <w:rsid w:val="0028763C"/>
    <w:rsid w:val="002909A3"/>
    <w:rsid w:val="00297D30"/>
    <w:rsid w:val="002A009F"/>
    <w:rsid w:val="002A0E88"/>
    <w:rsid w:val="002A28AF"/>
    <w:rsid w:val="002A4CF3"/>
    <w:rsid w:val="002A50C8"/>
    <w:rsid w:val="002A6816"/>
    <w:rsid w:val="002A752B"/>
    <w:rsid w:val="002B0349"/>
    <w:rsid w:val="002B0F72"/>
    <w:rsid w:val="002B2952"/>
    <w:rsid w:val="002B4E76"/>
    <w:rsid w:val="002B59D6"/>
    <w:rsid w:val="002B5DF2"/>
    <w:rsid w:val="002B7462"/>
    <w:rsid w:val="002B77AA"/>
    <w:rsid w:val="002C0ABF"/>
    <w:rsid w:val="002C11C3"/>
    <w:rsid w:val="002C1DAB"/>
    <w:rsid w:val="002C2F09"/>
    <w:rsid w:val="002C7FC0"/>
    <w:rsid w:val="002D0A13"/>
    <w:rsid w:val="002D437C"/>
    <w:rsid w:val="002D487D"/>
    <w:rsid w:val="002D78DA"/>
    <w:rsid w:val="002E2DFD"/>
    <w:rsid w:val="002E3A2B"/>
    <w:rsid w:val="002E5AA9"/>
    <w:rsid w:val="002E656E"/>
    <w:rsid w:val="002E6681"/>
    <w:rsid w:val="002E688B"/>
    <w:rsid w:val="002F4D66"/>
    <w:rsid w:val="002F59EC"/>
    <w:rsid w:val="002F753F"/>
    <w:rsid w:val="002F7FA7"/>
    <w:rsid w:val="003018E8"/>
    <w:rsid w:val="003036D5"/>
    <w:rsid w:val="00303F4E"/>
    <w:rsid w:val="00304446"/>
    <w:rsid w:val="00305461"/>
    <w:rsid w:val="00311CBE"/>
    <w:rsid w:val="003125D8"/>
    <w:rsid w:val="00314389"/>
    <w:rsid w:val="00320CB1"/>
    <w:rsid w:val="00321A64"/>
    <w:rsid w:val="00324412"/>
    <w:rsid w:val="00325ED4"/>
    <w:rsid w:val="00325F13"/>
    <w:rsid w:val="003318D2"/>
    <w:rsid w:val="00332DFB"/>
    <w:rsid w:val="00335B52"/>
    <w:rsid w:val="00336BB7"/>
    <w:rsid w:val="00342F19"/>
    <w:rsid w:val="00344471"/>
    <w:rsid w:val="003453B7"/>
    <w:rsid w:val="003467D0"/>
    <w:rsid w:val="00350300"/>
    <w:rsid w:val="00351E4E"/>
    <w:rsid w:val="003526A8"/>
    <w:rsid w:val="003532AD"/>
    <w:rsid w:val="00353745"/>
    <w:rsid w:val="003558BD"/>
    <w:rsid w:val="003560DB"/>
    <w:rsid w:val="00361854"/>
    <w:rsid w:val="00363CA2"/>
    <w:rsid w:val="00366F11"/>
    <w:rsid w:val="00371DEC"/>
    <w:rsid w:val="00373871"/>
    <w:rsid w:val="003744B3"/>
    <w:rsid w:val="0037480C"/>
    <w:rsid w:val="003758D3"/>
    <w:rsid w:val="0037640B"/>
    <w:rsid w:val="00377B67"/>
    <w:rsid w:val="00382F24"/>
    <w:rsid w:val="0038360F"/>
    <w:rsid w:val="00384261"/>
    <w:rsid w:val="0038673E"/>
    <w:rsid w:val="00386E04"/>
    <w:rsid w:val="00387A3B"/>
    <w:rsid w:val="003913E0"/>
    <w:rsid w:val="00392DCC"/>
    <w:rsid w:val="00392F74"/>
    <w:rsid w:val="00394262"/>
    <w:rsid w:val="003A1808"/>
    <w:rsid w:val="003A192A"/>
    <w:rsid w:val="003A19A9"/>
    <w:rsid w:val="003A1DDF"/>
    <w:rsid w:val="003A22BF"/>
    <w:rsid w:val="003A2721"/>
    <w:rsid w:val="003A31DB"/>
    <w:rsid w:val="003A3331"/>
    <w:rsid w:val="003A4E85"/>
    <w:rsid w:val="003A511B"/>
    <w:rsid w:val="003A7396"/>
    <w:rsid w:val="003A78CB"/>
    <w:rsid w:val="003B03D3"/>
    <w:rsid w:val="003B126E"/>
    <w:rsid w:val="003B15E1"/>
    <w:rsid w:val="003B1E70"/>
    <w:rsid w:val="003B5185"/>
    <w:rsid w:val="003B5953"/>
    <w:rsid w:val="003B69C8"/>
    <w:rsid w:val="003B6DAA"/>
    <w:rsid w:val="003C0A66"/>
    <w:rsid w:val="003C18DE"/>
    <w:rsid w:val="003C375F"/>
    <w:rsid w:val="003C67E4"/>
    <w:rsid w:val="003D1D8C"/>
    <w:rsid w:val="003D23FA"/>
    <w:rsid w:val="003D2A73"/>
    <w:rsid w:val="003D307B"/>
    <w:rsid w:val="003D3E28"/>
    <w:rsid w:val="003D4F30"/>
    <w:rsid w:val="003D4F83"/>
    <w:rsid w:val="003D50B5"/>
    <w:rsid w:val="003D6291"/>
    <w:rsid w:val="003D62A3"/>
    <w:rsid w:val="003E401D"/>
    <w:rsid w:val="003E44BE"/>
    <w:rsid w:val="003F02C1"/>
    <w:rsid w:val="003F689A"/>
    <w:rsid w:val="004001E3"/>
    <w:rsid w:val="004004A9"/>
    <w:rsid w:val="004006FC"/>
    <w:rsid w:val="00406932"/>
    <w:rsid w:val="00407B10"/>
    <w:rsid w:val="004116C6"/>
    <w:rsid w:val="00411FA2"/>
    <w:rsid w:val="00412F92"/>
    <w:rsid w:val="00415C80"/>
    <w:rsid w:val="004215FC"/>
    <w:rsid w:val="0042251B"/>
    <w:rsid w:val="004254A6"/>
    <w:rsid w:val="00431C8C"/>
    <w:rsid w:val="00436069"/>
    <w:rsid w:val="00437EBD"/>
    <w:rsid w:val="004415AF"/>
    <w:rsid w:val="00442BF8"/>
    <w:rsid w:val="0044441A"/>
    <w:rsid w:val="00452007"/>
    <w:rsid w:val="00453AAD"/>
    <w:rsid w:val="004548BD"/>
    <w:rsid w:val="004557AD"/>
    <w:rsid w:val="00455D04"/>
    <w:rsid w:val="00457404"/>
    <w:rsid w:val="00457719"/>
    <w:rsid w:val="00461834"/>
    <w:rsid w:val="00462741"/>
    <w:rsid w:val="00464E06"/>
    <w:rsid w:val="004679C4"/>
    <w:rsid w:val="004705D2"/>
    <w:rsid w:val="0047093C"/>
    <w:rsid w:val="004715E4"/>
    <w:rsid w:val="00471D4B"/>
    <w:rsid w:val="00471F9C"/>
    <w:rsid w:val="00472171"/>
    <w:rsid w:val="00475314"/>
    <w:rsid w:val="00475573"/>
    <w:rsid w:val="00480505"/>
    <w:rsid w:val="00480EB6"/>
    <w:rsid w:val="0048336E"/>
    <w:rsid w:val="0048396E"/>
    <w:rsid w:val="004855C7"/>
    <w:rsid w:val="004858D0"/>
    <w:rsid w:val="00486CE3"/>
    <w:rsid w:val="0049276A"/>
    <w:rsid w:val="00493696"/>
    <w:rsid w:val="00493C88"/>
    <w:rsid w:val="004959D2"/>
    <w:rsid w:val="004966D2"/>
    <w:rsid w:val="00497F00"/>
    <w:rsid w:val="004A0BE8"/>
    <w:rsid w:val="004A3922"/>
    <w:rsid w:val="004A403C"/>
    <w:rsid w:val="004A4C16"/>
    <w:rsid w:val="004A5D27"/>
    <w:rsid w:val="004B2683"/>
    <w:rsid w:val="004B391F"/>
    <w:rsid w:val="004B3B2F"/>
    <w:rsid w:val="004B4AA1"/>
    <w:rsid w:val="004C3007"/>
    <w:rsid w:val="004C416B"/>
    <w:rsid w:val="004C520A"/>
    <w:rsid w:val="004C55B4"/>
    <w:rsid w:val="004C5634"/>
    <w:rsid w:val="004C60AA"/>
    <w:rsid w:val="004C64E4"/>
    <w:rsid w:val="004C705B"/>
    <w:rsid w:val="004D148C"/>
    <w:rsid w:val="004D2207"/>
    <w:rsid w:val="004D2583"/>
    <w:rsid w:val="004D325D"/>
    <w:rsid w:val="004D4CA8"/>
    <w:rsid w:val="004D4F51"/>
    <w:rsid w:val="004D5071"/>
    <w:rsid w:val="004D52BC"/>
    <w:rsid w:val="004D64FD"/>
    <w:rsid w:val="004D7218"/>
    <w:rsid w:val="004E0722"/>
    <w:rsid w:val="004E1B88"/>
    <w:rsid w:val="004E266A"/>
    <w:rsid w:val="004E2F4B"/>
    <w:rsid w:val="004E3E9B"/>
    <w:rsid w:val="004E42DE"/>
    <w:rsid w:val="004E5490"/>
    <w:rsid w:val="004E656B"/>
    <w:rsid w:val="004E6A48"/>
    <w:rsid w:val="004E6E12"/>
    <w:rsid w:val="004E7583"/>
    <w:rsid w:val="004E7ABC"/>
    <w:rsid w:val="004F2367"/>
    <w:rsid w:val="004F24C4"/>
    <w:rsid w:val="004F2CF0"/>
    <w:rsid w:val="00501E52"/>
    <w:rsid w:val="00503E3B"/>
    <w:rsid w:val="00504AC0"/>
    <w:rsid w:val="005053A8"/>
    <w:rsid w:val="005072D3"/>
    <w:rsid w:val="00510ECE"/>
    <w:rsid w:val="00511961"/>
    <w:rsid w:val="00512BEC"/>
    <w:rsid w:val="0051449F"/>
    <w:rsid w:val="00515813"/>
    <w:rsid w:val="00517171"/>
    <w:rsid w:val="00521209"/>
    <w:rsid w:val="00521568"/>
    <w:rsid w:val="005236DB"/>
    <w:rsid w:val="00534044"/>
    <w:rsid w:val="00534590"/>
    <w:rsid w:val="00536F13"/>
    <w:rsid w:val="00540B23"/>
    <w:rsid w:val="00544BC1"/>
    <w:rsid w:val="005458CC"/>
    <w:rsid w:val="00545A35"/>
    <w:rsid w:val="00550EAB"/>
    <w:rsid w:val="00551FF4"/>
    <w:rsid w:val="00555BEA"/>
    <w:rsid w:val="005601D1"/>
    <w:rsid w:val="005611F5"/>
    <w:rsid w:val="005614CA"/>
    <w:rsid w:val="00564CD3"/>
    <w:rsid w:val="00570D48"/>
    <w:rsid w:val="00571B7A"/>
    <w:rsid w:val="00571C82"/>
    <w:rsid w:val="00576112"/>
    <w:rsid w:val="00581681"/>
    <w:rsid w:val="00582629"/>
    <w:rsid w:val="005832C1"/>
    <w:rsid w:val="00590186"/>
    <w:rsid w:val="00590273"/>
    <w:rsid w:val="0059157D"/>
    <w:rsid w:val="0059233C"/>
    <w:rsid w:val="00592713"/>
    <w:rsid w:val="00592A6B"/>
    <w:rsid w:val="00592B2A"/>
    <w:rsid w:val="005945F4"/>
    <w:rsid w:val="00595BF1"/>
    <w:rsid w:val="00596E5E"/>
    <w:rsid w:val="0059703F"/>
    <w:rsid w:val="00597A4A"/>
    <w:rsid w:val="005A02EA"/>
    <w:rsid w:val="005A55D5"/>
    <w:rsid w:val="005A5DD8"/>
    <w:rsid w:val="005B2142"/>
    <w:rsid w:val="005B6CFC"/>
    <w:rsid w:val="005B7A38"/>
    <w:rsid w:val="005C07EF"/>
    <w:rsid w:val="005C08FB"/>
    <w:rsid w:val="005C4997"/>
    <w:rsid w:val="005C6585"/>
    <w:rsid w:val="005D10A9"/>
    <w:rsid w:val="005D267C"/>
    <w:rsid w:val="005D6063"/>
    <w:rsid w:val="005D744C"/>
    <w:rsid w:val="005E0580"/>
    <w:rsid w:val="005E1E4E"/>
    <w:rsid w:val="005E3515"/>
    <w:rsid w:val="005E388F"/>
    <w:rsid w:val="005E54C2"/>
    <w:rsid w:val="005F264F"/>
    <w:rsid w:val="005F2DED"/>
    <w:rsid w:val="005F6A42"/>
    <w:rsid w:val="00600B19"/>
    <w:rsid w:val="00600E52"/>
    <w:rsid w:val="006011A2"/>
    <w:rsid w:val="00602245"/>
    <w:rsid w:val="0060450B"/>
    <w:rsid w:val="0060507C"/>
    <w:rsid w:val="00611DE9"/>
    <w:rsid w:val="0061382D"/>
    <w:rsid w:val="006165A8"/>
    <w:rsid w:val="00616728"/>
    <w:rsid w:val="00616DB3"/>
    <w:rsid w:val="00617CEB"/>
    <w:rsid w:val="00622660"/>
    <w:rsid w:val="00622A09"/>
    <w:rsid w:val="0062616E"/>
    <w:rsid w:val="00626A52"/>
    <w:rsid w:val="00627347"/>
    <w:rsid w:val="006277D1"/>
    <w:rsid w:val="006312E2"/>
    <w:rsid w:val="00631DF1"/>
    <w:rsid w:val="0063344D"/>
    <w:rsid w:val="0063448E"/>
    <w:rsid w:val="00634767"/>
    <w:rsid w:val="0063517C"/>
    <w:rsid w:val="0063523B"/>
    <w:rsid w:val="00635DFC"/>
    <w:rsid w:val="00637065"/>
    <w:rsid w:val="006447D0"/>
    <w:rsid w:val="00644863"/>
    <w:rsid w:val="00644AC1"/>
    <w:rsid w:val="00644CE4"/>
    <w:rsid w:val="00645D4B"/>
    <w:rsid w:val="006466A1"/>
    <w:rsid w:val="00653636"/>
    <w:rsid w:val="0065577A"/>
    <w:rsid w:val="00656660"/>
    <w:rsid w:val="00656FED"/>
    <w:rsid w:val="00657398"/>
    <w:rsid w:val="0065770D"/>
    <w:rsid w:val="00662152"/>
    <w:rsid w:val="00664969"/>
    <w:rsid w:val="006664AB"/>
    <w:rsid w:val="006748DF"/>
    <w:rsid w:val="00676E68"/>
    <w:rsid w:val="0068073A"/>
    <w:rsid w:val="00680F2C"/>
    <w:rsid w:val="006828C6"/>
    <w:rsid w:val="00682D7B"/>
    <w:rsid w:val="00683359"/>
    <w:rsid w:val="00683562"/>
    <w:rsid w:val="0068421E"/>
    <w:rsid w:val="006853D2"/>
    <w:rsid w:val="0069131D"/>
    <w:rsid w:val="006914B7"/>
    <w:rsid w:val="006915BA"/>
    <w:rsid w:val="00692E22"/>
    <w:rsid w:val="00692F5C"/>
    <w:rsid w:val="00694A83"/>
    <w:rsid w:val="006A002D"/>
    <w:rsid w:val="006A1056"/>
    <w:rsid w:val="006A2CAA"/>
    <w:rsid w:val="006A4349"/>
    <w:rsid w:val="006A7778"/>
    <w:rsid w:val="006A7E7F"/>
    <w:rsid w:val="006B0865"/>
    <w:rsid w:val="006B3666"/>
    <w:rsid w:val="006B3E18"/>
    <w:rsid w:val="006B463E"/>
    <w:rsid w:val="006C3C02"/>
    <w:rsid w:val="006C60A7"/>
    <w:rsid w:val="006C6271"/>
    <w:rsid w:val="006C6374"/>
    <w:rsid w:val="006D1F5C"/>
    <w:rsid w:val="006D2D68"/>
    <w:rsid w:val="006D40BD"/>
    <w:rsid w:val="006D490E"/>
    <w:rsid w:val="006E0B97"/>
    <w:rsid w:val="006E1145"/>
    <w:rsid w:val="006E1528"/>
    <w:rsid w:val="006E15F2"/>
    <w:rsid w:val="006E1EE0"/>
    <w:rsid w:val="006E261F"/>
    <w:rsid w:val="006E2815"/>
    <w:rsid w:val="006E2CDB"/>
    <w:rsid w:val="006E440A"/>
    <w:rsid w:val="006E53FA"/>
    <w:rsid w:val="006E5803"/>
    <w:rsid w:val="006E63AF"/>
    <w:rsid w:val="006E71AC"/>
    <w:rsid w:val="006F0048"/>
    <w:rsid w:val="006F30DA"/>
    <w:rsid w:val="006F451A"/>
    <w:rsid w:val="006F741E"/>
    <w:rsid w:val="00700AF1"/>
    <w:rsid w:val="00701C05"/>
    <w:rsid w:val="00702170"/>
    <w:rsid w:val="00703B43"/>
    <w:rsid w:val="007059FE"/>
    <w:rsid w:val="00706B8B"/>
    <w:rsid w:val="00710FFE"/>
    <w:rsid w:val="00711A4A"/>
    <w:rsid w:val="00713057"/>
    <w:rsid w:val="00714D21"/>
    <w:rsid w:val="0071607E"/>
    <w:rsid w:val="00716120"/>
    <w:rsid w:val="007167F1"/>
    <w:rsid w:val="0072080A"/>
    <w:rsid w:val="00721F0C"/>
    <w:rsid w:val="0072254E"/>
    <w:rsid w:val="00722608"/>
    <w:rsid w:val="00724520"/>
    <w:rsid w:val="00724557"/>
    <w:rsid w:val="00725F50"/>
    <w:rsid w:val="007272F0"/>
    <w:rsid w:val="007328ED"/>
    <w:rsid w:val="00734B9E"/>
    <w:rsid w:val="007360B4"/>
    <w:rsid w:val="007405E6"/>
    <w:rsid w:val="007408F5"/>
    <w:rsid w:val="00741CCE"/>
    <w:rsid w:val="00742AFE"/>
    <w:rsid w:val="00742CD4"/>
    <w:rsid w:val="007431AB"/>
    <w:rsid w:val="00743FAC"/>
    <w:rsid w:val="00744FDE"/>
    <w:rsid w:val="00745230"/>
    <w:rsid w:val="0074599D"/>
    <w:rsid w:val="00745CD7"/>
    <w:rsid w:val="00745F80"/>
    <w:rsid w:val="00746C95"/>
    <w:rsid w:val="00747380"/>
    <w:rsid w:val="00750F0D"/>
    <w:rsid w:val="00760FE5"/>
    <w:rsid w:val="0076403A"/>
    <w:rsid w:val="00764B3F"/>
    <w:rsid w:val="007655E8"/>
    <w:rsid w:val="00767386"/>
    <w:rsid w:val="00767F85"/>
    <w:rsid w:val="00772ACA"/>
    <w:rsid w:val="00777FEF"/>
    <w:rsid w:val="00780838"/>
    <w:rsid w:val="00787CAD"/>
    <w:rsid w:val="00790CCE"/>
    <w:rsid w:val="00791BF1"/>
    <w:rsid w:val="0079515D"/>
    <w:rsid w:val="00796ABC"/>
    <w:rsid w:val="007A04D8"/>
    <w:rsid w:val="007A210A"/>
    <w:rsid w:val="007A27BA"/>
    <w:rsid w:val="007A45B5"/>
    <w:rsid w:val="007B0028"/>
    <w:rsid w:val="007B01D3"/>
    <w:rsid w:val="007B2564"/>
    <w:rsid w:val="007B3C3D"/>
    <w:rsid w:val="007B4E02"/>
    <w:rsid w:val="007B4E34"/>
    <w:rsid w:val="007C23F0"/>
    <w:rsid w:val="007C2A59"/>
    <w:rsid w:val="007C3022"/>
    <w:rsid w:val="007C37C3"/>
    <w:rsid w:val="007C3E02"/>
    <w:rsid w:val="007C40B3"/>
    <w:rsid w:val="007D0DCF"/>
    <w:rsid w:val="007D1129"/>
    <w:rsid w:val="007D120A"/>
    <w:rsid w:val="007D2913"/>
    <w:rsid w:val="007D356B"/>
    <w:rsid w:val="007D35EB"/>
    <w:rsid w:val="007D413E"/>
    <w:rsid w:val="007D4A6A"/>
    <w:rsid w:val="007D67D5"/>
    <w:rsid w:val="007D6C35"/>
    <w:rsid w:val="007E0E85"/>
    <w:rsid w:val="007E25CA"/>
    <w:rsid w:val="007E4773"/>
    <w:rsid w:val="007E4BDE"/>
    <w:rsid w:val="007E4C3D"/>
    <w:rsid w:val="007E703B"/>
    <w:rsid w:val="007F0119"/>
    <w:rsid w:val="007F28C0"/>
    <w:rsid w:val="007F4E40"/>
    <w:rsid w:val="007F7469"/>
    <w:rsid w:val="007F77DD"/>
    <w:rsid w:val="007F7B00"/>
    <w:rsid w:val="00801A85"/>
    <w:rsid w:val="0080233A"/>
    <w:rsid w:val="00803AF4"/>
    <w:rsid w:val="00804A34"/>
    <w:rsid w:val="00806AA1"/>
    <w:rsid w:val="00811D35"/>
    <w:rsid w:val="00813265"/>
    <w:rsid w:val="008132FA"/>
    <w:rsid w:val="00813DFF"/>
    <w:rsid w:val="00817363"/>
    <w:rsid w:val="0082105A"/>
    <w:rsid w:val="00821314"/>
    <w:rsid w:val="00822449"/>
    <w:rsid w:val="008224DD"/>
    <w:rsid w:val="0082274C"/>
    <w:rsid w:val="00822AF4"/>
    <w:rsid w:val="008239B1"/>
    <w:rsid w:val="00823B44"/>
    <w:rsid w:val="00824AE8"/>
    <w:rsid w:val="0082528B"/>
    <w:rsid w:val="00826197"/>
    <w:rsid w:val="008326A3"/>
    <w:rsid w:val="0083320B"/>
    <w:rsid w:val="00840920"/>
    <w:rsid w:val="00840FFD"/>
    <w:rsid w:val="00843E44"/>
    <w:rsid w:val="00846F16"/>
    <w:rsid w:val="00850834"/>
    <w:rsid w:val="0085389C"/>
    <w:rsid w:val="0085601C"/>
    <w:rsid w:val="008578C7"/>
    <w:rsid w:val="00857C07"/>
    <w:rsid w:val="0086186D"/>
    <w:rsid w:val="0086267E"/>
    <w:rsid w:val="008636DA"/>
    <w:rsid w:val="00863E65"/>
    <w:rsid w:val="00864CC2"/>
    <w:rsid w:val="0087041C"/>
    <w:rsid w:val="00870E6C"/>
    <w:rsid w:val="00871797"/>
    <w:rsid w:val="00871A12"/>
    <w:rsid w:val="00873A0A"/>
    <w:rsid w:val="0087500B"/>
    <w:rsid w:val="008763CD"/>
    <w:rsid w:val="008764E8"/>
    <w:rsid w:val="008768BB"/>
    <w:rsid w:val="008769CE"/>
    <w:rsid w:val="00884189"/>
    <w:rsid w:val="0089111F"/>
    <w:rsid w:val="0089160E"/>
    <w:rsid w:val="008A0097"/>
    <w:rsid w:val="008A1565"/>
    <w:rsid w:val="008A4CE1"/>
    <w:rsid w:val="008A56C6"/>
    <w:rsid w:val="008A5FE4"/>
    <w:rsid w:val="008A7E77"/>
    <w:rsid w:val="008B16B4"/>
    <w:rsid w:val="008B3BAE"/>
    <w:rsid w:val="008B69D2"/>
    <w:rsid w:val="008C021C"/>
    <w:rsid w:val="008C0B52"/>
    <w:rsid w:val="008C1254"/>
    <w:rsid w:val="008C14CF"/>
    <w:rsid w:val="008C2102"/>
    <w:rsid w:val="008C31E7"/>
    <w:rsid w:val="008C3F3A"/>
    <w:rsid w:val="008C757A"/>
    <w:rsid w:val="008D1699"/>
    <w:rsid w:val="008D287E"/>
    <w:rsid w:val="008D28EB"/>
    <w:rsid w:val="008D4197"/>
    <w:rsid w:val="008D49B9"/>
    <w:rsid w:val="008D4B0D"/>
    <w:rsid w:val="008D5567"/>
    <w:rsid w:val="008D56C4"/>
    <w:rsid w:val="008E2937"/>
    <w:rsid w:val="008E42BF"/>
    <w:rsid w:val="008E44EA"/>
    <w:rsid w:val="008E4B26"/>
    <w:rsid w:val="008F2C20"/>
    <w:rsid w:val="008F6DE1"/>
    <w:rsid w:val="00900AE8"/>
    <w:rsid w:val="00901242"/>
    <w:rsid w:val="00904A77"/>
    <w:rsid w:val="009103C5"/>
    <w:rsid w:val="00912FA7"/>
    <w:rsid w:val="009148C8"/>
    <w:rsid w:val="0091572E"/>
    <w:rsid w:val="00917163"/>
    <w:rsid w:val="00920151"/>
    <w:rsid w:val="00921E30"/>
    <w:rsid w:val="0092214E"/>
    <w:rsid w:val="00924810"/>
    <w:rsid w:val="00924E11"/>
    <w:rsid w:val="009272F6"/>
    <w:rsid w:val="00930110"/>
    <w:rsid w:val="0093321D"/>
    <w:rsid w:val="00935082"/>
    <w:rsid w:val="00937604"/>
    <w:rsid w:val="00940224"/>
    <w:rsid w:val="00940889"/>
    <w:rsid w:val="0094298E"/>
    <w:rsid w:val="00944DBC"/>
    <w:rsid w:val="00952AE9"/>
    <w:rsid w:val="00954FB3"/>
    <w:rsid w:val="00955C01"/>
    <w:rsid w:val="009577BE"/>
    <w:rsid w:val="00957DDE"/>
    <w:rsid w:val="00962E23"/>
    <w:rsid w:val="00967665"/>
    <w:rsid w:val="00971689"/>
    <w:rsid w:val="0097743A"/>
    <w:rsid w:val="00983072"/>
    <w:rsid w:val="00983764"/>
    <w:rsid w:val="009839AF"/>
    <w:rsid w:val="0098626C"/>
    <w:rsid w:val="009921B3"/>
    <w:rsid w:val="00992222"/>
    <w:rsid w:val="00993EC2"/>
    <w:rsid w:val="00995A35"/>
    <w:rsid w:val="009961EC"/>
    <w:rsid w:val="009A196E"/>
    <w:rsid w:val="009A2FE7"/>
    <w:rsid w:val="009A5F1E"/>
    <w:rsid w:val="009A61AA"/>
    <w:rsid w:val="009B186F"/>
    <w:rsid w:val="009B4B1D"/>
    <w:rsid w:val="009B5218"/>
    <w:rsid w:val="009C027D"/>
    <w:rsid w:val="009C0D10"/>
    <w:rsid w:val="009C11F0"/>
    <w:rsid w:val="009C2401"/>
    <w:rsid w:val="009C63D1"/>
    <w:rsid w:val="009C6959"/>
    <w:rsid w:val="009C7916"/>
    <w:rsid w:val="009D14DD"/>
    <w:rsid w:val="009D2C49"/>
    <w:rsid w:val="009D420B"/>
    <w:rsid w:val="009D4E45"/>
    <w:rsid w:val="009D75BF"/>
    <w:rsid w:val="009E011D"/>
    <w:rsid w:val="009E1DAD"/>
    <w:rsid w:val="009E36CE"/>
    <w:rsid w:val="009E491F"/>
    <w:rsid w:val="009E4BEA"/>
    <w:rsid w:val="009E5EB1"/>
    <w:rsid w:val="009E6704"/>
    <w:rsid w:val="009E7169"/>
    <w:rsid w:val="009F0BF7"/>
    <w:rsid w:val="009F0C78"/>
    <w:rsid w:val="009F22CA"/>
    <w:rsid w:val="009F2EBA"/>
    <w:rsid w:val="009F45A1"/>
    <w:rsid w:val="009F4BDA"/>
    <w:rsid w:val="009F5230"/>
    <w:rsid w:val="009F6583"/>
    <w:rsid w:val="00A0060F"/>
    <w:rsid w:val="00A0186F"/>
    <w:rsid w:val="00A0340C"/>
    <w:rsid w:val="00A03714"/>
    <w:rsid w:val="00A049BA"/>
    <w:rsid w:val="00A0627A"/>
    <w:rsid w:val="00A100C9"/>
    <w:rsid w:val="00A1148A"/>
    <w:rsid w:val="00A12B52"/>
    <w:rsid w:val="00A151B9"/>
    <w:rsid w:val="00A16891"/>
    <w:rsid w:val="00A168C4"/>
    <w:rsid w:val="00A17DD1"/>
    <w:rsid w:val="00A20B22"/>
    <w:rsid w:val="00A21E12"/>
    <w:rsid w:val="00A22607"/>
    <w:rsid w:val="00A25759"/>
    <w:rsid w:val="00A25824"/>
    <w:rsid w:val="00A25A7C"/>
    <w:rsid w:val="00A260E2"/>
    <w:rsid w:val="00A26287"/>
    <w:rsid w:val="00A276F4"/>
    <w:rsid w:val="00A30B14"/>
    <w:rsid w:val="00A30CA9"/>
    <w:rsid w:val="00A30D5D"/>
    <w:rsid w:val="00A344B4"/>
    <w:rsid w:val="00A34C45"/>
    <w:rsid w:val="00A357D9"/>
    <w:rsid w:val="00A373A8"/>
    <w:rsid w:val="00A37FE0"/>
    <w:rsid w:val="00A41538"/>
    <w:rsid w:val="00A41CF4"/>
    <w:rsid w:val="00A428EE"/>
    <w:rsid w:val="00A43C49"/>
    <w:rsid w:val="00A446B7"/>
    <w:rsid w:val="00A461B2"/>
    <w:rsid w:val="00A53735"/>
    <w:rsid w:val="00A541C4"/>
    <w:rsid w:val="00A54783"/>
    <w:rsid w:val="00A62474"/>
    <w:rsid w:val="00A6404B"/>
    <w:rsid w:val="00A6434E"/>
    <w:rsid w:val="00A652A0"/>
    <w:rsid w:val="00A65353"/>
    <w:rsid w:val="00A66B11"/>
    <w:rsid w:val="00A66E6D"/>
    <w:rsid w:val="00A70CB6"/>
    <w:rsid w:val="00A70F6B"/>
    <w:rsid w:val="00A71B5B"/>
    <w:rsid w:val="00A722D7"/>
    <w:rsid w:val="00A77034"/>
    <w:rsid w:val="00A91424"/>
    <w:rsid w:val="00A9190B"/>
    <w:rsid w:val="00A927AD"/>
    <w:rsid w:val="00A9291B"/>
    <w:rsid w:val="00A966F8"/>
    <w:rsid w:val="00A96D1A"/>
    <w:rsid w:val="00A974E8"/>
    <w:rsid w:val="00AA2F77"/>
    <w:rsid w:val="00AA51EF"/>
    <w:rsid w:val="00AA545F"/>
    <w:rsid w:val="00AA6F86"/>
    <w:rsid w:val="00AB2FF8"/>
    <w:rsid w:val="00AB3E06"/>
    <w:rsid w:val="00AB67F2"/>
    <w:rsid w:val="00AB7017"/>
    <w:rsid w:val="00AC2951"/>
    <w:rsid w:val="00AC2E8F"/>
    <w:rsid w:val="00AC438B"/>
    <w:rsid w:val="00AC48BA"/>
    <w:rsid w:val="00AC65C5"/>
    <w:rsid w:val="00AD1C45"/>
    <w:rsid w:val="00AD4D50"/>
    <w:rsid w:val="00AD5A40"/>
    <w:rsid w:val="00AD776C"/>
    <w:rsid w:val="00AE2DB1"/>
    <w:rsid w:val="00AE3F83"/>
    <w:rsid w:val="00AF21B0"/>
    <w:rsid w:val="00AF3069"/>
    <w:rsid w:val="00AF49AE"/>
    <w:rsid w:val="00AF6F4F"/>
    <w:rsid w:val="00B01C5B"/>
    <w:rsid w:val="00B01DE1"/>
    <w:rsid w:val="00B03898"/>
    <w:rsid w:val="00B0542D"/>
    <w:rsid w:val="00B10009"/>
    <w:rsid w:val="00B10B7B"/>
    <w:rsid w:val="00B10C02"/>
    <w:rsid w:val="00B11BB6"/>
    <w:rsid w:val="00B11F1B"/>
    <w:rsid w:val="00B1408E"/>
    <w:rsid w:val="00B146F0"/>
    <w:rsid w:val="00B16EDF"/>
    <w:rsid w:val="00B17A53"/>
    <w:rsid w:val="00B22423"/>
    <w:rsid w:val="00B2281A"/>
    <w:rsid w:val="00B242D8"/>
    <w:rsid w:val="00B256CE"/>
    <w:rsid w:val="00B275B9"/>
    <w:rsid w:val="00B3213E"/>
    <w:rsid w:val="00B3357F"/>
    <w:rsid w:val="00B34645"/>
    <w:rsid w:val="00B3554C"/>
    <w:rsid w:val="00B35E6F"/>
    <w:rsid w:val="00B414A0"/>
    <w:rsid w:val="00B4308E"/>
    <w:rsid w:val="00B431ED"/>
    <w:rsid w:val="00B46241"/>
    <w:rsid w:val="00B47BDD"/>
    <w:rsid w:val="00B50A1C"/>
    <w:rsid w:val="00B5311F"/>
    <w:rsid w:val="00B536E9"/>
    <w:rsid w:val="00B5566D"/>
    <w:rsid w:val="00B56EB2"/>
    <w:rsid w:val="00B61A43"/>
    <w:rsid w:val="00B651D1"/>
    <w:rsid w:val="00B66EB5"/>
    <w:rsid w:val="00B67DED"/>
    <w:rsid w:val="00B75EE4"/>
    <w:rsid w:val="00B763C6"/>
    <w:rsid w:val="00B77235"/>
    <w:rsid w:val="00B80131"/>
    <w:rsid w:val="00B81231"/>
    <w:rsid w:val="00B832DD"/>
    <w:rsid w:val="00B84D85"/>
    <w:rsid w:val="00B8587A"/>
    <w:rsid w:val="00B864F5"/>
    <w:rsid w:val="00B9017C"/>
    <w:rsid w:val="00B908CD"/>
    <w:rsid w:val="00B93389"/>
    <w:rsid w:val="00B938ED"/>
    <w:rsid w:val="00B975CA"/>
    <w:rsid w:val="00B977D2"/>
    <w:rsid w:val="00BA5DA2"/>
    <w:rsid w:val="00BA729C"/>
    <w:rsid w:val="00BA7E1C"/>
    <w:rsid w:val="00BB052D"/>
    <w:rsid w:val="00BB0CE7"/>
    <w:rsid w:val="00BB446F"/>
    <w:rsid w:val="00BB4E2D"/>
    <w:rsid w:val="00BC3C9C"/>
    <w:rsid w:val="00BC4E8E"/>
    <w:rsid w:val="00BC5515"/>
    <w:rsid w:val="00BD023C"/>
    <w:rsid w:val="00BD16C0"/>
    <w:rsid w:val="00BD17C8"/>
    <w:rsid w:val="00BD29EB"/>
    <w:rsid w:val="00BD2BCF"/>
    <w:rsid w:val="00BD30D6"/>
    <w:rsid w:val="00BD413B"/>
    <w:rsid w:val="00BD5ECA"/>
    <w:rsid w:val="00BD60AF"/>
    <w:rsid w:val="00BD68AE"/>
    <w:rsid w:val="00BD7440"/>
    <w:rsid w:val="00BE13BC"/>
    <w:rsid w:val="00BE3ED9"/>
    <w:rsid w:val="00BE407D"/>
    <w:rsid w:val="00BE49F8"/>
    <w:rsid w:val="00BE57A8"/>
    <w:rsid w:val="00BE6C18"/>
    <w:rsid w:val="00BF0265"/>
    <w:rsid w:val="00BF59F6"/>
    <w:rsid w:val="00BF6ED1"/>
    <w:rsid w:val="00C01AEA"/>
    <w:rsid w:val="00C0241F"/>
    <w:rsid w:val="00C047B1"/>
    <w:rsid w:val="00C06F51"/>
    <w:rsid w:val="00C072F5"/>
    <w:rsid w:val="00C10B8C"/>
    <w:rsid w:val="00C12FB0"/>
    <w:rsid w:val="00C141E1"/>
    <w:rsid w:val="00C159ED"/>
    <w:rsid w:val="00C16403"/>
    <w:rsid w:val="00C16447"/>
    <w:rsid w:val="00C164BC"/>
    <w:rsid w:val="00C2022D"/>
    <w:rsid w:val="00C20DB2"/>
    <w:rsid w:val="00C219FC"/>
    <w:rsid w:val="00C2454C"/>
    <w:rsid w:val="00C24813"/>
    <w:rsid w:val="00C24A63"/>
    <w:rsid w:val="00C25214"/>
    <w:rsid w:val="00C27EA7"/>
    <w:rsid w:val="00C27F5F"/>
    <w:rsid w:val="00C322EB"/>
    <w:rsid w:val="00C32BE2"/>
    <w:rsid w:val="00C3336F"/>
    <w:rsid w:val="00C3495C"/>
    <w:rsid w:val="00C369F9"/>
    <w:rsid w:val="00C37EBF"/>
    <w:rsid w:val="00C435DA"/>
    <w:rsid w:val="00C52F0E"/>
    <w:rsid w:val="00C53307"/>
    <w:rsid w:val="00C54168"/>
    <w:rsid w:val="00C5684A"/>
    <w:rsid w:val="00C61A0D"/>
    <w:rsid w:val="00C626F6"/>
    <w:rsid w:val="00C63A9E"/>
    <w:rsid w:val="00C656FF"/>
    <w:rsid w:val="00C72F07"/>
    <w:rsid w:val="00C75E6B"/>
    <w:rsid w:val="00C75EAD"/>
    <w:rsid w:val="00C76DAB"/>
    <w:rsid w:val="00C81FAC"/>
    <w:rsid w:val="00C846E2"/>
    <w:rsid w:val="00C86324"/>
    <w:rsid w:val="00C8706D"/>
    <w:rsid w:val="00C878AB"/>
    <w:rsid w:val="00C87D60"/>
    <w:rsid w:val="00C92E49"/>
    <w:rsid w:val="00C939FC"/>
    <w:rsid w:val="00C93C6A"/>
    <w:rsid w:val="00C95574"/>
    <w:rsid w:val="00C96222"/>
    <w:rsid w:val="00CA09FC"/>
    <w:rsid w:val="00CA16E0"/>
    <w:rsid w:val="00CB0919"/>
    <w:rsid w:val="00CB0F01"/>
    <w:rsid w:val="00CB1227"/>
    <w:rsid w:val="00CB215E"/>
    <w:rsid w:val="00CB2457"/>
    <w:rsid w:val="00CB4065"/>
    <w:rsid w:val="00CB6E48"/>
    <w:rsid w:val="00CC2633"/>
    <w:rsid w:val="00CC3073"/>
    <w:rsid w:val="00CC345A"/>
    <w:rsid w:val="00CC48DF"/>
    <w:rsid w:val="00CC63AC"/>
    <w:rsid w:val="00CD1EBD"/>
    <w:rsid w:val="00CD1F02"/>
    <w:rsid w:val="00CD5EAC"/>
    <w:rsid w:val="00CD6D5B"/>
    <w:rsid w:val="00CD73EF"/>
    <w:rsid w:val="00CE130A"/>
    <w:rsid w:val="00CE1620"/>
    <w:rsid w:val="00CE1A45"/>
    <w:rsid w:val="00CE2532"/>
    <w:rsid w:val="00CE2DFD"/>
    <w:rsid w:val="00CF0934"/>
    <w:rsid w:val="00CF1DE7"/>
    <w:rsid w:val="00CF206E"/>
    <w:rsid w:val="00CF38F7"/>
    <w:rsid w:val="00CF5314"/>
    <w:rsid w:val="00CF6F0F"/>
    <w:rsid w:val="00D005B4"/>
    <w:rsid w:val="00D010FF"/>
    <w:rsid w:val="00D06E05"/>
    <w:rsid w:val="00D07D90"/>
    <w:rsid w:val="00D1236C"/>
    <w:rsid w:val="00D15127"/>
    <w:rsid w:val="00D16161"/>
    <w:rsid w:val="00D24385"/>
    <w:rsid w:val="00D25247"/>
    <w:rsid w:val="00D26E00"/>
    <w:rsid w:val="00D2747E"/>
    <w:rsid w:val="00D338CA"/>
    <w:rsid w:val="00D34203"/>
    <w:rsid w:val="00D369C5"/>
    <w:rsid w:val="00D37B45"/>
    <w:rsid w:val="00D40C2F"/>
    <w:rsid w:val="00D40E89"/>
    <w:rsid w:val="00D461E5"/>
    <w:rsid w:val="00D50B1D"/>
    <w:rsid w:val="00D52745"/>
    <w:rsid w:val="00D540D1"/>
    <w:rsid w:val="00D545AA"/>
    <w:rsid w:val="00D551DA"/>
    <w:rsid w:val="00D5764E"/>
    <w:rsid w:val="00D6323D"/>
    <w:rsid w:val="00D669D7"/>
    <w:rsid w:val="00D71854"/>
    <w:rsid w:val="00D71ECB"/>
    <w:rsid w:val="00D7277B"/>
    <w:rsid w:val="00D72E37"/>
    <w:rsid w:val="00D74716"/>
    <w:rsid w:val="00D81187"/>
    <w:rsid w:val="00D9483F"/>
    <w:rsid w:val="00D95309"/>
    <w:rsid w:val="00D96052"/>
    <w:rsid w:val="00D962EB"/>
    <w:rsid w:val="00D97E05"/>
    <w:rsid w:val="00DA023E"/>
    <w:rsid w:val="00DA4828"/>
    <w:rsid w:val="00DA6EBB"/>
    <w:rsid w:val="00DB3055"/>
    <w:rsid w:val="00DB43BF"/>
    <w:rsid w:val="00DB7774"/>
    <w:rsid w:val="00DC0F71"/>
    <w:rsid w:val="00DC1333"/>
    <w:rsid w:val="00DC2241"/>
    <w:rsid w:val="00DC429C"/>
    <w:rsid w:val="00DC4CDC"/>
    <w:rsid w:val="00DC6466"/>
    <w:rsid w:val="00DC677D"/>
    <w:rsid w:val="00DC7C40"/>
    <w:rsid w:val="00DD2128"/>
    <w:rsid w:val="00DD6F26"/>
    <w:rsid w:val="00DE4663"/>
    <w:rsid w:val="00DE7F41"/>
    <w:rsid w:val="00DF0054"/>
    <w:rsid w:val="00DF3A4C"/>
    <w:rsid w:val="00DF44BF"/>
    <w:rsid w:val="00DF5E20"/>
    <w:rsid w:val="00DF660C"/>
    <w:rsid w:val="00DF7B17"/>
    <w:rsid w:val="00DF7D35"/>
    <w:rsid w:val="00E01098"/>
    <w:rsid w:val="00E0440A"/>
    <w:rsid w:val="00E04C36"/>
    <w:rsid w:val="00E04E9E"/>
    <w:rsid w:val="00E06CDC"/>
    <w:rsid w:val="00E06F76"/>
    <w:rsid w:val="00E072BD"/>
    <w:rsid w:val="00E074E1"/>
    <w:rsid w:val="00E1191D"/>
    <w:rsid w:val="00E12835"/>
    <w:rsid w:val="00E13E59"/>
    <w:rsid w:val="00E1406D"/>
    <w:rsid w:val="00E170AF"/>
    <w:rsid w:val="00E215B6"/>
    <w:rsid w:val="00E2694B"/>
    <w:rsid w:val="00E27F48"/>
    <w:rsid w:val="00E304B5"/>
    <w:rsid w:val="00E308A7"/>
    <w:rsid w:val="00E30A25"/>
    <w:rsid w:val="00E31F14"/>
    <w:rsid w:val="00E326B6"/>
    <w:rsid w:val="00E32861"/>
    <w:rsid w:val="00E33ACE"/>
    <w:rsid w:val="00E33C4D"/>
    <w:rsid w:val="00E36FE7"/>
    <w:rsid w:val="00E37541"/>
    <w:rsid w:val="00E4034C"/>
    <w:rsid w:val="00E4061C"/>
    <w:rsid w:val="00E42289"/>
    <w:rsid w:val="00E42DC2"/>
    <w:rsid w:val="00E4343D"/>
    <w:rsid w:val="00E44415"/>
    <w:rsid w:val="00E444FC"/>
    <w:rsid w:val="00E455CE"/>
    <w:rsid w:val="00E46959"/>
    <w:rsid w:val="00E56CD0"/>
    <w:rsid w:val="00E56FEF"/>
    <w:rsid w:val="00E60B16"/>
    <w:rsid w:val="00E61165"/>
    <w:rsid w:val="00E62334"/>
    <w:rsid w:val="00E62408"/>
    <w:rsid w:val="00E66679"/>
    <w:rsid w:val="00E668EF"/>
    <w:rsid w:val="00E70361"/>
    <w:rsid w:val="00E74BFF"/>
    <w:rsid w:val="00E74F5F"/>
    <w:rsid w:val="00E76B58"/>
    <w:rsid w:val="00E770A0"/>
    <w:rsid w:val="00E81DAA"/>
    <w:rsid w:val="00E83E34"/>
    <w:rsid w:val="00E84C2D"/>
    <w:rsid w:val="00E85B95"/>
    <w:rsid w:val="00E9085E"/>
    <w:rsid w:val="00E91C5B"/>
    <w:rsid w:val="00E93517"/>
    <w:rsid w:val="00E949C3"/>
    <w:rsid w:val="00EA04DA"/>
    <w:rsid w:val="00EA11F0"/>
    <w:rsid w:val="00EA1803"/>
    <w:rsid w:val="00EA23EA"/>
    <w:rsid w:val="00EB0467"/>
    <w:rsid w:val="00EB44A4"/>
    <w:rsid w:val="00EB5B2F"/>
    <w:rsid w:val="00EB5D58"/>
    <w:rsid w:val="00EC0A27"/>
    <w:rsid w:val="00EC127F"/>
    <w:rsid w:val="00EC168C"/>
    <w:rsid w:val="00EC1851"/>
    <w:rsid w:val="00EC2EE5"/>
    <w:rsid w:val="00EC514C"/>
    <w:rsid w:val="00ED0345"/>
    <w:rsid w:val="00ED0534"/>
    <w:rsid w:val="00ED0814"/>
    <w:rsid w:val="00ED0ADA"/>
    <w:rsid w:val="00ED1F15"/>
    <w:rsid w:val="00ED3158"/>
    <w:rsid w:val="00ED5BAE"/>
    <w:rsid w:val="00ED5F88"/>
    <w:rsid w:val="00EE19D6"/>
    <w:rsid w:val="00EE4F78"/>
    <w:rsid w:val="00EE54F6"/>
    <w:rsid w:val="00EE6A77"/>
    <w:rsid w:val="00EE71CD"/>
    <w:rsid w:val="00EF1656"/>
    <w:rsid w:val="00EF21CA"/>
    <w:rsid w:val="00EF252E"/>
    <w:rsid w:val="00EF2B1F"/>
    <w:rsid w:val="00EF385C"/>
    <w:rsid w:val="00EF5CE7"/>
    <w:rsid w:val="00EF6705"/>
    <w:rsid w:val="00EF6A2C"/>
    <w:rsid w:val="00EF6FC3"/>
    <w:rsid w:val="00EF7021"/>
    <w:rsid w:val="00F00641"/>
    <w:rsid w:val="00F022B9"/>
    <w:rsid w:val="00F03167"/>
    <w:rsid w:val="00F03426"/>
    <w:rsid w:val="00F050A0"/>
    <w:rsid w:val="00F06A04"/>
    <w:rsid w:val="00F105F8"/>
    <w:rsid w:val="00F10F5E"/>
    <w:rsid w:val="00F1369A"/>
    <w:rsid w:val="00F147F6"/>
    <w:rsid w:val="00F16478"/>
    <w:rsid w:val="00F17F4D"/>
    <w:rsid w:val="00F20325"/>
    <w:rsid w:val="00F20CA2"/>
    <w:rsid w:val="00F21899"/>
    <w:rsid w:val="00F22DF5"/>
    <w:rsid w:val="00F23824"/>
    <w:rsid w:val="00F2396E"/>
    <w:rsid w:val="00F268F8"/>
    <w:rsid w:val="00F26F2F"/>
    <w:rsid w:val="00F32E87"/>
    <w:rsid w:val="00F32F5A"/>
    <w:rsid w:val="00F33311"/>
    <w:rsid w:val="00F350FA"/>
    <w:rsid w:val="00F51E43"/>
    <w:rsid w:val="00F55651"/>
    <w:rsid w:val="00F5700C"/>
    <w:rsid w:val="00F57DD6"/>
    <w:rsid w:val="00F57F96"/>
    <w:rsid w:val="00F605A9"/>
    <w:rsid w:val="00F60A38"/>
    <w:rsid w:val="00F61421"/>
    <w:rsid w:val="00F6266F"/>
    <w:rsid w:val="00F62839"/>
    <w:rsid w:val="00F6326B"/>
    <w:rsid w:val="00F637BF"/>
    <w:rsid w:val="00F657BA"/>
    <w:rsid w:val="00F65E6A"/>
    <w:rsid w:val="00F66BCE"/>
    <w:rsid w:val="00F7328D"/>
    <w:rsid w:val="00F739BE"/>
    <w:rsid w:val="00F73BD3"/>
    <w:rsid w:val="00F749DB"/>
    <w:rsid w:val="00F751A9"/>
    <w:rsid w:val="00F75FD0"/>
    <w:rsid w:val="00F7703D"/>
    <w:rsid w:val="00F804AB"/>
    <w:rsid w:val="00F80FDD"/>
    <w:rsid w:val="00F82FE4"/>
    <w:rsid w:val="00F84E98"/>
    <w:rsid w:val="00F85033"/>
    <w:rsid w:val="00F857AA"/>
    <w:rsid w:val="00F9003F"/>
    <w:rsid w:val="00F9592A"/>
    <w:rsid w:val="00F97B38"/>
    <w:rsid w:val="00FA10ED"/>
    <w:rsid w:val="00FA45C9"/>
    <w:rsid w:val="00FA49C1"/>
    <w:rsid w:val="00FA4F03"/>
    <w:rsid w:val="00FA7E8D"/>
    <w:rsid w:val="00FB032E"/>
    <w:rsid w:val="00FB0D69"/>
    <w:rsid w:val="00FB2F8E"/>
    <w:rsid w:val="00FB4672"/>
    <w:rsid w:val="00FB5453"/>
    <w:rsid w:val="00FB5FE2"/>
    <w:rsid w:val="00FB6BEB"/>
    <w:rsid w:val="00FB7930"/>
    <w:rsid w:val="00FC208A"/>
    <w:rsid w:val="00FC33C6"/>
    <w:rsid w:val="00FC349A"/>
    <w:rsid w:val="00FC493C"/>
    <w:rsid w:val="00FD015C"/>
    <w:rsid w:val="00FD1609"/>
    <w:rsid w:val="00FD174B"/>
    <w:rsid w:val="00FD3F79"/>
    <w:rsid w:val="00FD657F"/>
    <w:rsid w:val="00FD688B"/>
    <w:rsid w:val="00FE2D47"/>
    <w:rsid w:val="00FF03DE"/>
    <w:rsid w:val="00FF228B"/>
    <w:rsid w:val="00FF3C1E"/>
    <w:rsid w:val="00FF6D0A"/>
    <w:rsid w:val="00FF7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00D2EF84"/>
  <w14:defaultImageDpi w14:val="330"/>
  <w15:chartTrackingRefBased/>
  <w15:docId w15:val="{10B1A661-1649-4FCF-BD3F-944BE0D8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A428E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A428EE"/>
    <w:rPr>
      <w:rFonts w:ascii="Calibri" w:hAnsi="Calibri" w:cs="Calibri"/>
      <w:noProof/>
    </w:rPr>
  </w:style>
  <w:style w:type="paragraph" w:customStyle="1" w:styleId="EndNoteBibliography">
    <w:name w:val="EndNote Bibliography"/>
    <w:basedOn w:val="Normal"/>
    <w:link w:val="EndNoteBibliographyChar"/>
    <w:rsid w:val="00A428E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428EE"/>
    <w:rPr>
      <w:rFonts w:ascii="Calibri" w:hAnsi="Calibri" w:cs="Calibri"/>
      <w:noProof/>
    </w:rPr>
  </w:style>
  <w:style w:type="character" w:styleId="Hyperlink">
    <w:name w:val="Hyperlink"/>
    <w:basedOn w:val="DefaultParagraphFont"/>
    <w:uiPriority w:val="99"/>
    <w:unhideWhenUsed/>
    <w:rsid w:val="00C87D60"/>
    <w:rPr>
      <w:color w:val="0563C1" w:themeColor="hyperlink"/>
      <w:u w:val="single"/>
    </w:rPr>
  </w:style>
  <w:style w:type="character" w:styleId="UnresolvedMention">
    <w:name w:val="Unresolved Mention"/>
    <w:basedOn w:val="DefaultParagraphFont"/>
    <w:uiPriority w:val="99"/>
    <w:semiHidden/>
    <w:unhideWhenUsed/>
    <w:rsid w:val="00C87D60"/>
    <w:rPr>
      <w:color w:val="605E5C"/>
      <w:shd w:val="clear" w:color="auto" w:fill="E1DFDD"/>
    </w:rPr>
  </w:style>
  <w:style w:type="character" w:styleId="LineNumber">
    <w:name w:val="line number"/>
    <w:basedOn w:val="DefaultParagraphFont"/>
    <w:uiPriority w:val="99"/>
    <w:semiHidden/>
    <w:unhideWhenUsed/>
    <w:rsid w:val="00013F91"/>
  </w:style>
  <w:style w:type="paragraph" w:styleId="Header">
    <w:name w:val="header"/>
    <w:basedOn w:val="Normal"/>
    <w:link w:val="HeaderChar"/>
    <w:uiPriority w:val="99"/>
    <w:unhideWhenUsed/>
    <w:rsid w:val="002A6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816"/>
  </w:style>
  <w:style w:type="paragraph" w:styleId="Footer">
    <w:name w:val="footer"/>
    <w:basedOn w:val="Normal"/>
    <w:link w:val="FooterChar"/>
    <w:uiPriority w:val="99"/>
    <w:unhideWhenUsed/>
    <w:rsid w:val="002A6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816"/>
  </w:style>
  <w:style w:type="paragraph" w:styleId="BalloonText">
    <w:name w:val="Balloon Text"/>
    <w:basedOn w:val="Normal"/>
    <w:link w:val="BalloonTextChar"/>
    <w:uiPriority w:val="99"/>
    <w:semiHidden/>
    <w:unhideWhenUsed/>
    <w:rsid w:val="00237E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EDE"/>
    <w:rPr>
      <w:rFonts w:ascii="Segoe UI" w:hAnsi="Segoe UI" w:cs="Segoe UI"/>
      <w:sz w:val="18"/>
      <w:szCs w:val="18"/>
    </w:rPr>
  </w:style>
  <w:style w:type="character" w:styleId="CommentReference">
    <w:name w:val="annotation reference"/>
    <w:basedOn w:val="DefaultParagraphFont"/>
    <w:uiPriority w:val="99"/>
    <w:semiHidden/>
    <w:unhideWhenUsed/>
    <w:rsid w:val="004004A9"/>
    <w:rPr>
      <w:sz w:val="16"/>
      <w:szCs w:val="16"/>
    </w:rPr>
  </w:style>
  <w:style w:type="paragraph" w:styleId="CommentText">
    <w:name w:val="annotation text"/>
    <w:basedOn w:val="Normal"/>
    <w:link w:val="CommentTextChar"/>
    <w:uiPriority w:val="99"/>
    <w:unhideWhenUsed/>
    <w:rsid w:val="004004A9"/>
    <w:pPr>
      <w:spacing w:line="240" w:lineRule="auto"/>
    </w:pPr>
    <w:rPr>
      <w:sz w:val="20"/>
      <w:szCs w:val="20"/>
    </w:rPr>
  </w:style>
  <w:style w:type="character" w:customStyle="1" w:styleId="CommentTextChar">
    <w:name w:val="Comment Text Char"/>
    <w:basedOn w:val="DefaultParagraphFont"/>
    <w:link w:val="CommentText"/>
    <w:uiPriority w:val="99"/>
    <w:rsid w:val="004004A9"/>
    <w:rPr>
      <w:sz w:val="20"/>
      <w:szCs w:val="20"/>
    </w:rPr>
  </w:style>
  <w:style w:type="paragraph" w:styleId="CommentSubject">
    <w:name w:val="annotation subject"/>
    <w:basedOn w:val="CommentText"/>
    <w:next w:val="CommentText"/>
    <w:link w:val="CommentSubjectChar"/>
    <w:uiPriority w:val="99"/>
    <w:semiHidden/>
    <w:unhideWhenUsed/>
    <w:rsid w:val="004004A9"/>
    <w:rPr>
      <w:b/>
      <w:bCs/>
    </w:rPr>
  </w:style>
  <w:style w:type="character" w:customStyle="1" w:styleId="CommentSubjectChar">
    <w:name w:val="Comment Subject Char"/>
    <w:basedOn w:val="CommentTextChar"/>
    <w:link w:val="CommentSubject"/>
    <w:uiPriority w:val="99"/>
    <w:semiHidden/>
    <w:rsid w:val="004004A9"/>
    <w:rPr>
      <w:b/>
      <w:bCs/>
      <w:sz w:val="20"/>
      <w:szCs w:val="20"/>
    </w:rPr>
  </w:style>
  <w:style w:type="character" w:styleId="FollowedHyperlink">
    <w:name w:val="FollowedHyperlink"/>
    <w:basedOn w:val="DefaultParagraphFont"/>
    <w:uiPriority w:val="99"/>
    <w:semiHidden/>
    <w:unhideWhenUsed/>
    <w:rsid w:val="009E011D"/>
    <w:rPr>
      <w:color w:val="954F72" w:themeColor="followedHyperlink"/>
      <w:u w:val="single"/>
    </w:rPr>
  </w:style>
  <w:style w:type="paragraph" w:customStyle="1" w:styleId="Default">
    <w:name w:val="Default"/>
    <w:rsid w:val="007D0DCF"/>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8F6DE1"/>
    <w:pPr>
      <w:spacing w:after="0" w:line="240" w:lineRule="auto"/>
    </w:pPr>
  </w:style>
  <w:style w:type="paragraph" w:customStyle="1" w:styleId="SMSubheading">
    <w:name w:val="SM Subheading"/>
    <w:basedOn w:val="Normal"/>
    <w:link w:val="SMSubheadingChar"/>
    <w:qFormat/>
    <w:rsid w:val="00C27F5F"/>
    <w:pPr>
      <w:spacing w:after="0" w:line="240" w:lineRule="auto"/>
    </w:pPr>
    <w:rPr>
      <w:rFonts w:ascii="Times New Roman" w:eastAsia="MS Mincho" w:hAnsi="Times New Roman" w:cs="Times New Roman"/>
      <w:sz w:val="24"/>
      <w:szCs w:val="20"/>
      <w:u w:val="words"/>
      <w:lang w:eastAsia="en-US"/>
    </w:rPr>
  </w:style>
  <w:style w:type="paragraph" w:customStyle="1" w:styleId="SMText">
    <w:name w:val="SM Text"/>
    <w:basedOn w:val="Normal"/>
    <w:qFormat/>
    <w:rsid w:val="00C27F5F"/>
    <w:pPr>
      <w:spacing w:after="0" w:line="240" w:lineRule="auto"/>
      <w:ind w:firstLine="480"/>
    </w:pPr>
    <w:rPr>
      <w:rFonts w:ascii="Times New Roman" w:eastAsia="MS Mincho" w:hAnsi="Times New Roman" w:cs="Times New Roman"/>
      <w:sz w:val="24"/>
      <w:szCs w:val="20"/>
      <w:lang w:eastAsia="en-US"/>
    </w:rPr>
  </w:style>
  <w:style w:type="character" w:customStyle="1" w:styleId="SMSubheadingChar">
    <w:name w:val="SM Subheading Char"/>
    <w:basedOn w:val="DefaultParagraphFont"/>
    <w:link w:val="SMSubheading"/>
    <w:rsid w:val="00C27F5F"/>
    <w:rPr>
      <w:rFonts w:ascii="Times New Roman" w:eastAsia="MS Mincho" w:hAnsi="Times New Roman" w:cs="Times New Roman"/>
      <w:sz w:val="24"/>
      <w:szCs w:val="20"/>
      <w:u w:val="word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idetakaOhnuki-NCI/RscEpi-seq/002_Figure2a-2h" TargetMode="External"/><Relationship Id="rId18" Type="http://schemas.openxmlformats.org/officeDocument/2006/relationships/hyperlink" Target="https://github.com/HidetakaOhnuki-NCI/RscEpi-seq/000_Workflow_page1-11.pdf" TargetMode="External"/><Relationship Id="rId26" Type="http://schemas.openxmlformats.org/officeDocument/2006/relationships/hyperlink" Target="https://github.com/HidetakaOhnuki-NCI/RscEpi-seq/000_Workflow_page1-11.pdf" TargetMode="External"/><Relationship Id="rId3" Type="http://schemas.openxmlformats.org/officeDocument/2006/relationships/settings" Target="settings.xml"/><Relationship Id="rId21" Type="http://schemas.openxmlformats.org/officeDocument/2006/relationships/hyperlink" Target="https://github.com/HidetakaOhnuki-NCI/RscEpi-seq/000_Workflow_page1-11.pdf" TargetMode="External"/><Relationship Id="rId34"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github.com/HidetakaOhnuki-NCI/RscEpi-seq/001_Data_Prep" TargetMode="External"/><Relationship Id="rId17" Type="http://schemas.openxmlformats.org/officeDocument/2006/relationships/hyperlink" Target="https://github.com/HidetakaOhnuki-NCI/RscEpi-seq/004_Supplementary_Figure4" TargetMode="External"/><Relationship Id="rId25" Type="http://schemas.openxmlformats.org/officeDocument/2006/relationships/hyperlink" Target="https://github.com/HidetakaOhnuki-NCI/RscEpi-seq/008_Figure4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HidetakaOhnuki-NCI/RscEpi-seq/000_Workflow_page1-11.pdf" TargetMode="External"/><Relationship Id="rId20" Type="http://schemas.openxmlformats.org/officeDocument/2006/relationships/hyperlink" Target="https://github.com/HidetakaOhnuki-NCI/RscEpi-seq/tree/master/005_Figure3a-3d" TargetMode="External"/><Relationship Id="rId29" Type="http://schemas.openxmlformats.org/officeDocument/2006/relationships/hyperlink" Target="https://github.com/HidetakaOhnuki-NCI/RscEpi-seq/000_Workflow_page1-11.pdf"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HidetakaOhnuki-NCI/RscEpi-seq/blob/master/000_Workflow_page1-11.pdf" TargetMode="External"/><Relationship Id="rId24" Type="http://schemas.openxmlformats.org/officeDocument/2006/relationships/hyperlink" Target="https://github.com/HidetakaOhnuki-NCI/RscEpi-seq/000_Workflow_page1-11.pdf"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HidetakaOhnuki-NCI/RscEpi-seq/003_Fiugre2c-2f" TargetMode="External"/><Relationship Id="rId23" Type="http://schemas.openxmlformats.org/officeDocument/2006/relationships/hyperlink" Target="https://github.com/HidetakaOhnuki-NCI/RscEpi-seq/007_Figure4a-4b" TargetMode="External"/><Relationship Id="rId28" Type="http://schemas.openxmlformats.org/officeDocument/2006/relationships/hyperlink" Target="https://github.com/HidetakaOhnuki-NCI/RscEpi-seq/000_Workflow_page1-11.pdf" TargetMode="External"/><Relationship Id="rId10" Type="http://schemas.openxmlformats.org/officeDocument/2006/relationships/hyperlink" Target="https://github.com/HidetakaOhnuki-NCI/RscEpi-seq/tree/master/001_Data_Prep" TargetMode="External"/><Relationship Id="rId19" Type="http://schemas.openxmlformats.org/officeDocument/2006/relationships/hyperlink" Target="https://epd.vital-it.ch/wwwtmp/human_epdnew_ouMA3.bed" TargetMode="External"/><Relationship Id="rId31" Type="http://schemas.openxmlformats.org/officeDocument/2006/relationships/hyperlink" Target="https://github.com/HidetakaOhnuki-NCI/RscEpi-seq/000_Workflow_page1-11.pdf"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github.com/HidetakaOhnuki-NCI/RscEpi-seq/000_Workflow_page1-11.pdf" TargetMode="External"/><Relationship Id="rId22" Type="http://schemas.openxmlformats.org/officeDocument/2006/relationships/hyperlink" Target="https://github.com/HidetakaOhnuki-NCI/RscEpi-seq/000_Workflow_page1-11.pdf" TargetMode="External"/><Relationship Id="rId27" Type="http://schemas.openxmlformats.org/officeDocument/2006/relationships/hyperlink" Target="https://github.com/HidetakaOhnuki-NCI/RscEpi-seq/009_Figure5a" TargetMode="External"/><Relationship Id="rId30" Type="http://schemas.openxmlformats.org/officeDocument/2006/relationships/hyperlink" Target="https://github.com/HidetakaOhnuki-NCI/RscEpi-seq" TargetMode="External"/><Relationship Id="rId35" Type="http://schemas.openxmlformats.org/officeDocument/2006/relationships/theme" Target="theme/theme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5510B-907A-4E56-8D7C-B947281B0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29</Pages>
  <Words>18282</Words>
  <Characters>104213</Characters>
  <Application>Microsoft Office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Ohnuki, Hidetaka (NIH/NCI) [E]</dc:creator>
  <cp:keywords/>
  <dc:description/>
  <cp:lastModifiedBy>Ohnuki, Hidetaka (NIH/NCI) [E]</cp:lastModifiedBy>
  <cp:revision>4</cp:revision>
  <cp:lastPrinted>2020-01-10T23:27:00Z</cp:lastPrinted>
  <dcterms:created xsi:type="dcterms:W3CDTF">2020-01-16T16:15:00Z</dcterms:created>
  <dcterms:modified xsi:type="dcterms:W3CDTF">2020-01-16T18:32:00Z</dcterms:modified>
</cp:coreProperties>
</file>